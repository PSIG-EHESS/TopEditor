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E79B" w14:textId="77777777" w:rsidR="00577CE8" w:rsidRPr="00C54D25" w:rsidRDefault="00577CE8" w:rsidP="00577CE8">
      <w:pPr>
        <w:pStyle w:val="Titre1"/>
        <w:rPr>
          <w:highlight w:val="yellow"/>
          <w:rtl/>
          <w:lang w:val="es-ES"/>
        </w:rPr>
      </w:pPr>
      <w:r w:rsidRPr="00C54D25">
        <w:rPr>
          <w:highlight w:val="yellow"/>
          <w:lang w:val="es-ES"/>
        </w:rPr>
        <w:t>Libro de medidas</w:t>
      </w:r>
    </w:p>
    <w:p w14:paraId="168F5388" w14:textId="6C31C0AA" w:rsidR="00AD3BD7" w:rsidRPr="002321BD" w:rsidRDefault="00AD3BD7" w:rsidP="00B61277">
      <w:pPr>
        <w:pStyle w:val="Titre2"/>
        <w:rPr>
          <w:lang w:val="es-ES"/>
        </w:rPr>
      </w:pPr>
      <w:proofErr w:type="spellStart"/>
      <w:r w:rsidRPr="002321BD">
        <w:rPr>
          <w:lang w:val="es-ES"/>
        </w:rPr>
        <w:t>L'Adarve</w:t>
      </w:r>
      <w:proofErr w:type="spellEnd"/>
      <w:r w:rsidRPr="002321BD">
        <w:rPr>
          <w:lang w:val="es-ES"/>
        </w:rPr>
        <w:t xml:space="preserve"> del </w:t>
      </w:r>
      <w:proofErr w:type="gramStart"/>
      <w:r w:rsidRPr="002321BD">
        <w:rPr>
          <w:lang w:val="es-ES"/>
        </w:rPr>
        <w:t>Atocha</w:t>
      </w:r>
      <w:r w:rsidR="007B7BE2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proofErr w:type="gramEnd"/>
      <w:r w:rsidRPr="002321BD">
        <w:rPr>
          <w:lang w:val="es-ES"/>
        </w:rPr>
        <w:t xml:space="preserve">  </w:t>
      </w:r>
      <w:proofErr w:type="spellStart"/>
      <w:r w:rsidRPr="002321BD">
        <w:rPr>
          <w:lang w:val="es-ES"/>
        </w:rPr>
        <w:t>l'actuel</w:t>
      </w:r>
      <w:proofErr w:type="spellEnd"/>
      <w:r w:rsidRPr="002321BD">
        <w:rPr>
          <w:lang w:val="es-ES"/>
        </w:rPr>
        <w:t xml:space="preserve"> Callejón de San Pedro.</w:t>
      </w:r>
    </w:p>
    <w:p w14:paraId="13843CDC" w14:textId="77777777" w:rsidR="00AD3BD7" w:rsidRPr="002321BD" w:rsidRDefault="00AD3BD7" w:rsidP="00374DED">
      <w:pPr>
        <w:pStyle w:val="adlocalparaDonnees"/>
        <w:rPr>
          <w:lang w:val="es-ES"/>
        </w:rPr>
      </w:pPr>
      <w:r w:rsidRPr="002321BD">
        <w:rPr>
          <w:lang w:val="es-ES"/>
        </w:rPr>
        <w:t xml:space="preserve">Du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gauche de la </w:t>
      </w:r>
      <w:proofErr w:type="spellStart"/>
      <w:r w:rsidRPr="002321BD">
        <w:rPr>
          <w:lang w:val="es-ES"/>
        </w:rPr>
        <w:t>ruelle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successivement</w:t>
      </w:r>
      <w:proofErr w:type="spellEnd"/>
      <w:r w:rsidRPr="002321BD">
        <w:rPr>
          <w:lang w:val="es-ES"/>
        </w:rPr>
        <w:t xml:space="preserve"> </w:t>
      </w:r>
      <w:bookmarkStart w:id="123" w:name="OLE_LINK4055"/>
      <w:bookmarkStart w:id="124" w:name="OLE_LINK4056"/>
      <w:r w:rsidRPr="002321BD">
        <w:rPr>
          <w:lang w:val="es-ES"/>
        </w:rPr>
        <w:t>CH_BO_</w:t>
      </w:r>
      <w:bookmarkEnd w:id="123"/>
      <w:bookmarkEnd w:id="124"/>
      <w:r w:rsidRPr="002321BD">
        <w:rPr>
          <w:lang w:val="es-ES"/>
        </w:rPr>
        <w:t xml:space="preserve">11, à </w:t>
      </w:r>
      <w:proofErr w:type="spellStart"/>
      <w:r w:rsidRPr="002321BD">
        <w:rPr>
          <w:lang w:val="es-ES"/>
        </w:rPr>
        <w:t>l’entrée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appuyée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à </w:t>
      </w:r>
      <w:proofErr w:type="spellStart"/>
      <w:r w:rsidRPr="002321BD">
        <w:rPr>
          <w:lang w:val="es-ES"/>
        </w:rPr>
        <w:t>l’Hôpital</w:t>
      </w:r>
      <w:proofErr w:type="spellEnd"/>
      <w:r w:rsidRPr="002321BD">
        <w:rPr>
          <w:lang w:val="es-ES"/>
        </w:rPr>
        <w:t xml:space="preserve"> de San Pedro, </w:t>
      </w:r>
      <w:bookmarkStart w:id="125" w:name="OLE_LINK4496"/>
      <w:bookmarkStart w:id="126" w:name="OLE_LINK4497"/>
      <w:r w:rsidRPr="002321BD">
        <w:rPr>
          <w:lang w:val="es-ES"/>
        </w:rPr>
        <w:t>CH_BO_0</w:t>
      </w:r>
      <w:bookmarkEnd w:id="125"/>
      <w:bookmarkEnd w:id="126"/>
      <w:r w:rsidRPr="002321BD">
        <w:rPr>
          <w:lang w:val="es-ES"/>
        </w:rPr>
        <w:t xml:space="preserve">3, </w:t>
      </w:r>
      <w:proofErr w:type="spellStart"/>
      <w:r w:rsidRPr="002321BD">
        <w:rPr>
          <w:lang w:val="es-ES"/>
        </w:rPr>
        <w:t>parfois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réunie</w:t>
      </w:r>
      <w:proofErr w:type="spellEnd"/>
      <w:r w:rsidRPr="002321BD">
        <w:rPr>
          <w:lang w:val="es-ES"/>
        </w:rPr>
        <w:t xml:space="preserve"> à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donnant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Cal de Azacanes</w:t>
      </w:r>
      <w:r w:rsidRPr="002321BD">
        <w:rPr>
          <w:lang w:val="es-ES"/>
        </w:rPr>
        <w:t xml:space="preserve"> (</w:t>
      </w:r>
      <w:bookmarkStart w:id="127" w:name="OLE_LINK4059"/>
      <w:bookmarkStart w:id="128" w:name="OLE_LINK4060"/>
      <w:bookmarkStart w:id="129" w:name="OLE_LINK4057"/>
      <w:bookmarkStart w:id="130" w:name="OLE_LINK4058"/>
      <w:r w:rsidRPr="002321BD">
        <w:rPr>
          <w:lang w:val="es-ES"/>
        </w:rPr>
        <w:t>CH_BO_0</w:t>
      </w:r>
      <w:bookmarkEnd w:id="127"/>
      <w:bookmarkEnd w:id="128"/>
      <w:r w:rsidRPr="002321BD">
        <w:rPr>
          <w:lang w:val="es-ES"/>
        </w:rPr>
        <w:t>2</w:t>
      </w:r>
      <w:bookmarkEnd w:id="129"/>
      <w:bookmarkEnd w:id="130"/>
      <w:r w:rsidRPr="002321BD">
        <w:rPr>
          <w:lang w:val="es-ES"/>
        </w:rPr>
        <w:t xml:space="preserve">), CH_BO_05, CH_BO_04, et CH_BO_06, la </w:t>
      </w:r>
      <w:proofErr w:type="spellStart"/>
      <w:r w:rsidRPr="002321BD">
        <w:rPr>
          <w:lang w:val="es-ES"/>
        </w:rPr>
        <w:t>dernière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’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>.</w:t>
      </w:r>
    </w:p>
    <w:p w14:paraId="531F7D17" w14:textId="77777777" w:rsidR="00AD3BD7" w:rsidRPr="002321BD" w:rsidRDefault="00AD3BD7" w:rsidP="00374DED">
      <w:pPr>
        <w:pStyle w:val="adlocalparaDonnees"/>
        <w:rPr>
          <w:lang w:val="es-ES"/>
        </w:rPr>
      </w:pPr>
      <w:r w:rsidRPr="002321BD">
        <w:rPr>
          <w:lang w:val="es-ES"/>
        </w:rPr>
        <w:t xml:space="preserve">Du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, CH_BO_10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coin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mais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la place, </w:t>
      </w:r>
      <w:proofErr w:type="spellStart"/>
      <w:r w:rsidRPr="002321BD">
        <w:rPr>
          <w:lang w:val="es-ES"/>
        </w:rPr>
        <w:t>après</w:t>
      </w:r>
      <w:proofErr w:type="spellEnd"/>
      <w:r w:rsidRPr="002321BD">
        <w:rPr>
          <w:lang w:val="es-ES"/>
        </w:rPr>
        <w:t xml:space="preserve"> 1475,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 Canónigos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alors</w:t>
      </w:r>
      <w:proofErr w:type="spellEnd"/>
      <w:r w:rsidRPr="002321BD">
        <w:rPr>
          <w:lang w:val="es-ES"/>
        </w:rPr>
        <w:t xml:space="preserve"> que la porte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sur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>.</w:t>
      </w:r>
    </w:p>
    <w:p w14:paraId="7A0ECBE5" w14:textId="77777777" w:rsidR="00AD3BD7" w:rsidRPr="002321BD" w:rsidRDefault="00AD3BD7" w:rsidP="00374DED">
      <w:pPr>
        <w:pStyle w:val="adlocalparaDonnees"/>
        <w:rPr>
          <w:lang w:val="es-ES"/>
        </w:rPr>
      </w:pPr>
      <w:r w:rsidRPr="002321BD">
        <w:rPr>
          <w:lang w:val="es-ES"/>
        </w:rPr>
        <w:t xml:space="preserve">Avant 1372,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a, </w:t>
      </w:r>
      <w:proofErr w:type="spellStart"/>
      <w:r w:rsidRPr="002321BD">
        <w:rPr>
          <w:lang w:val="es-ES"/>
        </w:rPr>
        <w:t>durant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XIV</w:t>
      </w:r>
      <w:r w:rsidRPr="002321BD">
        <w:rPr>
          <w:vertAlign w:val="superscript"/>
          <w:lang w:val="es-ES"/>
        </w:rPr>
        <w:t>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siècle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références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n'est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possible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d'identifier</w:t>
      </w:r>
      <w:proofErr w:type="spellEnd"/>
      <w:r w:rsidRPr="002321BD">
        <w:rPr>
          <w:lang w:val="es-ES"/>
        </w:rPr>
        <w:t>.</w:t>
      </w:r>
    </w:p>
    <w:p w14:paraId="24B109A7" w14:textId="77777777" w:rsidR="00AD3BD7" w:rsidRPr="002321BD" w:rsidRDefault="00AD3BD7" w:rsidP="00545007">
      <w:pPr>
        <w:pStyle w:val="adlocalparaDate"/>
        <w:rPr>
          <w:sz w:val="22"/>
          <w:lang w:val="es-ES"/>
          <w:rPrChange w:id="13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Le 21/08/1321, Miguel Martínez,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de Maestre Jufré,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prend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location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à partir de la S. Sebastián </w:t>
      </w:r>
      <w:proofErr w:type="spellStart"/>
      <w:r w:rsidRPr="002321BD">
        <w:rPr>
          <w:lang w:val="es-ES"/>
        </w:rPr>
        <w:t>suivante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40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blanche</w:t>
      </w:r>
      <w:proofErr w:type="spellEnd"/>
      <w:r w:rsidRPr="002321BD">
        <w:rPr>
          <w:lang w:val="es-ES"/>
        </w:rPr>
        <w:t xml:space="preserve"> de 10 d. el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s’oblige</w:t>
      </w:r>
      <w:proofErr w:type="spellEnd"/>
      <w:r w:rsidRPr="002321BD">
        <w:rPr>
          <w:lang w:val="es-ES"/>
        </w:rPr>
        <w:t xml:space="preserve"> à </w:t>
      </w:r>
      <w:r w:rsidRPr="002321BD">
        <w:rPr>
          <w:i/>
          <w:lang w:val="es-ES"/>
        </w:rPr>
        <w:t xml:space="preserve">trastejar las dichas casas e de </w:t>
      </w:r>
      <w:proofErr w:type="spellStart"/>
      <w:r w:rsidRPr="002321BD">
        <w:rPr>
          <w:i/>
          <w:lang w:val="es-ES"/>
        </w:rPr>
        <w:t>atabuar</w:t>
      </w:r>
      <w:proofErr w:type="spellEnd"/>
      <w:r w:rsidRPr="002321BD">
        <w:rPr>
          <w:i/>
          <w:lang w:val="es-ES"/>
        </w:rPr>
        <w:t xml:space="preserve"> lo que en ellas </w:t>
      </w:r>
      <w:proofErr w:type="spellStart"/>
      <w:r w:rsidRPr="002321BD">
        <w:rPr>
          <w:i/>
          <w:lang w:val="es-ES"/>
        </w:rPr>
        <w:t>ffuere</w:t>
      </w:r>
      <w:proofErr w:type="spellEnd"/>
      <w:r w:rsidRPr="002321BD">
        <w:rPr>
          <w:i/>
          <w:lang w:val="es-ES"/>
        </w:rPr>
        <w:t xml:space="preserve"> menester</w:t>
      </w:r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tout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frais</w:t>
      </w:r>
      <w:proofErr w:type="spellEnd"/>
      <w:r w:rsidRPr="002321BD">
        <w:rPr>
          <w:vertAlign w:val="superscript"/>
          <w:lang w:val="es-ES"/>
          <w:rPrChange w:id="13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"/>
      </w:r>
      <w:r w:rsidRPr="002321BD">
        <w:rPr>
          <w:lang w:val="es-ES"/>
        </w:rPr>
        <w:t>.</w:t>
      </w:r>
    </w:p>
    <w:p w14:paraId="36CC1014" w14:textId="3BA067EE" w:rsidR="00AD3BD7" w:rsidRPr="002321BD" w:rsidRDefault="00AD3BD7">
      <w:pPr>
        <w:pStyle w:val="adlocalparaDate"/>
        <w:rPr>
          <w:sz w:val="22"/>
          <w:lang w:val="es-ES"/>
          <w:rPrChange w:id="138" w:author="JEAN" w:date="2024-09-10T19:51:00Z">
            <w:rPr/>
          </w:rPrChange>
        </w:rPr>
      </w:pPr>
      <w:r w:rsidRPr="002321BD">
        <w:rPr>
          <w:lang w:val="es-ES"/>
        </w:rPr>
        <w:t xml:space="preserve">Le 21/09/1351,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don Pedro Gómez,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 </w:t>
      </w:r>
      <w:r w:rsidRPr="002321BD">
        <w:rPr>
          <w:i/>
          <w:lang w:val="es-ES"/>
        </w:rPr>
        <w:t>mesón</w:t>
      </w:r>
      <w:r w:rsidRPr="002321BD">
        <w:rPr>
          <w:lang w:val="es-ES"/>
        </w:rPr>
        <w:t xml:space="preserve"> situé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Atocha,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dit</w:t>
      </w:r>
      <w:proofErr w:type="spellEnd"/>
      <w:r w:rsidRPr="002321BD">
        <w:rPr>
          <w:lang w:val="es-ES"/>
        </w:rPr>
        <w:t xml:space="preserve"> el </w:t>
      </w:r>
      <w:proofErr w:type="spellStart"/>
      <w:r w:rsidRPr="002321BD">
        <w:rPr>
          <w:i/>
          <w:lang w:val="es-ES"/>
        </w:rPr>
        <w:t>meson</w:t>
      </w:r>
      <w:proofErr w:type="spellEnd"/>
      <w:r w:rsidRPr="002321BD">
        <w:rPr>
          <w:i/>
          <w:lang w:val="es-ES"/>
        </w:rPr>
        <w:t xml:space="preserve"> del </w:t>
      </w:r>
      <w:proofErr w:type="spellStart"/>
      <w:r w:rsidRPr="002321BD">
        <w:rPr>
          <w:i/>
          <w:lang w:val="es-ES"/>
        </w:rPr>
        <w:t>Tinosso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usuelle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10 d. </w:t>
      </w:r>
      <w:r w:rsidRPr="002321BD">
        <w:rPr>
          <w:i/>
          <w:lang w:val="es-ES"/>
        </w:rPr>
        <w:t>novenes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>.</w:t>
      </w:r>
      <w:r w:rsidRPr="002321BD">
        <w:rPr>
          <w:vertAlign w:val="superscript"/>
          <w:lang w:val="es-ES"/>
          <w:rPrChange w:id="13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"/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l’ultérieur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évêque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Ségovie</w:t>
      </w:r>
      <w:proofErr w:type="spellEnd"/>
      <w:r w:rsidRPr="002321BD">
        <w:rPr>
          <w:lang w:val="es-ES"/>
        </w:rPr>
        <w:t>, Pedro Gómez Gudiel.</w:t>
      </w:r>
    </w:p>
    <w:p w14:paraId="4D91A2E3" w14:textId="01D424B5" w:rsidR="00AD3BD7" w:rsidRPr="002321BD" w:rsidRDefault="00AD3BD7">
      <w:pPr>
        <w:pStyle w:val="adlocalMcode"/>
        <w:rPr>
          <w:color w:val="00B050"/>
          <w:sz w:val="22"/>
          <w:lang w:val="es-ES"/>
          <w:rPrChange w:id="145" w:author="JEAN" w:date="2024-09-10T19:51:00Z">
            <w:rPr>
              <w:rFonts w:cs="Times New Roman"/>
              <w:color w:val="00B050"/>
            </w:rPr>
          </w:rPrChange>
        </w:rPr>
      </w:pPr>
      <w:r w:rsidRPr="002321BD">
        <w:rPr>
          <w:lang w:val="es-ES"/>
        </w:rPr>
        <w:t>CH_BO_00</w:t>
      </w:r>
    </w:p>
    <w:p w14:paraId="6722AD36" w14:textId="77777777" w:rsidR="00AD3BD7" w:rsidRPr="002321BD" w:rsidRDefault="00AD3BD7" w:rsidP="00374DED">
      <w:pPr>
        <w:pStyle w:val="adlocalparaDonnees"/>
        <w:rPr>
          <w:lang w:val="es-ES"/>
        </w:rPr>
      </w:pPr>
      <w:r w:rsidRPr="002321BD">
        <w:rPr>
          <w:lang w:val="es-ES"/>
        </w:rPr>
        <w:t xml:space="preserve">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non </w:t>
      </w:r>
      <w:proofErr w:type="spellStart"/>
      <w:r w:rsidRPr="002321BD">
        <w:rPr>
          <w:lang w:val="es-ES"/>
        </w:rPr>
        <w:t>identifiée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échangée</w:t>
      </w:r>
      <w:proofErr w:type="spellEnd"/>
      <w:r w:rsidRPr="002321BD">
        <w:rPr>
          <w:lang w:val="es-ES"/>
        </w:rPr>
        <w:t xml:space="preserve"> entre 1396 et 1401.</w:t>
      </w:r>
    </w:p>
    <w:p w14:paraId="385BED26" w14:textId="77777777" w:rsidR="00AD3BD7" w:rsidRPr="002321BD" w:rsidRDefault="00AD3BD7" w:rsidP="00545007">
      <w:pPr>
        <w:pStyle w:val="adlocalparaDate"/>
        <w:rPr>
          <w:sz w:val="22"/>
          <w:lang w:val="es-ES"/>
          <w:rPrChange w:id="146" w:author="JEAN" w:date="2024-09-10T19:51:00Z">
            <w:rPr>
              <w:rFonts w:cs="Times New Roman"/>
            </w:rPr>
          </w:rPrChange>
        </w:rPr>
      </w:pPr>
      <w:bookmarkStart w:id="147" w:name="OLE_LINK4061"/>
      <w:bookmarkStart w:id="148" w:name="OLE_LINK4062"/>
      <w:r w:rsidRPr="002321BD">
        <w:rPr>
          <w:lang w:val="es-ES"/>
        </w:rPr>
        <w:t>CH_BO_00</w:t>
      </w:r>
      <w:bookmarkEnd w:id="147"/>
      <w:bookmarkEnd w:id="148"/>
      <w:r w:rsidRPr="002321BD">
        <w:rPr>
          <w:lang w:val="es-ES"/>
        </w:rPr>
        <w:t xml:space="preserve">. En 1372,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Alvar López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sœur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l’archiprêtre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d’Ocaña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15/8/1371 (era 409),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14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"/>
      </w:r>
      <w:r w:rsidRPr="002321BD">
        <w:rPr>
          <w:lang w:val="es-ES"/>
        </w:rPr>
        <w:t xml:space="preserve">. </w:t>
      </w:r>
    </w:p>
    <w:p w14:paraId="39A5A04C" w14:textId="77777777" w:rsidR="00AD3BD7" w:rsidRPr="002321BD" w:rsidRDefault="00AD3BD7">
      <w:pPr>
        <w:pStyle w:val="adlocalparaDate"/>
        <w:rPr>
          <w:sz w:val="22"/>
          <w:lang w:val="es-ES"/>
          <w:rPrChange w:id="15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CH_BO_00. En 1380, Juan Fernández de Mora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15/8/1379,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15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"/>
      </w:r>
      <w:r w:rsidRPr="002321BD">
        <w:rPr>
          <w:lang w:val="es-ES"/>
        </w:rPr>
        <w:t xml:space="preserve">. En 1391, Alfonso García, </w:t>
      </w:r>
      <w:r w:rsidRPr="002321BD">
        <w:rPr>
          <w:i/>
          <w:lang w:val="es-ES"/>
        </w:rPr>
        <w:t>tejedor</w:t>
      </w:r>
      <w:r w:rsidRPr="002321BD">
        <w:rPr>
          <w:lang w:val="es-ES"/>
        </w:rPr>
        <w:t xml:space="preserve">, et Francisca Fernández,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tiennent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Fernández de Mora, </w:t>
      </w:r>
      <w:proofErr w:type="spellStart"/>
      <w:r w:rsidRPr="002321BD">
        <w:rPr>
          <w:i/>
          <w:lang w:val="es-ES"/>
        </w:rPr>
        <w:t>sofiel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En 1396, la </w:t>
      </w:r>
      <w:proofErr w:type="spellStart"/>
      <w:proofErr w:type="gram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 que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Fernández de Mora, </w:t>
      </w:r>
      <w:proofErr w:type="spellStart"/>
      <w:r w:rsidRPr="002321BD">
        <w:rPr>
          <w:i/>
          <w:lang w:val="es-ES"/>
        </w:rPr>
        <w:t>sofiel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Alfonso García, </w:t>
      </w:r>
      <w:r w:rsidRPr="002321BD">
        <w:rPr>
          <w:i/>
          <w:lang w:val="es-ES"/>
        </w:rPr>
        <w:t>tejedor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16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"/>
      </w:r>
      <w:r w:rsidRPr="002321BD">
        <w:rPr>
          <w:lang w:val="es-ES"/>
        </w:rPr>
        <w:t xml:space="preserve">. </w:t>
      </w:r>
    </w:p>
    <w:p w14:paraId="2203671E" w14:textId="77777777" w:rsidR="00AD3BD7" w:rsidRPr="002321BD" w:rsidRDefault="00AD3BD7">
      <w:pPr>
        <w:pStyle w:val="adlocalparaDate"/>
        <w:rPr>
          <w:sz w:val="22"/>
          <w:lang w:val="es-ES"/>
          <w:rPrChange w:id="16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CH_BO_00. En 1396,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Fernández,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Fernández, </w:t>
      </w:r>
      <w:proofErr w:type="spellStart"/>
      <w:r w:rsidRPr="002321BD">
        <w:rPr>
          <w:lang w:val="es-ES"/>
        </w:rPr>
        <w:t>lequel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obrero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et à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Gracia Gutiérrez,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García, </w:t>
      </w:r>
      <w:r w:rsidRPr="002321BD">
        <w:rPr>
          <w:i/>
          <w:lang w:val="es-ES"/>
        </w:rPr>
        <w:t>tejedor</w:t>
      </w:r>
      <w:r w:rsidRPr="002321BD">
        <w:rPr>
          <w:lang w:val="es-ES"/>
        </w:rPr>
        <w:t>, (</w:t>
      </w:r>
      <w:proofErr w:type="spellStart"/>
      <w:r w:rsidRPr="002321BD">
        <w:rPr>
          <w:lang w:val="es-ES"/>
        </w:rPr>
        <w:t>confronts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à partir du 15/08/96,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présentement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20 d.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premier </w:t>
      </w:r>
      <w:proofErr w:type="spellStart"/>
      <w:r w:rsidRPr="002321BD">
        <w:rPr>
          <w:lang w:val="es-ES"/>
        </w:rPr>
        <w:t>paiement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1/01/1397, et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Martínez, </w:t>
      </w:r>
      <w:proofErr w:type="spellStart"/>
      <w:r w:rsidRPr="002321BD">
        <w:rPr>
          <w:lang w:val="es-ES"/>
        </w:rPr>
        <w:t>demeurant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Torno de las Carretas</w:t>
      </w:r>
      <w:r w:rsidRPr="002321BD">
        <w:rPr>
          <w:vertAlign w:val="superscript"/>
          <w:lang w:val="es-ES"/>
          <w:rPrChange w:id="16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"/>
      </w:r>
      <w:r w:rsidRPr="002321BD">
        <w:rPr>
          <w:lang w:val="es-ES"/>
        </w:rPr>
        <w:t>.</w:t>
      </w:r>
    </w:p>
    <w:p w14:paraId="7797A5C3" w14:textId="509D3C76" w:rsidR="00AD3BD7" w:rsidRPr="002321BD" w:rsidRDefault="00AD3BD7">
      <w:pPr>
        <w:pStyle w:val="adlocalparaDate"/>
        <w:rPr>
          <w:sz w:val="22"/>
          <w:lang w:val="es-ES"/>
          <w:rPrChange w:id="175" w:author="JEAN" w:date="2024-09-10T19:51:00Z">
            <w:rPr/>
          </w:rPrChange>
        </w:rPr>
      </w:pPr>
      <w:r w:rsidRPr="002321BD">
        <w:rPr>
          <w:lang w:val="es-ES"/>
        </w:rPr>
        <w:t xml:space="preserve">CH_BO_00. En 1401,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Fernández de Mora, et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prise</w:t>
      </w:r>
      <w:proofErr w:type="spellEnd"/>
      <w:r w:rsidRPr="002321BD">
        <w:rPr>
          <w:lang w:val="es-ES"/>
        </w:rPr>
        <w:t xml:space="preserve"> par Alfonso García, </w:t>
      </w:r>
      <w:r w:rsidRPr="002321BD">
        <w:rPr>
          <w:i/>
          <w:lang w:val="es-ES"/>
        </w:rPr>
        <w:t>tejedor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échangée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contre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obrero</w:t>
      </w:r>
      <w:r w:rsidRPr="002321BD">
        <w:rPr>
          <w:lang w:val="es-ES"/>
        </w:rPr>
        <w:t xml:space="preserve">, Alfonso Fernández,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i/>
          <w:lang w:val="es-ES"/>
        </w:rPr>
        <w:t xml:space="preserve">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vertAlign w:val="superscript"/>
          <w:lang w:val="es-ES"/>
          <w:rPrChange w:id="17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"/>
      </w:r>
      <w:r w:rsidRPr="002321BD">
        <w:rPr>
          <w:lang w:val="es-ES"/>
        </w:rPr>
        <w:t>.</w:t>
      </w:r>
    </w:p>
    <w:p w14:paraId="5647D8E3" w14:textId="77777777" w:rsidR="0054350A" w:rsidRPr="002321BD" w:rsidRDefault="00AD3BD7">
      <w:pPr>
        <w:pStyle w:val="adlocalMcode"/>
        <w:rPr>
          <w:color w:val="auto"/>
          <w:sz w:val="22"/>
          <w:lang w:val="es-ES"/>
          <w:rPrChange w:id="182" w:author="JEAN" w:date="2024-09-10T19:51:00Z">
            <w:rPr/>
          </w:rPrChange>
        </w:rPr>
      </w:pPr>
      <w:r w:rsidRPr="002321BD">
        <w:rPr>
          <w:lang w:val="es-ES"/>
          <w:rPrChange w:id="183" w:author="JEAN" w:date="2024-09-10T19:51:00Z">
            <w:rPr/>
          </w:rPrChange>
        </w:rPr>
        <w:t>CH_BO_01</w:t>
      </w:r>
    </w:p>
    <w:bookmarkStart w:id="184" w:name="OLE_LINK574"/>
    <w:bookmarkStart w:id="185" w:name="OLE_LINK575"/>
    <w:p w14:paraId="5B50C715" w14:textId="77777777" w:rsidR="00545007" w:rsidRPr="002321BD" w:rsidRDefault="00545007" w:rsidP="00545007">
      <w:pPr>
        <w:pStyle w:val="adlocalMlocalisation"/>
        <w:rPr>
          <w:lang w:val="es-ES"/>
        </w:rPr>
      </w:pPr>
      <w:r w:rsidRPr="002321BD">
        <w:rPr>
          <w:lang w:val="es-ES"/>
        </w:rPr>
        <w:fldChar w:fldCharType="begin"/>
      </w:r>
      <w:r w:rsidRPr="002321BD">
        <w:rPr>
          <w:lang w:val="es-ES"/>
        </w:rPr>
        <w:instrText xml:space="preserve"> HYPERLINK "http://psig.huma-num.fr/toledo/liste-des-rues/san-pedro-de-callejon/san-pedro-de-callejon-n4/" </w:instrText>
      </w:r>
      <w:r w:rsidRPr="002321BD">
        <w:rPr>
          <w:lang w:val="es-ES"/>
        </w:rPr>
      </w:r>
      <w:r w:rsidRPr="002321BD">
        <w:rPr>
          <w:lang w:val="es-ES"/>
        </w:rPr>
        <w:fldChar w:fldCharType="separate"/>
      </w:r>
      <w:r w:rsidRPr="002321BD">
        <w:rPr>
          <w:rStyle w:val="Lienhypertexte"/>
          <w:lang w:val="es-ES"/>
        </w:rPr>
        <w:t>San Pedro, callejón de. N°4.</w:t>
      </w:r>
      <w:r w:rsidRPr="002321BD">
        <w:rPr>
          <w:lang w:val="es-ES"/>
        </w:rPr>
        <w:fldChar w:fldCharType="end"/>
      </w:r>
    </w:p>
    <w:p w14:paraId="347D5127" w14:textId="77777777" w:rsidR="00AD3BD7" w:rsidRPr="002321BD" w:rsidRDefault="00AD3BD7">
      <w:pPr>
        <w:pStyle w:val="adlocalparaDonnees"/>
        <w:rPr>
          <w:sz w:val="22"/>
          <w:lang w:val="es-ES"/>
          <w:rPrChange w:id="18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Du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vertAlign w:val="superscript"/>
          <w:lang w:val="es-ES"/>
          <w:rPrChange w:id="18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"/>
      </w:r>
      <w:r w:rsidRPr="002321BD">
        <w:rPr>
          <w:lang w:val="es-ES"/>
        </w:rPr>
        <w:t>.</w:t>
      </w:r>
    </w:p>
    <w:p w14:paraId="469F24ED" w14:textId="77777777" w:rsidR="00AD3BD7" w:rsidRPr="002321BD" w:rsidRDefault="00AD3BD7">
      <w:pPr>
        <w:pStyle w:val="adlocalparaDate"/>
        <w:rPr>
          <w:sz w:val="22"/>
          <w:lang w:val="es-ES"/>
          <w:rPrChange w:id="199" w:author="JEAN" w:date="2024-09-10T19:51:00Z">
            <w:rPr>
              <w:rFonts w:cs="Times New Roman"/>
            </w:rPr>
          </w:rPrChange>
        </w:rPr>
      </w:pPr>
      <w:bookmarkStart w:id="200" w:name="OLE_LINK4063"/>
      <w:bookmarkStart w:id="201" w:name="OLE_LINK4064"/>
      <w:bookmarkEnd w:id="184"/>
      <w:bookmarkEnd w:id="185"/>
      <w:r w:rsidRPr="002321BD">
        <w:rPr>
          <w:lang w:val="es-ES"/>
        </w:rPr>
        <w:t>CH_BO_0</w:t>
      </w:r>
      <w:bookmarkEnd w:id="200"/>
      <w:bookmarkEnd w:id="201"/>
      <w:r w:rsidRPr="002321BD">
        <w:rPr>
          <w:lang w:val="es-ES"/>
        </w:rPr>
        <w:t xml:space="preserve">1. En 1372,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Alvar López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(CH_BO_01a),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15/8/1366 [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1370 ?</w:t>
      </w:r>
      <w:proofErr w:type="gramEnd"/>
      <w:r w:rsidRPr="002321BD">
        <w:rPr>
          <w:lang w:val="es-ES"/>
        </w:rPr>
        <w:t xml:space="preserve">],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Alvar López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Juan Alfonso, son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(CH_BO_01b),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15/8/1370,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20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"/>
      </w:r>
      <w:r w:rsidRPr="002321BD">
        <w:rPr>
          <w:lang w:val="es-ES"/>
        </w:rPr>
        <w:t xml:space="preserve">. </w:t>
      </w:r>
    </w:p>
    <w:p w14:paraId="6258772E" w14:textId="77777777" w:rsidR="00AD3BD7" w:rsidRPr="002321BD" w:rsidRDefault="00AD3BD7">
      <w:pPr>
        <w:pStyle w:val="adlocalparaDate"/>
        <w:rPr>
          <w:sz w:val="22"/>
          <w:lang w:val="es-ES"/>
          <w:rPrChange w:id="20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1380,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Alvar López,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de la cuadra</w:t>
      </w:r>
      <w:r w:rsidRPr="002321BD">
        <w:rPr>
          <w:lang w:val="es-ES"/>
        </w:rPr>
        <w:t xml:space="preserve"> (CH_BO_01a),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15/8/1372,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aussi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Alfonso son </w:t>
      </w:r>
      <w:r w:rsidRPr="002321BD">
        <w:rPr>
          <w:i/>
          <w:lang w:val="es-ES"/>
        </w:rPr>
        <w:t xml:space="preserve">criado </w:t>
      </w:r>
      <w:r w:rsidRPr="002321BD">
        <w:rPr>
          <w:lang w:val="es-ES"/>
        </w:rPr>
        <w:t xml:space="preserve">(CH_BO_01b),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15/8/1372,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20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"/>
      </w:r>
      <w:r w:rsidRPr="002321BD">
        <w:rPr>
          <w:lang w:val="es-ES"/>
        </w:rPr>
        <w:t xml:space="preserve">. </w:t>
      </w:r>
    </w:p>
    <w:p w14:paraId="76E10CCE" w14:textId="77777777" w:rsidR="00AD3BD7" w:rsidRPr="002321BD" w:rsidRDefault="00AD3BD7">
      <w:pPr>
        <w:pStyle w:val="adlocalparaDate"/>
        <w:rPr>
          <w:sz w:val="22"/>
          <w:lang w:val="es-ES"/>
          <w:rPrChange w:id="21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1391, 1396 et 1401,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Diego Alfonso,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Ségovie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Alvar López, et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 xml:space="preserve">la  </w:t>
      </w:r>
      <w:proofErr w:type="spellStart"/>
      <w:r w:rsidRPr="002321BD">
        <w:rPr>
          <w:lang w:val="es-ES"/>
        </w:rPr>
        <w:t>petite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Juan Alfonso, son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réunie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elle,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15/08/1388</w:t>
      </w:r>
      <w:r w:rsidRPr="002321BD">
        <w:rPr>
          <w:vertAlign w:val="superscript"/>
          <w:lang w:val="es-ES"/>
          <w:rPrChange w:id="21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"/>
      </w:r>
      <w:r w:rsidRPr="002321BD">
        <w:rPr>
          <w:lang w:val="es-ES"/>
        </w:rPr>
        <w:t xml:space="preserve">. </w:t>
      </w:r>
    </w:p>
    <w:p w14:paraId="32B526A9" w14:textId="77777777" w:rsidR="00AD3BD7" w:rsidRPr="002321BD" w:rsidRDefault="00AD3BD7">
      <w:pPr>
        <w:pStyle w:val="adlocalparaDate"/>
        <w:rPr>
          <w:sz w:val="22"/>
          <w:lang w:val="es-ES"/>
          <w:rPrChange w:id="22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9/03/1408,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don </w:t>
      </w:r>
      <w:proofErr w:type="spellStart"/>
      <w:r w:rsidRPr="002321BD">
        <w:rPr>
          <w:lang w:val="es-ES"/>
        </w:rPr>
        <w:t>Gutierre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Guadalajara</w:t>
      </w:r>
      <w:r w:rsidRPr="002321BD">
        <w:rPr>
          <w:vertAlign w:val="superscript"/>
          <w:lang w:val="es-ES"/>
          <w:rPrChange w:id="22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"/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Diego Alfonso de Ajofrín,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Gómara,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Ruy Sánchez (CH_BO_02) et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Diego </w:t>
      </w:r>
      <w:r w:rsidRPr="002321BD">
        <w:rPr>
          <w:lang w:val="es-ES"/>
        </w:rPr>
        <w:lastRenderedPageBreak/>
        <w:t xml:space="preserve">Martínez de Villarreal,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 4 </w:t>
      </w:r>
      <w:r w:rsidRPr="002321BD">
        <w:rPr>
          <w:i/>
          <w:lang w:val="es-ES"/>
        </w:rPr>
        <w:t>diezmos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10 d. </w:t>
      </w:r>
      <w:r w:rsidRPr="002321BD">
        <w:rPr>
          <w:i/>
          <w:lang w:val="es-ES"/>
        </w:rPr>
        <w:t>novenes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étant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prévu</w:t>
      </w:r>
      <w:proofErr w:type="spellEnd"/>
      <w:r w:rsidRPr="002321BD">
        <w:rPr>
          <w:lang w:val="es-ES"/>
        </w:rPr>
        <w:t xml:space="preserve"> que si don </w:t>
      </w:r>
      <w:proofErr w:type="spellStart"/>
      <w:r w:rsidRPr="002321BD">
        <w:rPr>
          <w:lang w:val="es-ES"/>
        </w:rPr>
        <w:t>Gutierre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pourvu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dignité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reviendra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 de San Cebrián. En 1412, </w:t>
      </w:r>
      <w:proofErr w:type="spellStart"/>
      <w:r w:rsidRPr="002321BD">
        <w:rPr>
          <w:lang w:val="es-ES"/>
        </w:rPr>
        <w:t>référence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 à ce </w:t>
      </w:r>
      <w:proofErr w:type="spellStart"/>
      <w:r w:rsidRPr="002321BD">
        <w:rPr>
          <w:lang w:val="es-ES"/>
        </w:rPr>
        <w:t>contrat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Ségovie</w:t>
      </w:r>
      <w:proofErr w:type="spellEnd"/>
      <w:r w:rsidRPr="002321BD">
        <w:rPr>
          <w:vertAlign w:val="superscript"/>
          <w:lang w:val="es-ES"/>
          <w:rPrChange w:id="23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"/>
      </w:r>
      <w:r w:rsidRPr="002321BD">
        <w:rPr>
          <w:lang w:val="es-ES"/>
        </w:rPr>
        <w:t xml:space="preserve">. </w:t>
      </w:r>
    </w:p>
    <w:p w14:paraId="6A98E38E" w14:textId="77777777" w:rsidR="00AD3BD7" w:rsidRPr="002321BD" w:rsidRDefault="00AD3BD7">
      <w:pPr>
        <w:pStyle w:val="adlocalparaDate"/>
        <w:rPr>
          <w:sz w:val="22"/>
          <w:lang w:val="es-ES"/>
          <w:rPrChange w:id="24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12/01/1415,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d'Alvar</w:t>
      </w:r>
      <w:proofErr w:type="spellEnd"/>
      <w:r w:rsidRPr="002321BD">
        <w:rPr>
          <w:lang w:val="es-ES"/>
        </w:rPr>
        <w:t xml:space="preserve"> López,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Ruy Sánchez (CH_BO_02), le </w:t>
      </w:r>
      <w:r w:rsidRPr="002321BD">
        <w:rPr>
          <w:i/>
          <w:lang w:val="es-ES"/>
        </w:rPr>
        <w:t>cuerpo mayor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autres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casas menores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jointives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se </w:t>
      </w:r>
      <w:proofErr w:type="spellStart"/>
      <w:r w:rsidRPr="002321BD">
        <w:rPr>
          <w:lang w:val="es-ES"/>
        </w:rPr>
        <w:t>trouve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puits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913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1 d.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Alfonso García,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vertAlign w:val="superscript"/>
          <w:lang w:val="es-ES"/>
          <w:rPrChange w:id="24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"/>
      </w:r>
      <w:r w:rsidRPr="002321BD">
        <w:rPr>
          <w:lang w:val="es-ES"/>
        </w:rPr>
        <w:t xml:space="preserve">. </w:t>
      </w:r>
    </w:p>
    <w:p w14:paraId="065EA757" w14:textId="77777777" w:rsidR="00AD3BD7" w:rsidRPr="002321BD" w:rsidRDefault="00AD3BD7">
      <w:pPr>
        <w:pStyle w:val="adlocalparaDate"/>
        <w:rPr>
          <w:sz w:val="22"/>
          <w:lang w:val="es-ES"/>
          <w:rPrChange w:id="24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1417,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</w:t>
      </w:r>
      <w:proofErr w:type="spellStart"/>
      <w:r w:rsidRPr="002321BD">
        <w:rPr>
          <w:lang w:val="es-ES"/>
        </w:rPr>
        <w:t>Marrtínez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bachiller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1.826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2 d.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1/01/1415. De ces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décompter</w:t>
      </w:r>
      <w:proofErr w:type="spellEnd"/>
      <w:r w:rsidRPr="002321BD">
        <w:rPr>
          <w:lang w:val="es-ES"/>
        </w:rPr>
        <w:t xml:space="preserve">, 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l'enchère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 sur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à S. Antolín et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laquelle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maintenant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1.100 </w:t>
      </w:r>
      <w:proofErr w:type="spellStart"/>
      <w:r w:rsidRPr="002321BD">
        <w:rPr>
          <w:lang w:val="es-ES"/>
        </w:rPr>
        <w:t>mrs</w:t>
      </w:r>
      <w:proofErr w:type="spellEnd"/>
      <w:r w:rsidRPr="002321BD">
        <w:rPr>
          <w:lang w:val="es-ES"/>
        </w:rPr>
        <w:t xml:space="preserve">, si bien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maintenant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1.326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2 d.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García, </w:t>
      </w:r>
      <w:r w:rsidRPr="002321BD">
        <w:rPr>
          <w:i/>
          <w:lang w:val="es-ES"/>
        </w:rPr>
        <w:t>doctor</w:t>
      </w:r>
      <w:r w:rsidRPr="002321BD">
        <w:rPr>
          <w:vertAlign w:val="superscript"/>
          <w:lang w:val="es-ES"/>
          <w:rPrChange w:id="25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"/>
      </w:r>
      <w:r w:rsidRPr="002321BD">
        <w:rPr>
          <w:lang w:val="es-ES"/>
        </w:rPr>
        <w:t>.</w:t>
      </w:r>
    </w:p>
    <w:p w14:paraId="78466588" w14:textId="13BFD959" w:rsidR="00AD3BD7" w:rsidRPr="002321BD" w:rsidRDefault="00AD3BD7">
      <w:pPr>
        <w:pStyle w:val="adlocalparaDate"/>
        <w:rPr>
          <w:sz w:val="22"/>
          <w:lang w:val="es-ES"/>
          <w:rPrChange w:id="25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1422,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Martínez, bachiller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1.826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2 d.,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1/01/1415,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doit</w:t>
      </w:r>
      <w:proofErr w:type="spellEnd"/>
      <w:r w:rsidRPr="002321BD">
        <w:rPr>
          <w:lang w:val="es-ES"/>
        </w:rPr>
        <w:t xml:space="preserve"> lui </w:t>
      </w:r>
      <w:proofErr w:type="spellStart"/>
      <w:r w:rsidRPr="002321BD">
        <w:rPr>
          <w:lang w:val="es-ES"/>
        </w:rPr>
        <w:t>décompter</w:t>
      </w:r>
      <w:proofErr w:type="spellEnd"/>
      <w:r w:rsidRPr="002321BD">
        <w:rPr>
          <w:lang w:val="es-ES"/>
        </w:rPr>
        <w:t xml:space="preserve"> 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l'enchère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 sur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à S. Antolín,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que la </w:t>
      </w:r>
      <w:proofErr w:type="spellStart"/>
      <w:r w:rsidRPr="002321BD">
        <w:rPr>
          <w:lang w:val="es-ES"/>
        </w:rPr>
        <w:t>maison</w:t>
      </w:r>
      <w:proofErr w:type="spellEnd"/>
      <w:r w:rsidR="007B7BE2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à 1.326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2 d.</w:t>
      </w:r>
      <w:r w:rsidRPr="002321BD">
        <w:rPr>
          <w:vertAlign w:val="superscript"/>
          <w:lang w:val="es-ES"/>
          <w:rPrChange w:id="25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"/>
      </w:r>
    </w:p>
    <w:p w14:paraId="3FB203B3" w14:textId="77777777" w:rsidR="00AD3BD7" w:rsidRPr="002321BD" w:rsidRDefault="00AD3BD7">
      <w:pPr>
        <w:pStyle w:val="adlocalparaDate"/>
        <w:rPr>
          <w:sz w:val="22"/>
          <w:lang w:val="es-ES"/>
          <w:rPrChange w:id="26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1/11/1428,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López de Burgos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vacante par le </w:t>
      </w:r>
      <w:proofErr w:type="spellStart"/>
      <w:r w:rsidRPr="002321BD">
        <w:rPr>
          <w:lang w:val="es-ES"/>
        </w:rPr>
        <w:t>décès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1.050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26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"/>
      </w:r>
      <w:r w:rsidRPr="002321BD">
        <w:rPr>
          <w:lang w:val="es-ES"/>
        </w:rPr>
        <w:t xml:space="preserve">. </w:t>
      </w:r>
    </w:p>
    <w:p w14:paraId="2B44B615" w14:textId="677ED26E" w:rsidR="00AD3BD7" w:rsidRPr="002321BD" w:rsidRDefault="00AD3BD7">
      <w:pPr>
        <w:pStyle w:val="adlocalparaDate"/>
        <w:rPr>
          <w:sz w:val="22"/>
          <w:lang w:val="es-ES"/>
          <w:rPrChange w:id="2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López de Burgos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1/11/1428. Elle comporte une </w:t>
      </w:r>
      <w:proofErr w:type="spellStart"/>
      <w:r w:rsidRPr="002321BD">
        <w:rPr>
          <w:lang w:val="es-ES"/>
        </w:rPr>
        <w:t>écurie</w:t>
      </w:r>
      <w:proofErr w:type="spellEnd"/>
      <w:r w:rsidRPr="002321BD">
        <w:rPr>
          <w:lang w:val="es-ES"/>
        </w:rPr>
        <w:t xml:space="preserve"> (</w:t>
      </w:r>
      <w:r w:rsidRPr="002321BD">
        <w:rPr>
          <w:i/>
          <w:lang w:val="es-ES"/>
        </w:rPr>
        <w:t>establo</w:t>
      </w:r>
      <w:r w:rsidRPr="002321BD">
        <w:rPr>
          <w:lang w:val="es-ES"/>
        </w:rPr>
        <w:t xml:space="preserve">) </w:t>
      </w:r>
      <w:proofErr w:type="spellStart"/>
      <w:r w:rsidRPr="002321BD">
        <w:rPr>
          <w:lang w:val="es-ES"/>
        </w:rPr>
        <w:t>au</w:t>
      </w:r>
      <w:ins w:id="271" w:author="JEAN" w:date="2024-09-10T19:51:00Z">
        <w:r w:rsidR="00C31331" w:rsidRPr="002321BD">
          <w:rPr>
            <w:rFonts w:eastAsia="Calibri" w:cs="Calibri"/>
            <w:szCs w:val="24"/>
            <w:lang w:val="es-ES"/>
          </w:rPr>
          <w:t>-</w:t>
        </w:r>
      </w:ins>
      <w:del w:id="272" w:author="JEAN" w:date="2024-09-10T19:51:00Z">
        <w:r w:rsidRPr="002321BD">
          <w:rPr>
            <w:lang w:val="es-ES"/>
          </w:rPr>
          <w:delText xml:space="preserve"> </w:delText>
        </w:r>
      </w:del>
      <w:r w:rsidRPr="002321BD">
        <w:rPr>
          <w:lang w:val="es-ES"/>
        </w:rPr>
        <w:t>dessus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laquelle</w:t>
      </w:r>
      <w:proofErr w:type="spellEnd"/>
      <w:r w:rsidRPr="002321BD">
        <w:rPr>
          <w:lang w:val="es-ES"/>
        </w:rPr>
        <w:t xml:space="preserve"> se </w:t>
      </w:r>
      <w:proofErr w:type="spellStart"/>
      <w:r w:rsidRPr="002321BD">
        <w:rPr>
          <w:lang w:val="es-ES"/>
        </w:rPr>
        <w:t>trouve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prison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l'archevêque</w:t>
      </w:r>
      <w:proofErr w:type="spellEnd"/>
      <w:r w:rsidRPr="002321BD">
        <w:rPr>
          <w:vertAlign w:val="superscript"/>
          <w:lang w:val="es-ES"/>
          <w:rPrChange w:id="27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"/>
      </w:r>
      <w:r w:rsidRPr="002321BD">
        <w:rPr>
          <w:lang w:val="es-ES"/>
        </w:rPr>
        <w:t>.</w:t>
      </w:r>
    </w:p>
    <w:p w14:paraId="060A051F" w14:textId="77777777" w:rsidR="00AD3BD7" w:rsidRPr="002321BD" w:rsidRDefault="00AD3BD7">
      <w:pPr>
        <w:pStyle w:val="adlocalparaDate"/>
        <w:rPr>
          <w:sz w:val="22"/>
          <w:lang w:val="es-ES"/>
          <w:rPrChange w:id="28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</w:t>
      </w:r>
      <w:proofErr w:type="spellStart"/>
      <w:r w:rsidRPr="002321BD">
        <w:rPr>
          <w:lang w:val="es-ES"/>
        </w:rPr>
        <w:t>depus</w:t>
      </w:r>
      <w:proofErr w:type="spellEnd"/>
      <w:r w:rsidRPr="002321BD">
        <w:rPr>
          <w:lang w:val="es-ES"/>
        </w:rPr>
        <w:t xml:space="preserve"> 1428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López de Burgos,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1.050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viejos. Le 4/5/1443,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González de Belorado,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1.350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proofErr w:type="gram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 </w:t>
      </w:r>
      <w:proofErr w:type="spellStart"/>
      <w:r w:rsidRPr="002321BD">
        <w:rPr>
          <w:lang w:val="es-ES"/>
        </w:rPr>
        <w:t>monnaie</w:t>
      </w:r>
      <w:proofErr w:type="spellEnd"/>
      <w:proofErr w:type="gram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cinq</w:t>
      </w:r>
      <w:proofErr w:type="spellEnd"/>
      <w:r w:rsidRPr="002321BD">
        <w:rPr>
          <w:lang w:val="es-ES"/>
        </w:rPr>
        <w:t xml:space="preserve"> paires de 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d'Alvar</w:t>
      </w:r>
      <w:proofErr w:type="spellEnd"/>
      <w:r w:rsidRPr="002321BD">
        <w:rPr>
          <w:lang w:val="es-ES"/>
        </w:rPr>
        <w:t xml:space="preserve"> González de </w:t>
      </w:r>
      <w:proofErr w:type="spellStart"/>
      <w:r w:rsidRPr="002321BD">
        <w:rPr>
          <w:lang w:val="es-ES"/>
        </w:rPr>
        <w:t>Avila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Le 17/25/1443, la </w:t>
      </w:r>
      <w:proofErr w:type="spellStart"/>
      <w:r w:rsidRPr="002321BD">
        <w:rPr>
          <w:lang w:val="es-ES"/>
        </w:rPr>
        <w:lastRenderedPageBreak/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passée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doyen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Cordoue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2.700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López,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son </w:t>
      </w:r>
      <w:r w:rsidRPr="002321BD">
        <w:rPr>
          <w:i/>
          <w:lang w:val="es-ES"/>
        </w:rPr>
        <w:t>criado</w:t>
      </w:r>
      <w:r w:rsidRPr="002321BD">
        <w:rPr>
          <w:vertAlign w:val="superscript"/>
          <w:lang w:val="es-ES"/>
          <w:rPrChange w:id="28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"/>
      </w:r>
      <w:r w:rsidRPr="002321BD">
        <w:rPr>
          <w:lang w:val="es-ES"/>
        </w:rPr>
        <w:t>.</w:t>
      </w:r>
    </w:p>
    <w:p w14:paraId="4973204C" w14:textId="77777777" w:rsidR="00AD3BD7" w:rsidRPr="002321BD" w:rsidRDefault="00AD3BD7">
      <w:pPr>
        <w:pStyle w:val="adlocalparaDate"/>
        <w:rPr>
          <w:sz w:val="22"/>
          <w:lang w:val="es-ES"/>
          <w:rPrChange w:id="28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5/08/1443,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Juan de Contreras, </w:t>
      </w:r>
      <w:proofErr w:type="spellStart"/>
      <w:r w:rsidRPr="002321BD">
        <w:rPr>
          <w:lang w:val="es-ES"/>
        </w:rPr>
        <w:t>doyen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Cordoue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de  S.</w:t>
      </w:r>
      <w:proofErr w:type="gramEnd"/>
      <w:r w:rsidRPr="002321BD">
        <w:rPr>
          <w:lang w:val="es-ES"/>
        </w:rPr>
        <w:t xml:space="preserve"> Yuste,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et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López de Burgos,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1.350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5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López de Alcalá, </w:t>
      </w:r>
      <w:r w:rsidRPr="002321BD">
        <w:rPr>
          <w:i/>
          <w:lang w:val="es-ES"/>
        </w:rPr>
        <w:t>clérigo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28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"/>
      </w:r>
      <w:r w:rsidRPr="002321BD">
        <w:rPr>
          <w:lang w:val="es-ES"/>
        </w:rPr>
        <w:t xml:space="preserve">. </w:t>
      </w:r>
    </w:p>
    <w:p w14:paraId="60AAD9A0" w14:textId="77777777" w:rsidR="00AD3BD7" w:rsidRPr="002321BD" w:rsidRDefault="00AD3BD7">
      <w:pPr>
        <w:pStyle w:val="adlocalparaDate"/>
        <w:rPr>
          <w:sz w:val="22"/>
          <w:lang w:val="es-ES"/>
          <w:rPrChange w:id="29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20/05/1449,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Vasco González,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doyen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Cordoue</w:t>
      </w:r>
      <w:proofErr w:type="spellEnd"/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S. Yuste,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la de Juan Bravo (CH_BO_02b),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</w:t>
      </w:r>
      <w:proofErr w:type="spellStart"/>
      <w:r w:rsidRPr="002321BD">
        <w:rPr>
          <w:lang w:val="es-ES"/>
        </w:rPr>
        <w:t>l’archiprêtre</w:t>
      </w:r>
      <w:proofErr w:type="spellEnd"/>
      <w:r w:rsidRPr="002321BD">
        <w:rPr>
          <w:lang w:val="es-ES"/>
        </w:rPr>
        <w:t xml:space="preserve"> de Talavera (CH_BO_10) et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5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vertAlign w:val="superscript"/>
          <w:lang w:val="es-ES"/>
          <w:rPrChange w:id="29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"/>
      </w:r>
      <w:r w:rsidRPr="002321BD">
        <w:rPr>
          <w:lang w:val="es-ES"/>
        </w:rPr>
        <w:t xml:space="preserve">. </w:t>
      </w:r>
    </w:p>
    <w:p w14:paraId="156BBD0C" w14:textId="77777777" w:rsidR="00AD3BD7" w:rsidRPr="002321BD" w:rsidRDefault="00AD3BD7">
      <w:pPr>
        <w:pStyle w:val="adlocalparaDate"/>
        <w:rPr>
          <w:sz w:val="22"/>
          <w:lang w:val="es-ES"/>
          <w:rPrChange w:id="30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2/10/1461,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Pedro Serrano,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Molina,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</w:t>
      </w:r>
      <w:r w:rsidRPr="002321BD">
        <w:rPr>
          <w:i/>
          <w:lang w:val="es-ES"/>
        </w:rPr>
        <w:t>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l’une</w:t>
      </w:r>
      <w:proofErr w:type="spellEnd"/>
      <w:r w:rsidRPr="002321BD">
        <w:rPr>
          <w:lang w:val="es-ES"/>
        </w:rPr>
        <w:t xml:space="preserve"> tenue en </w:t>
      </w:r>
      <w:proofErr w:type="spellStart"/>
      <w:r w:rsidRPr="002321BD">
        <w:rPr>
          <w:lang w:val="es-ES"/>
        </w:rPr>
        <w:t>location</w:t>
      </w:r>
      <w:proofErr w:type="spellEnd"/>
      <w:r w:rsidRPr="002321BD">
        <w:rPr>
          <w:lang w:val="es-ES"/>
        </w:rPr>
        <w:t xml:space="preserve"> par Diego García de la Capilla et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tenue par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 et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don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Gutiérrez de </w:t>
      </w:r>
      <w:proofErr w:type="spellStart"/>
      <w:r w:rsidRPr="002321BD">
        <w:rPr>
          <w:lang w:val="es-ES"/>
        </w:rPr>
        <w:t>Caceres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tesorero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 xml:space="preserve">’Église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6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Antón González,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de Sigüenza. En 1465, don Pedro Serrano,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Molina,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vertAlign w:val="superscript"/>
          <w:lang w:val="es-ES"/>
          <w:rPrChange w:id="30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"/>
      </w:r>
    </w:p>
    <w:p w14:paraId="61403ABE" w14:textId="4201F48A" w:rsidR="00AD3BD7" w:rsidRPr="002321BD" w:rsidRDefault="00AD3BD7">
      <w:pPr>
        <w:pStyle w:val="adlocalparaDate"/>
        <w:rPr>
          <w:sz w:val="22"/>
          <w:lang w:val="es-ES"/>
          <w:rPrChange w:id="30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CH_BO_01. Le 3/07/1470,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</w:t>
      </w:r>
      <w:r w:rsidR="007B7BE2" w:rsidRPr="002321BD">
        <w:rPr>
          <w:lang w:val="es-ES"/>
        </w:rPr>
        <w:t>n</w:t>
      </w:r>
      <w:r w:rsidRPr="002321BD">
        <w:rPr>
          <w:lang w:val="es-ES"/>
        </w:rPr>
        <w:t>oine</w:t>
      </w:r>
      <w:proofErr w:type="spellEnd"/>
      <w:r w:rsidRPr="002321BD">
        <w:rPr>
          <w:lang w:val="es-ES"/>
        </w:rPr>
        <w:t xml:space="preserve"> don Luis Daza, </w:t>
      </w:r>
      <w:r w:rsidRPr="002321BD">
        <w:rPr>
          <w:i/>
          <w:lang w:val="es-ES"/>
        </w:rPr>
        <w:t>capellán mayor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Pedro Serrano,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7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prieur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d’Aroche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d’Alvar</w:t>
      </w:r>
      <w:proofErr w:type="spellEnd"/>
      <w:r w:rsidRPr="002321BD">
        <w:rPr>
          <w:lang w:val="es-ES"/>
        </w:rPr>
        <w:t xml:space="preserve"> González, </w:t>
      </w:r>
      <w:r w:rsidRPr="002321BD">
        <w:rPr>
          <w:i/>
          <w:lang w:val="es-ES"/>
        </w:rPr>
        <w:t>racioneros</w:t>
      </w:r>
      <w:r w:rsidRPr="002321BD">
        <w:rPr>
          <w:vertAlign w:val="superscript"/>
          <w:lang w:val="es-ES"/>
          <w:rPrChange w:id="31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4"/>
      </w:r>
      <w:r w:rsidRPr="002321BD">
        <w:rPr>
          <w:lang w:val="es-ES"/>
        </w:rPr>
        <w:t xml:space="preserve">. </w:t>
      </w:r>
    </w:p>
    <w:p w14:paraId="781A6C81" w14:textId="77777777" w:rsidR="00AD3BD7" w:rsidRPr="002321BD" w:rsidRDefault="00AD3BD7">
      <w:pPr>
        <w:pStyle w:val="adlocalparaDate"/>
        <w:rPr>
          <w:sz w:val="22"/>
          <w:lang w:val="es-ES"/>
          <w:rPrChange w:id="31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CH_BO_01. Le 9/07/1481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19/07/</w:t>
      </w:r>
      <w:proofErr w:type="gramStart"/>
      <w:r w:rsidRPr="002321BD">
        <w:rPr>
          <w:lang w:val="es-ES"/>
        </w:rPr>
        <w:t>1479 ?</w:t>
      </w:r>
      <w:proofErr w:type="gramEnd"/>
      <w:r w:rsidRPr="002321BD">
        <w:rPr>
          <w:lang w:val="es-ES"/>
        </w:rPr>
        <w:t xml:space="preserve">),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Pedro Altamirano, </w:t>
      </w:r>
      <w:r w:rsidRPr="002321BD">
        <w:rPr>
          <w:i/>
          <w:lang w:val="es-ES"/>
        </w:rPr>
        <w:t xml:space="preserve">protonotario </w:t>
      </w:r>
      <w:proofErr w:type="spellStart"/>
      <w:r w:rsidRPr="002321BD">
        <w:rPr>
          <w:i/>
          <w:lang w:val="es-ES"/>
        </w:rPr>
        <w:t>apostolico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Luis Daza,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8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Coronel</w:t>
      </w:r>
      <w:proofErr w:type="gram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31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5"/>
      </w:r>
      <w:r w:rsidRPr="002321BD">
        <w:rPr>
          <w:lang w:val="es-ES"/>
        </w:rPr>
        <w:t>.</w:t>
      </w:r>
    </w:p>
    <w:p w14:paraId="50E7C226" w14:textId="77777777" w:rsidR="00545007" w:rsidRPr="002321BD" w:rsidRDefault="00545007" w:rsidP="00545007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8DAECD0" w14:textId="4629697A" w:rsidR="00C27A02" w:rsidRPr="002321BD" w:rsidRDefault="00545007" w:rsidP="00C27A02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CH_BO_01a-1- </w:t>
      </w:r>
    </w:p>
    <w:p w14:paraId="662B76E7" w14:textId="2C7D7527" w:rsidR="00C27A02" w:rsidRPr="002321BD" w:rsidRDefault="00000000" w:rsidP="00C27A02">
      <w:pPr>
        <w:pStyle w:val="adlocalillDOI"/>
        <w:rPr>
          <w:lang w:val="es-ES"/>
        </w:rPr>
      </w:pPr>
      <w:hyperlink r:id="rId8" w:history="1">
        <w:r w:rsidR="00C27A02" w:rsidRPr="002321BD">
          <w:rPr>
            <w:rStyle w:val="Lienhypertexte"/>
            <w:lang w:val="es-ES"/>
          </w:rPr>
          <w:t>https://api.nakala.fr/embed/10.34847/nkl.07can176/5c508a9a495a94f29a8815026e656c8a8c5e9716</w:t>
        </w:r>
      </w:hyperlink>
    </w:p>
    <w:p w14:paraId="54B6BAD8" w14:textId="6F4F1F16" w:rsidR="00265E72" w:rsidRPr="002321BD" w:rsidRDefault="00265E72" w:rsidP="005C6B2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4: </w:t>
      </w:r>
      <w:r w:rsidRPr="002321BD">
        <w:rPr>
          <w:rFonts w:eastAsia="Arial"/>
          <w:lang w:val="es-ES"/>
        </w:rPr>
        <w:t>Identificación de la casa: plano actual y restitución</w:t>
      </w:r>
    </w:p>
    <w:p w14:paraId="012AC37E" w14:textId="3F0AB34A" w:rsidR="00265E72" w:rsidRPr="002321BD" w:rsidRDefault="00265E72" w:rsidP="005C6B2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="00717815" w:rsidRPr="002321BD">
        <w:rPr>
          <w:rFonts w:eastAsia="Arial"/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609A7623" w14:textId="77777777" w:rsidR="00265E72" w:rsidRPr="002321BD" w:rsidRDefault="00265E72" w:rsidP="00265E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0B313DB" w14:textId="77777777" w:rsidR="00265E72" w:rsidRPr="002321BD" w:rsidRDefault="00265E72" w:rsidP="00265E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10D7029" w14:textId="77777777" w:rsidR="00265E72" w:rsidRPr="002321BD" w:rsidRDefault="00265E72" w:rsidP="00265E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B947FD4" w14:textId="727E88E8" w:rsidR="00265E72" w:rsidRPr="002321BD" w:rsidRDefault="00265E72" w:rsidP="00265E72">
      <w:pPr>
        <w:pStyle w:val="adlocalMcode"/>
        <w:rPr>
          <w:rStyle w:val="Lienhypertexte"/>
          <w:rFonts w:ascii="Calibri Light" w:hAnsi="Calibri Light"/>
          <w:szCs w:val="22"/>
          <w:lang w:val="es-ES"/>
        </w:rPr>
      </w:pPr>
      <w:r w:rsidRPr="002321BD">
        <w:rPr>
          <w:lang w:val="es-ES"/>
        </w:rPr>
        <w:t xml:space="preserve">CH_BO_01a-2- </w:t>
      </w:r>
    </w:p>
    <w:p w14:paraId="02A8DFB2" w14:textId="239A5368" w:rsidR="00C27A02" w:rsidRPr="002321BD" w:rsidRDefault="00000000" w:rsidP="00C27A02">
      <w:pPr>
        <w:pStyle w:val="adlocalillDOI"/>
        <w:rPr>
          <w:lang w:val="es-ES"/>
        </w:rPr>
      </w:pPr>
      <w:hyperlink r:id="rId9" w:history="1">
        <w:r w:rsidR="00C27A02" w:rsidRPr="002321BD">
          <w:rPr>
            <w:rStyle w:val="Lienhypertexte"/>
            <w:lang w:val="es-ES"/>
          </w:rPr>
          <w:t>https://api.nakala.fr/embed/10.34847/nkl.07can176/9d89c746a49f3f0a4dfa42d8789bd3e768d3f3d7</w:t>
        </w:r>
      </w:hyperlink>
    </w:p>
    <w:p w14:paraId="54A79AED" w14:textId="4167754F" w:rsidR="00265E72" w:rsidRPr="002321BD" w:rsidRDefault="00265E72" w:rsidP="00C27A02">
      <w:pPr>
        <w:pStyle w:val="adtitrefigure"/>
        <w:spacing w:before="0" w:after="0"/>
        <w:ind w:left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4: </w:t>
      </w:r>
      <w:r w:rsidRPr="002321BD">
        <w:rPr>
          <w:rFonts w:eastAsia="Arial"/>
          <w:lang w:val="es-ES"/>
        </w:rPr>
        <w:t>Identificación de la casa: plano actual</w:t>
      </w:r>
    </w:p>
    <w:p w14:paraId="3CEF6657" w14:textId="1AA3AC24" w:rsidR="00265E72" w:rsidRPr="002321BD" w:rsidRDefault="00265E72" w:rsidP="00C27A0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="00717815" w:rsidRPr="002321BD">
        <w:rPr>
          <w:rFonts w:eastAsia="Arial"/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</w:p>
    <w:p w14:paraId="4735F531" w14:textId="77777777" w:rsidR="00265E72" w:rsidRPr="002321BD" w:rsidRDefault="00265E72" w:rsidP="00265E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C0C2D9E" w14:textId="77777777" w:rsidR="00265E72" w:rsidRPr="002321BD" w:rsidRDefault="00265E72" w:rsidP="00265E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A3EF7E9" w14:textId="77777777" w:rsidR="00265E72" w:rsidRPr="002321BD" w:rsidRDefault="00265E72" w:rsidP="00265E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7C12CE2" w14:textId="77777777" w:rsidR="00C27A02" w:rsidRPr="002321BD" w:rsidRDefault="00265E72" w:rsidP="00265E72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CH_BO_01a-3- </w:t>
      </w:r>
    </w:p>
    <w:p w14:paraId="3470E1C4" w14:textId="07AE4017" w:rsidR="00C27A02" w:rsidRPr="002321BD" w:rsidRDefault="00000000" w:rsidP="00C27A02">
      <w:pPr>
        <w:pStyle w:val="adlocalillDOI"/>
        <w:rPr>
          <w:lang w:val="es-ES"/>
        </w:rPr>
      </w:pPr>
      <w:hyperlink r:id="rId10" w:history="1">
        <w:r w:rsidR="00C27A02" w:rsidRPr="002321BD">
          <w:rPr>
            <w:rStyle w:val="Lienhypertexte"/>
            <w:lang w:val="es-ES"/>
          </w:rPr>
          <w:t>10.34847/nkl.07can176/2a1a430d7dd738eb233cd4e82f4cfb5156aa3dbb</w:t>
        </w:r>
      </w:hyperlink>
    </w:p>
    <w:p w14:paraId="5A303B2A" w14:textId="77777777" w:rsidR="0074015C" w:rsidRPr="002321BD" w:rsidRDefault="0074015C" w:rsidP="00C27A02">
      <w:pPr>
        <w:pStyle w:val="adcredits-sources-ill"/>
        <w:spacing w:before="0" w:after="0"/>
        <w:rPr>
          <w:lang w:val="es-ES"/>
        </w:rPr>
      </w:pPr>
      <w:r w:rsidRPr="002321BD">
        <w:rPr>
          <w:lang w:val="es-ES"/>
        </w:rPr>
        <w:t>Columna</w:t>
      </w:r>
    </w:p>
    <w:p w14:paraId="075A8EA1" w14:textId="77777777" w:rsidR="0074015C" w:rsidRPr="002321BD" w:rsidRDefault="0074015C" w:rsidP="00C27A02">
      <w:pPr>
        <w:pStyle w:val="adcredits-sources-ill"/>
        <w:spacing w:before="0" w:after="0"/>
        <w:rPr>
          <w:sz w:val="22"/>
          <w:lang w:val="es-ES"/>
        </w:rPr>
      </w:pPr>
      <w:proofErr w:type="spellStart"/>
      <w:r w:rsidRPr="002321BD">
        <w:rPr>
          <w:lang w:val="es-ES"/>
        </w:rPr>
        <w:t>colonne</w:t>
      </w:r>
      <w:proofErr w:type="spellEnd"/>
    </w:p>
    <w:p w14:paraId="381E7E32" w14:textId="40AD7C1E" w:rsidR="00265E72" w:rsidRPr="002321BD" w:rsidRDefault="00265E72" w:rsidP="00C27A0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r w:rsidR="00717815" w:rsidRPr="002321BD">
        <w:rPr>
          <w:lang w:val="es-ES"/>
        </w:rPr>
        <w:t>4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P</w:t>
      </w:r>
      <w:r w:rsidR="0074015C" w:rsidRPr="002321BD">
        <w:rPr>
          <w:rFonts w:eastAsia="Arial"/>
          <w:lang w:val="es-ES"/>
        </w:rPr>
        <w:t>atio y escalera</w:t>
      </w:r>
    </w:p>
    <w:p w14:paraId="04DC177D" w14:textId="4E7F3053" w:rsidR="00265E72" w:rsidRPr="002321BD" w:rsidRDefault="00265E72" w:rsidP="00C27A0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n.</w:t>
      </w:r>
      <w:r w:rsidR="00A60D76" w:rsidRPr="002321BD">
        <w:rPr>
          <w:vertAlign w:val="superscript"/>
          <w:lang w:val="es-ES"/>
        </w:rPr>
        <w:t>o</w:t>
      </w:r>
      <w:proofErr w:type="spellEnd"/>
      <w:r w:rsidR="00A60D76"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A60D76" w:rsidRPr="002321BD">
        <w:rPr>
          <w:rFonts w:eastAsia="Arial"/>
          <w:lang w:val="es-ES"/>
        </w:rPr>
        <w:t>C</w:t>
      </w:r>
      <w:r w:rsidR="0074015C" w:rsidRPr="002321BD">
        <w:rPr>
          <w:rFonts w:eastAsia="Arial"/>
          <w:lang w:val="es-ES"/>
        </w:rPr>
        <w:t>our</w:t>
      </w:r>
      <w:proofErr w:type="spellEnd"/>
      <w:r w:rsidR="0074015C" w:rsidRPr="002321BD">
        <w:rPr>
          <w:rFonts w:eastAsia="Arial"/>
          <w:lang w:val="es-ES"/>
        </w:rPr>
        <w:t xml:space="preserve"> </w:t>
      </w:r>
      <w:proofErr w:type="spellStart"/>
      <w:r w:rsidR="0074015C" w:rsidRPr="002321BD">
        <w:rPr>
          <w:rFonts w:eastAsia="Arial"/>
          <w:lang w:val="es-ES"/>
        </w:rPr>
        <w:t>intèrieure</w:t>
      </w:r>
      <w:proofErr w:type="spellEnd"/>
      <w:r w:rsidR="0074015C" w:rsidRPr="002321BD">
        <w:rPr>
          <w:rFonts w:eastAsia="Arial"/>
          <w:lang w:val="es-ES"/>
        </w:rPr>
        <w:t xml:space="preserve"> et </w:t>
      </w:r>
      <w:proofErr w:type="spellStart"/>
      <w:r w:rsidR="0074015C" w:rsidRPr="002321BD">
        <w:rPr>
          <w:rFonts w:eastAsia="Arial"/>
          <w:lang w:val="es-ES"/>
        </w:rPr>
        <w:t>escalier</w:t>
      </w:r>
      <w:proofErr w:type="spellEnd"/>
    </w:p>
    <w:p w14:paraId="0A7DC94A" w14:textId="77777777" w:rsidR="00265E72" w:rsidRPr="002321BD" w:rsidRDefault="00265E72" w:rsidP="00C27A0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69FDC2D" w14:textId="77777777" w:rsidR="00265E72" w:rsidRPr="002321BD" w:rsidRDefault="00265E72" w:rsidP="00265E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DCE57FB" w14:textId="77777777" w:rsidR="0074015C" w:rsidRPr="002321BD" w:rsidRDefault="0074015C" w:rsidP="0074015C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08C8C78" w14:textId="77777777" w:rsidR="00C27A02" w:rsidRPr="002321BD" w:rsidRDefault="0074015C" w:rsidP="0074015C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CH_BO_01a-5- </w:t>
      </w:r>
    </w:p>
    <w:p w14:paraId="31E1BB7C" w14:textId="0B641741" w:rsidR="00C27A02" w:rsidRPr="002321BD" w:rsidRDefault="00000000" w:rsidP="00C27A02">
      <w:pPr>
        <w:pStyle w:val="adlocalillDOI"/>
        <w:rPr>
          <w:lang w:val="es-ES"/>
        </w:rPr>
      </w:pPr>
      <w:hyperlink r:id="rId11" w:history="1">
        <w:r w:rsidR="00C27A02" w:rsidRPr="002321BD">
          <w:rPr>
            <w:rStyle w:val="Lienhypertexte"/>
            <w:lang w:val="es-ES"/>
          </w:rPr>
          <w:t>10.34847/nkl.07can176/fde9ce1619416bb7389944e67fd4b45192aee374</w:t>
        </w:r>
      </w:hyperlink>
    </w:p>
    <w:p w14:paraId="0E19BB13" w14:textId="77777777" w:rsidR="0074015C" w:rsidRPr="002321BD" w:rsidRDefault="0074015C" w:rsidP="0073266E">
      <w:pPr>
        <w:pStyle w:val="adcredits-sources-ill"/>
        <w:spacing w:before="0" w:after="0"/>
        <w:rPr>
          <w:lang w:val="es-ES"/>
        </w:rPr>
      </w:pPr>
      <w:r w:rsidRPr="002321BD">
        <w:rPr>
          <w:lang w:val="es-ES"/>
        </w:rPr>
        <w:t>Tablas pintadas</w:t>
      </w:r>
    </w:p>
    <w:p w14:paraId="0C2A78E9" w14:textId="77777777" w:rsidR="0074015C" w:rsidRPr="002321BD" w:rsidRDefault="0074015C" w:rsidP="0073266E">
      <w:pPr>
        <w:pStyle w:val="adcredits-sources-ill"/>
        <w:spacing w:before="0" w:after="0"/>
        <w:rPr>
          <w:sz w:val="22"/>
          <w:lang w:val="es-ES"/>
        </w:rPr>
      </w:pPr>
      <w:proofErr w:type="spellStart"/>
      <w:r w:rsidRPr="002321BD">
        <w:rPr>
          <w:lang w:val="es-ES"/>
        </w:rPr>
        <w:t>Peintre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armoirie</w:t>
      </w:r>
      <w:proofErr w:type="spellEnd"/>
    </w:p>
    <w:p w14:paraId="546D2E2D" w14:textId="3C4F638C" w:rsidR="0074015C" w:rsidRPr="002321BD" w:rsidRDefault="0074015C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E</w:t>
      </w:r>
      <w:r w:rsidRPr="002321BD">
        <w:rPr>
          <w:rFonts w:eastAsia="Arial"/>
          <w:lang w:val="es-ES"/>
        </w:rPr>
        <w:t xml:space="preserve">scudo, tablas </w:t>
      </w:r>
      <w:r w:rsidR="00A60D76" w:rsidRPr="002321BD">
        <w:rPr>
          <w:rFonts w:eastAsia="Arial"/>
          <w:lang w:val="es-ES"/>
        </w:rPr>
        <w:t>decoradas</w:t>
      </w:r>
    </w:p>
    <w:p w14:paraId="7B9162A4" w14:textId="67DDC1D7" w:rsidR="0074015C" w:rsidRPr="002321BD" w:rsidRDefault="0074015C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A60D7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rmoiries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peinture</w:t>
      </w:r>
      <w:proofErr w:type="spellEnd"/>
      <w:r w:rsidRPr="002321BD">
        <w:rPr>
          <w:rFonts w:eastAsia="Arial"/>
          <w:lang w:val="es-ES"/>
        </w:rPr>
        <w:t xml:space="preserve"> sur </w:t>
      </w:r>
      <w:proofErr w:type="spellStart"/>
      <w:r w:rsidRPr="002321BD">
        <w:rPr>
          <w:rFonts w:eastAsia="Arial"/>
          <w:lang w:val="es-ES"/>
        </w:rPr>
        <w:t>bois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138215CE" w14:textId="77777777" w:rsidR="0074015C" w:rsidRPr="002321BD" w:rsidRDefault="0074015C" w:rsidP="0074015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363FB02" w14:textId="16221663" w:rsidR="00C27A02" w:rsidRPr="002321BD" w:rsidRDefault="00C27A02" w:rsidP="00C27A0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08B4CCB" w14:textId="77777777" w:rsidR="0074015C" w:rsidRPr="002321BD" w:rsidRDefault="0074015C" w:rsidP="0074015C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73BC9E7" w14:textId="77777777" w:rsidR="00545007" w:rsidRPr="002321BD" w:rsidRDefault="0074015C" w:rsidP="0074015C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CH_BO_01a-6- </w:t>
      </w:r>
    </w:p>
    <w:p w14:paraId="72B18EBF" w14:textId="1298C049" w:rsidR="00C27A02" w:rsidRPr="002321BD" w:rsidRDefault="00000000" w:rsidP="00C27A02">
      <w:pPr>
        <w:pStyle w:val="adlocalillDOI"/>
        <w:rPr>
          <w:lang w:val="es-ES"/>
        </w:rPr>
      </w:pPr>
      <w:hyperlink r:id="rId12" w:history="1">
        <w:r w:rsidR="00C27A02" w:rsidRPr="002321BD">
          <w:rPr>
            <w:rStyle w:val="Lienhypertexte"/>
            <w:lang w:val="es-ES"/>
          </w:rPr>
          <w:t>10.34847/nkl.07can176/670ec92403c688238d807304be1b3807b3a02cec</w:t>
        </w:r>
      </w:hyperlink>
    </w:p>
    <w:p w14:paraId="56368983" w14:textId="3C47791F" w:rsidR="005C6B21" w:rsidRPr="002321BD" w:rsidRDefault="005C6B21" w:rsidP="00C27A02">
      <w:pPr>
        <w:pStyle w:val="adcredits-sources-ill"/>
        <w:rPr>
          <w:lang w:val="es-ES"/>
        </w:rPr>
      </w:pPr>
      <w:r w:rsidRPr="002321BD">
        <w:rPr>
          <w:lang w:val="es-ES"/>
        </w:rPr>
        <w:t>aparejo,</w:t>
      </w:r>
    </w:p>
    <w:p w14:paraId="2DD14183" w14:textId="3018F325" w:rsidR="00C27A02" w:rsidRPr="002321BD" w:rsidRDefault="005C6B21" w:rsidP="00C27A02">
      <w:pPr>
        <w:pStyle w:val="adcredits-sources-ill"/>
        <w:rPr>
          <w:lang w:val="es-ES"/>
        </w:rPr>
      </w:pPr>
      <w:proofErr w:type="spellStart"/>
      <w:r w:rsidRPr="002321BD">
        <w:rPr>
          <w:lang w:val="es-ES"/>
        </w:rPr>
        <w:t>appareillage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mur</w:t>
      </w:r>
      <w:proofErr w:type="spellEnd"/>
    </w:p>
    <w:p w14:paraId="74F9F86C" w14:textId="2C9F38B9" w:rsidR="0074015C" w:rsidRPr="002321BD" w:rsidRDefault="0074015C" w:rsidP="0074015C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4: </w:t>
      </w:r>
      <w:r w:rsidR="00A60D7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parejo</w:t>
      </w:r>
      <w:r w:rsidR="00A60D76" w:rsidRPr="002321BD">
        <w:rPr>
          <w:rFonts w:eastAsia="Arial"/>
          <w:lang w:val="es-ES"/>
        </w:rPr>
        <w:t xml:space="preserve"> del </w:t>
      </w:r>
      <w:r w:rsidRPr="002321BD">
        <w:rPr>
          <w:rFonts w:eastAsia="Arial"/>
          <w:lang w:val="es-ES"/>
        </w:rPr>
        <w:t xml:space="preserve">muro en la cocina </w:t>
      </w:r>
    </w:p>
    <w:p w14:paraId="34BC2F50" w14:textId="1BE6BD37" w:rsidR="0074015C" w:rsidRPr="002321BD" w:rsidRDefault="0074015C" w:rsidP="0074015C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ppareillage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mur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dans</w:t>
      </w:r>
      <w:proofErr w:type="spellEnd"/>
      <w:r w:rsidRPr="002321BD">
        <w:rPr>
          <w:rFonts w:eastAsia="Arial"/>
          <w:lang w:val="es-ES"/>
        </w:rPr>
        <w:t xml:space="preserve"> la </w:t>
      </w:r>
      <w:proofErr w:type="spellStart"/>
      <w:r w:rsidRPr="002321BD">
        <w:rPr>
          <w:rFonts w:eastAsia="Arial"/>
          <w:lang w:val="es-ES"/>
        </w:rPr>
        <w:t>cuisine</w:t>
      </w:r>
      <w:proofErr w:type="spellEnd"/>
    </w:p>
    <w:p w14:paraId="326FCF14" w14:textId="77777777" w:rsidR="0074015C" w:rsidRPr="002321BD" w:rsidRDefault="0074015C" w:rsidP="0074015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66802E4" w14:textId="77777777" w:rsidR="0074015C" w:rsidRPr="002321BD" w:rsidRDefault="0074015C" w:rsidP="0074015C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F43A963" w14:textId="77777777" w:rsidR="0074015C" w:rsidRPr="002321BD" w:rsidRDefault="0074015C" w:rsidP="0074015C">
      <w:pPr>
        <w:pStyle w:val="TEIfigurestart"/>
        <w:rPr>
          <w:lang w:val="es-ES"/>
        </w:rPr>
      </w:pPr>
      <w:r w:rsidRPr="002321BD">
        <w:rPr>
          <w:lang w:val="es-ES"/>
        </w:rPr>
        <w:lastRenderedPageBreak/>
        <w:t>......&lt;figure&gt;......</w:t>
      </w:r>
    </w:p>
    <w:p w14:paraId="23610A44" w14:textId="77777777" w:rsidR="00C27A02" w:rsidRPr="002321BD" w:rsidRDefault="0074015C" w:rsidP="0074015C">
      <w:pPr>
        <w:pStyle w:val="adlocalMcode"/>
        <w:rPr>
          <w:lang w:val="es-ES"/>
        </w:rPr>
      </w:pPr>
      <w:r w:rsidRPr="002321BD">
        <w:rPr>
          <w:lang w:val="es-ES"/>
        </w:rPr>
        <w:t>CH_BO_01a-</w:t>
      </w:r>
      <w:r w:rsidR="006C4C58" w:rsidRPr="002321BD">
        <w:rPr>
          <w:lang w:val="es-ES"/>
        </w:rPr>
        <w:t>7</w:t>
      </w:r>
      <w:r w:rsidRPr="002321BD">
        <w:rPr>
          <w:lang w:val="es-ES"/>
        </w:rPr>
        <w:t xml:space="preserve">- </w:t>
      </w:r>
    </w:p>
    <w:p w14:paraId="41C61C86" w14:textId="70F0F6BF" w:rsidR="0074015C" w:rsidRPr="002321BD" w:rsidRDefault="00000000" w:rsidP="00C27A02">
      <w:pPr>
        <w:pStyle w:val="adlocalillDOI"/>
        <w:rPr>
          <w:lang w:val="es-ES"/>
        </w:rPr>
      </w:pPr>
      <w:hyperlink r:id="rId13" w:history="1">
        <w:r w:rsidR="00C27A02" w:rsidRPr="002321BD">
          <w:rPr>
            <w:rStyle w:val="Lienhypertexte"/>
            <w:lang w:val="es-ES"/>
          </w:rPr>
          <w:t>10.34847/nkl.07can176/86c9f11d6f5ddd74bfc0eb19a118fa2e7e7a4173</w:t>
        </w:r>
      </w:hyperlink>
    </w:p>
    <w:p w14:paraId="6841072F" w14:textId="1F25C63A" w:rsidR="0074015C" w:rsidRPr="002321BD" w:rsidRDefault="0074015C" w:rsidP="00C27A02">
      <w:pPr>
        <w:pStyle w:val="adtitrefigure"/>
        <w:ind w:left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Y</w:t>
      </w:r>
      <w:r w:rsidRPr="002321BD">
        <w:rPr>
          <w:rFonts w:eastAsia="Arial"/>
          <w:lang w:val="es-ES"/>
        </w:rPr>
        <w:t>esería</w:t>
      </w:r>
      <w:r w:rsidR="00A60D76" w:rsidRPr="002321BD">
        <w:rPr>
          <w:rFonts w:eastAsia="Arial"/>
          <w:lang w:val="es-ES"/>
        </w:rPr>
        <w:t xml:space="preserve"> decorando el dintel</w:t>
      </w:r>
    </w:p>
    <w:p w14:paraId="21BD935B" w14:textId="22EA41E9" w:rsidR="0074015C" w:rsidRPr="002321BD" w:rsidRDefault="0074015C" w:rsidP="00C27A02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“</w:t>
      </w:r>
      <w:r w:rsidR="00A60D76" w:rsidRPr="002321BD">
        <w:rPr>
          <w:rFonts w:eastAsia="Arial"/>
          <w:lang w:val="es-ES"/>
        </w:rPr>
        <w:t>Y</w:t>
      </w:r>
      <w:r w:rsidRPr="002321BD">
        <w:rPr>
          <w:rFonts w:eastAsia="Arial"/>
          <w:lang w:val="es-ES"/>
        </w:rPr>
        <w:t xml:space="preserve">esería” </w:t>
      </w:r>
      <w:proofErr w:type="spellStart"/>
      <w:r w:rsidRPr="002321BD">
        <w:rPr>
          <w:rFonts w:eastAsia="Arial"/>
          <w:lang w:val="es-ES"/>
        </w:rPr>
        <w:t>décor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linteau</w:t>
      </w:r>
      <w:proofErr w:type="spellEnd"/>
    </w:p>
    <w:p w14:paraId="00CAD883" w14:textId="77777777" w:rsidR="0074015C" w:rsidRPr="002321BD" w:rsidRDefault="0074015C" w:rsidP="0074015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0E0D3E3" w14:textId="77777777" w:rsidR="0074015C" w:rsidRPr="002321BD" w:rsidRDefault="0074015C" w:rsidP="0074015C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C2D6B14" w14:textId="77777777" w:rsidR="0074015C" w:rsidRPr="002321BD" w:rsidRDefault="0074015C" w:rsidP="0074015C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F184D50" w14:textId="77777777" w:rsidR="00C27A02" w:rsidRPr="002321BD" w:rsidRDefault="0074015C" w:rsidP="0074015C">
      <w:pPr>
        <w:pStyle w:val="adlocalMcode"/>
        <w:rPr>
          <w:lang w:val="es-ES"/>
        </w:rPr>
      </w:pPr>
      <w:r w:rsidRPr="002321BD">
        <w:rPr>
          <w:lang w:val="es-ES"/>
        </w:rPr>
        <w:t>CH_BO_01a-</w:t>
      </w:r>
      <w:r w:rsidR="006C4C58" w:rsidRPr="002321BD">
        <w:rPr>
          <w:lang w:val="es-ES"/>
        </w:rPr>
        <w:t>8</w:t>
      </w:r>
      <w:r w:rsidRPr="002321BD">
        <w:rPr>
          <w:lang w:val="es-ES"/>
        </w:rPr>
        <w:t xml:space="preserve">- </w:t>
      </w:r>
    </w:p>
    <w:p w14:paraId="0571CBC6" w14:textId="74CEAC23" w:rsidR="0074015C" w:rsidRPr="002321BD" w:rsidRDefault="00000000" w:rsidP="00C27A02">
      <w:pPr>
        <w:pStyle w:val="adlocalillDOI"/>
        <w:rPr>
          <w:lang w:val="es-ES"/>
        </w:rPr>
      </w:pPr>
      <w:hyperlink r:id="rId14" w:history="1">
        <w:r w:rsidR="00C27A02" w:rsidRPr="002321BD">
          <w:rPr>
            <w:rStyle w:val="Lienhypertexte"/>
            <w:lang w:val="es-ES"/>
          </w:rPr>
          <w:t>10.34847/nkl.07can176/2917fc6d27fc5be004ee2e563bf6f7861010b9bb</w:t>
        </w:r>
      </w:hyperlink>
    </w:p>
    <w:p w14:paraId="79A32C90" w14:textId="3C6CD8CE" w:rsidR="0074015C" w:rsidRPr="002321BD" w:rsidRDefault="0074015C" w:rsidP="0074015C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4: </w:t>
      </w:r>
      <w:r w:rsidR="00A60D76" w:rsidRPr="002321BD">
        <w:rPr>
          <w:rFonts w:eastAsia="Arial"/>
          <w:lang w:val="es-ES"/>
        </w:rPr>
        <w:t>P</w:t>
      </w:r>
      <w:r w:rsidR="00FD398F" w:rsidRPr="002321BD">
        <w:rPr>
          <w:rFonts w:eastAsia="Arial"/>
          <w:lang w:val="es-ES"/>
        </w:rPr>
        <w:t>atio con</w:t>
      </w:r>
      <w:r w:rsidR="006C4C58" w:rsidRPr="002321BD">
        <w:rPr>
          <w:rFonts w:eastAsia="Arial"/>
          <w:lang w:val="es-ES"/>
        </w:rPr>
        <w:t xml:space="preserve"> su pórtico </w:t>
      </w:r>
      <w:r w:rsidR="00A60D76" w:rsidRPr="002321BD">
        <w:rPr>
          <w:rFonts w:eastAsia="Arial"/>
          <w:lang w:val="es-ES"/>
        </w:rPr>
        <w:t xml:space="preserve">de columnas góticas </w:t>
      </w:r>
      <w:r w:rsidR="006C4C58" w:rsidRPr="002321BD">
        <w:rPr>
          <w:rFonts w:eastAsia="Arial"/>
          <w:lang w:val="es-ES"/>
        </w:rPr>
        <w:t>y fuente</w:t>
      </w:r>
    </w:p>
    <w:p w14:paraId="03F19504" w14:textId="2EC484A7" w:rsidR="0074015C" w:rsidRPr="002321BD" w:rsidRDefault="0074015C" w:rsidP="0074015C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>4</w:t>
      </w:r>
      <w:r w:rsidRPr="002321BD">
        <w:rPr>
          <w:rFonts w:eastAsia="Arial"/>
          <w:lang w:val="es-ES"/>
        </w:rPr>
        <w:t xml:space="preserve">: </w:t>
      </w:r>
      <w:proofErr w:type="spellStart"/>
      <w:r w:rsidR="00A60D76" w:rsidRPr="002321BD">
        <w:rPr>
          <w:lang w:val="es-ES"/>
        </w:rPr>
        <w:t>C</w:t>
      </w:r>
      <w:r w:rsidR="006C4C58" w:rsidRPr="002321BD">
        <w:rPr>
          <w:lang w:val="es-ES"/>
        </w:rPr>
        <w:t>our</w:t>
      </w:r>
      <w:proofErr w:type="spellEnd"/>
      <w:r w:rsidR="006C4C58" w:rsidRPr="002321BD">
        <w:rPr>
          <w:lang w:val="es-ES"/>
        </w:rPr>
        <w:t xml:space="preserve"> </w:t>
      </w:r>
      <w:proofErr w:type="spellStart"/>
      <w:r w:rsidR="005C6B21" w:rsidRPr="002321BD">
        <w:rPr>
          <w:lang w:val="es-ES"/>
        </w:rPr>
        <w:t>intérieure</w:t>
      </w:r>
      <w:proofErr w:type="spellEnd"/>
      <w:r w:rsidR="006C4C58" w:rsidRPr="002321BD">
        <w:rPr>
          <w:lang w:val="es-ES"/>
        </w:rPr>
        <w:t xml:space="preserve"> </w:t>
      </w:r>
      <w:proofErr w:type="spellStart"/>
      <w:r w:rsidR="006C4C58" w:rsidRPr="002321BD">
        <w:rPr>
          <w:lang w:val="es-ES"/>
        </w:rPr>
        <w:t>avec</w:t>
      </w:r>
      <w:proofErr w:type="spellEnd"/>
      <w:r w:rsidR="006C4C58" w:rsidRPr="002321BD">
        <w:rPr>
          <w:lang w:val="es-ES"/>
        </w:rPr>
        <w:t xml:space="preserve"> son </w:t>
      </w:r>
      <w:proofErr w:type="spellStart"/>
      <w:r w:rsidR="006C4C58" w:rsidRPr="002321BD">
        <w:rPr>
          <w:lang w:val="es-ES"/>
        </w:rPr>
        <w:t>portique</w:t>
      </w:r>
      <w:proofErr w:type="spellEnd"/>
      <w:r w:rsidR="006C4C58" w:rsidRPr="002321BD">
        <w:rPr>
          <w:lang w:val="es-ES"/>
        </w:rPr>
        <w:t xml:space="preserve"> de </w:t>
      </w:r>
      <w:proofErr w:type="spellStart"/>
      <w:r w:rsidR="006C4C58" w:rsidRPr="002321BD">
        <w:rPr>
          <w:lang w:val="es-ES"/>
        </w:rPr>
        <w:t>colonne</w:t>
      </w:r>
      <w:proofErr w:type="spellEnd"/>
      <w:r w:rsidR="006C4C58" w:rsidRPr="002321BD">
        <w:rPr>
          <w:lang w:val="es-ES"/>
        </w:rPr>
        <w:t xml:space="preserve"> </w:t>
      </w:r>
      <w:proofErr w:type="spellStart"/>
      <w:r w:rsidR="006C4C58" w:rsidRPr="002321BD">
        <w:rPr>
          <w:lang w:val="es-ES"/>
        </w:rPr>
        <w:t>gothique</w:t>
      </w:r>
      <w:proofErr w:type="spellEnd"/>
      <w:r w:rsidR="00A60D76" w:rsidRPr="002321BD">
        <w:rPr>
          <w:lang w:val="es-ES"/>
        </w:rPr>
        <w:t xml:space="preserve"> et </w:t>
      </w:r>
      <w:proofErr w:type="spellStart"/>
      <w:r w:rsidR="00A60D76" w:rsidRPr="002321BD">
        <w:rPr>
          <w:lang w:val="es-ES"/>
        </w:rPr>
        <w:t>fontaine</w:t>
      </w:r>
      <w:proofErr w:type="spellEnd"/>
    </w:p>
    <w:p w14:paraId="65EE61F0" w14:textId="77777777" w:rsidR="0074015C" w:rsidRPr="002321BD" w:rsidRDefault="0074015C" w:rsidP="0074015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53029D4" w14:textId="77777777" w:rsidR="0074015C" w:rsidRPr="002321BD" w:rsidRDefault="0074015C" w:rsidP="0074015C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3C1643D" w14:textId="77777777" w:rsidR="006C4C58" w:rsidRPr="002321BD" w:rsidRDefault="006C4C58" w:rsidP="006C4C5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7CE91C0" w14:textId="77777777" w:rsidR="00C27A02" w:rsidRPr="002321BD" w:rsidRDefault="006C4C58" w:rsidP="006C4C5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CH_BO_01a-9- </w:t>
      </w:r>
    </w:p>
    <w:p w14:paraId="4D2F30CE" w14:textId="390AB79A" w:rsidR="006C4C58" w:rsidRPr="002321BD" w:rsidRDefault="00000000" w:rsidP="00C27A02">
      <w:pPr>
        <w:pStyle w:val="adlocalillDOI"/>
        <w:rPr>
          <w:lang w:val="es-ES"/>
        </w:rPr>
      </w:pPr>
      <w:hyperlink r:id="rId15" w:history="1">
        <w:r w:rsidR="00C27A02" w:rsidRPr="002321BD">
          <w:rPr>
            <w:rStyle w:val="Lienhypertexte"/>
            <w:lang w:val="es-ES"/>
          </w:rPr>
          <w:t>10.34847/nkl.07can176/95baee9d916f25816ff7c3c2b455974a254fe1dd</w:t>
        </w:r>
      </w:hyperlink>
    </w:p>
    <w:p w14:paraId="267034F7" w14:textId="5B7F21D2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rco de descarga de las “</w:t>
      </w:r>
      <w:proofErr w:type="spellStart"/>
      <w:r w:rsidR="00A60D76" w:rsidRPr="002321BD">
        <w:rPr>
          <w:rFonts w:eastAsia="Arial"/>
          <w:lang w:val="es-ES"/>
        </w:rPr>
        <w:t>q</w:t>
      </w:r>
      <w:r w:rsidRPr="002321BD">
        <w:rPr>
          <w:rFonts w:eastAsia="Arial"/>
          <w:lang w:val="es-ES"/>
        </w:rPr>
        <w:t>uadras</w:t>
      </w:r>
      <w:proofErr w:type="spellEnd"/>
      <w:r w:rsidRPr="002321BD">
        <w:rPr>
          <w:rFonts w:eastAsia="Arial"/>
          <w:lang w:val="es-ES"/>
        </w:rPr>
        <w:t xml:space="preserve">”, patio </w:t>
      </w:r>
    </w:p>
    <w:p w14:paraId="39ACB150" w14:textId="6C88D65E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C</w:t>
      </w:r>
      <w:r w:rsidRPr="002321BD">
        <w:rPr>
          <w:lang w:val="es-ES"/>
        </w:rPr>
        <w:t>our</w:t>
      </w:r>
      <w:proofErr w:type="spellEnd"/>
      <w:r w:rsidRPr="002321BD">
        <w:rPr>
          <w:lang w:val="es-ES"/>
        </w:rPr>
        <w:t xml:space="preserve"> </w:t>
      </w:r>
      <w:proofErr w:type="spellStart"/>
      <w:r w:rsidR="005C6B21" w:rsidRPr="002321BD">
        <w:rPr>
          <w:lang w:val="es-ES"/>
        </w:rPr>
        <w:t>intérieure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arc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décharge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colonnes</w:t>
      </w:r>
      <w:proofErr w:type="spellEnd"/>
    </w:p>
    <w:p w14:paraId="311B0BC7" w14:textId="77777777" w:rsidR="006C4C58" w:rsidRPr="002321BD" w:rsidRDefault="006C4C58" w:rsidP="006C4C5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59F903B" w14:textId="77777777" w:rsidR="006C4C58" w:rsidRPr="002321BD" w:rsidRDefault="006C4C58" w:rsidP="006C4C5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56D1775" w14:textId="77777777" w:rsidR="006C4C58" w:rsidRPr="002321BD" w:rsidRDefault="006C4C58" w:rsidP="006C4C5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542D03D" w14:textId="77777777" w:rsidR="00C27A02" w:rsidRPr="002321BD" w:rsidRDefault="006C4C58" w:rsidP="006C4C5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CH_BO_01a-10- </w:t>
      </w:r>
    </w:p>
    <w:p w14:paraId="452985E5" w14:textId="4A1F268E" w:rsidR="006C4C58" w:rsidRPr="002321BD" w:rsidRDefault="00000000" w:rsidP="00C27A02">
      <w:pPr>
        <w:pStyle w:val="adlocalillDOI"/>
        <w:rPr>
          <w:lang w:val="es-ES"/>
        </w:rPr>
      </w:pPr>
      <w:hyperlink r:id="rId16" w:history="1">
        <w:r w:rsidR="00C27A02" w:rsidRPr="002321BD">
          <w:rPr>
            <w:rStyle w:val="Lienhypertexte"/>
            <w:lang w:val="es-ES"/>
          </w:rPr>
          <w:t>10.34847/nkl.07can176/29fd78097d9ea2e9ec9b411879f3fd8d97a34fc1</w:t>
        </w:r>
      </w:hyperlink>
    </w:p>
    <w:p w14:paraId="65028A57" w14:textId="1E42E640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T</w:t>
      </w:r>
      <w:r w:rsidRPr="002321BD">
        <w:rPr>
          <w:rFonts w:eastAsia="Arial"/>
          <w:lang w:val="es-ES"/>
        </w:rPr>
        <w:t xml:space="preserve">echo pintado </w:t>
      </w:r>
    </w:p>
    <w:p w14:paraId="2D8217E1" w14:textId="535F3C1A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P</w:t>
      </w:r>
      <w:r w:rsidR="005C6B21" w:rsidRPr="002321BD">
        <w:rPr>
          <w:lang w:val="es-ES"/>
        </w:rPr>
        <w:t>lafonds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peints</w:t>
      </w:r>
      <w:proofErr w:type="spellEnd"/>
    </w:p>
    <w:p w14:paraId="72DAD845" w14:textId="77777777" w:rsidR="006C4C58" w:rsidRPr="002321BD" w:rsidRDefault="006C4C58" w:rsidP="006C4C5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0A7BE7C" w14:textId="77777777" w:rsidR="006C4C58" w:rsidRPr="002321BD" w:rsidRDefault="006C4C58" w:rsidP="006C4C5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E4378C8" w14:textId="77777777" w:rsidR="006C4C58" w:rsidRPr="002321BD" w:rsidRDefault="006C4C58" w:rsidP="006C4C5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722CD41" w14:textId="77777777" w:rsidR="00C27A02" w:rsidRPr="002321BD" w:rsidRDefault="006C4C58" w:rsidP="006C4C5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CH_BO_01a-11- </w:t>
      </w:r>
    </w:p>
    <w:p w14:paraId="0D7D736A" w14:textId="15ACD5E0" w:rsidR="006C4C58" w:rsidRPr="002321BD" w:rsidRDefault="00000000" w:rsidP="00C27A02">
      <w:pPr>
        <w:pStyle w:val="adlocalillDOI"/>
        <w:rPr>
          <w:lang w:val="es-ES"/>
        </w:rPr>
      </w:pPr>
      <w:hyperlink r:id="rId17" w:history="1">
        <w:r w:rsidR="00C27A02" w:rsidRPr="002321BD">
          <w:rPr>
            <w:rStyle w:val="Lienhypertexte"/>
            <w:lang w:val="es-ES"/>
          </w:rPr>
          <w:t>10.34847/nkl.07can176/e4963d817ad50897f916f88b6b9f03a447883f7f</w:t>
        </w:r>
      </w:hyperlink>
    </w:p>
    <w:p w14:paraId="20C16C6C" w14:textId="1C0CC8D6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4: </w:t>
      </w:r>
      <w:r w:rsidR="00A60D76" w:rsidRPr="002321BD">
        <w:rPr>
          <w:rFonts w:eastAsia="Arial"/>
          <w:lang w:val="es-ES"/>
        </w:rPr>
        <w:t>F</w:t>
      </w:r>
      <w:r w:rsidRPr="002321BD">
        <w:rPr>
          <w:rFonts w:eastAsia="Arial"/>
          <w:lang w:val="es-ES"/>
        </w:rPr>
        <w:t xml:space="preserve">achada a la calle </w:t>
      </w:r>
      <w:r w:rsidR="00A60D76" w:rsidRPr="002321BD">
        <w:rPr>
          <w:rFonts w:eastAsia="Arial"/>
          <w:lang w:val="es-ES"/>
        </w:rPr>
        <w:t>y puerta de entrada</w:t>
      </w:r>
    </w:p>
    <w:p w14:paraId="37692694" w14:textId="7ED255B6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lang w:val="es-ES"/>
        </w:rPr>
        <w:t>F</w:t>
      </w:r>
      <w:r w:rsidRPr="002321BD">
        <w:rPr>
          <w:lang w:val="es-ES"/>
        </w:rPr>
        <w:t>açade</w:t>
      </w:r>
      <w:proofErr w:type="spellEnd"/>
      <w:r w:rsidRPr="002321BD">
        <w:rPr>
          <w:lang w:val="es-ES"/>
        </w:rPr>
        <w:t xml:space="preserve"> sur rue et porte </w:t>
      </w:r>
      <w:proofErr w:type="spellStart"/>
      <w:r w:rsidRPr="002321BD">
        <w:rPr>
          <w:lang w:val="es-ES"/>
        </w:rPr>
        <w:t>d’entrée</w:t>
      </w:r>
      <w:proofErr w:type="spellEnd"/>
    </w:p>
    <w:p w14:paraId="57F9D035" w14:textId="77777777" w:rsidR="006C4C58" w:rsidRPr="002321BD" w:rsidRDefault="006C4C58" w:rsidP="006C4C5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5B5764B" w14:textId="77777777" w:rsidR="006C4C58" w:rsidRPr="002321BD" w:rsidRDefault="006C4C58" w:rsidP="006C4C5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D87EA72" w14:textId="77777777" w:rsidR="006C4C58" w:rsidRPr="002321BD" w:rsidRDefault="006C4C58" w:rsidP="006C4C58">
      <w:pPr>
        <w:pStyle w:val="TEIfigurestart"/>
        <w:rPr>
          <w:lang w:val="es-ES"/>
        </w:rPr>
      </w:pPr>
      <w:r w:rsidRPr="002321BD">
        <w:rPr>
          <w:lang w:val="es-ES"/>
        </w:rPr>
        <w:lastRenderedPageBreak/>
        <w:t>......&lt;figure&gt;......</w:t>
      </w:r>
    </w:p>
    <w:p w14:paraId="1700BC14" w14:textId="77777777" w:rsidR="00C27A02" w:rsidRPr="002321BD" w:rsidRDefault="006C4C58" w:rsidP="006C4C5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CH_BO_01a-12- </w:t>
      </w:r>
    </w:p>
    <w:p w14:paraId="1D1DE420" w14:textId="7454A7F9" w:rsidR="00312F93" w:rsidRPr="002321BD" w:rsidRDefault="00000000" w:rsidP="00C27A02">
      <w:pPr>
        <w:pStyle w:val="adlocalillDOI"/>
        <w:rPr>
          <w:lang w:val="es-ES"/>
        </w:rPr>
      </w:pPr>
      <w:hyperlink r:id="rId18" w:history="1">
        <w:r w:rsidR="00C27A02" w:rsidRPr="002321BD">
          <w:rPr>
            <w:rStyle w:val="Lienhypertexte"/>
            <w:lang w:val="es-ES"/>
          </w:rPr>
          <w:t>10.34847/nkl.07can176/e600d72d7d58fe0ecffd08676cb297e3c9682af4</w:t>
        </w:r>
      </w:hyperlink>
    </w:p>
    <w:p w14:paraId="23E07CAD" w14:textId="4FE870C1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intura mural</w:t>
      </w:r>
    </w:p>
    <w:p w14:paraId="761BB83C" w14:textId="13F16D25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einture</w:t>
      </w:r>
      <w:proofErr w:type="spellEnd"/>
      <w:r w:rsidRPr="002321BD">
        <w:rPr>
          <w:rFonts w:eastAsia="Arial"/>
          <w:lang w:val="es-ES"/>
        </w:rPr>
        <w:t xml:space="preserve"> mural</w:t>
      </w:r>
    </w:p>
    <w:p w14:paraId="2077C943" w14:textId="77777777" w:rsidR="006C4C58" w:rsidRPr="002321BD" w:rsidRDefault="006C4C58" w:rsidP="006C4C5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E70E5BC" w14:textId="77777777" w:rsidR="006C4C58" w:rsidRPr="002321BD" w:rsidRDefault="006C4C58" w:rsidP="006C4C5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C2A2155" w14:textId="77777777" w:rsidR="006C4C58" w:rsidRPr="002321BD" w:rsidRDefault="006C4C58" w:rsidP="006C4C5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8911923" w14:textId="77777777" w:rsidR="0062744E" w:rsidRPr="002321BD" w:rsidRDefault="006C4C58" w:rsidP="006C4C58">
      <w:pPr>
        <w:pStyle w:val="adlocalMcode"/>
        <w:rPr>
          <w:lang w:val="es-ES"/>
        </w:rPr>
      </w:pPr>
      <w:r w:rsidRPr="002321BD">
        <w:rPr>
          <w:lang w:val="es-ES"/>
        </w:rPr>
        <w:t>CH_BO_01a-1</w:t>
      </w:r>
      <w:r w:rsidR="006B3C36" w:rsidRPr="002321BD">
        <w:rPr>
          <w:lang w:val="es-ES"/>
        </w:rPr>
        <w:t>4</w:t>
      </w:r>
      <w:r w:rsidRPr="002321BD">
        <w:rPr>
          <w:lang w:val="es-ES"/>
        </w:rPr>
        <w:t xml:space="preserve">- </w:t>
      </w:r>
    </w:p>
    <w:p w14:paraId="01C163EF" w14:textId="39193B27" w:rsidR="00C330D5" w:rsidRPr="002321BD" w:rsidRDefault="00000000" w:rsidP="00C330D5">
      <w:pPr>
        <w:pStyle w:val="adlocalillDOI"/>
        <w:rPr>
          <w:lang w:val="es-ES"/>
        </w:rPr>
      </w:pPr>
      <w:hyperlink r:id="rId19" w:history="1">
        <w:r w:rsidR="00C330D5" w:rsidRPr="002321BD">
          <w:rPr>
            <w:rStyle w:val="Lienhypertexte"/>
            <w:lang w:val="es-ES"/>
          </w:rPr>
          <w:t>10.34847/nkl.07can176/e7f6681d6ff10c48ff1828a55997da6057d46d41</w:t>
        </w:r>
      </w:hyperlink>
    </w:p>
    <w:p w14:paraId="35C1502C" w14:textId="0A967B02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P</w:t>
      </w:r>
      <w:r w:rsidR="006B3C36" w:rsidRPr="002321BD">
        <w:rPr>
          <w:rFonts w:eastAsia="Arial"/>
          <w:lang w:val="es-ES"/>
        </w:rPr>
        <w:t>atio con su palmer</w:t>
      </w:r>
      <w:r w:rsidR="00A60D76" w:rsidRPr="002321BD">
        <w:rPr>
          <w:rFonts w:eastAsia="Arial"/>
          <w:lang w:val="es-ES"/>
        </w:rPr>
        <w:t>a</w:t>
      </w:r>
      <w:r w:rsidR="006B3C36" w:rsidRPr="002321BD">
        <w:rPr>
          <w:rFonts w:eastAsia="Arial"/>
          <w:lang w:val="es-ES"/>
        </w:rPr>
        <w:t xml:space="preserve"> en el centro</w:t>
      </w:r>
    </w:p>
    <w:p w14:paraId="542D7C47" w14:textId="0D7AD045" w:rsidR="006C4C58" w:rsidRPr="002321BD" w:rsidRDefault="006C4C58" w:rsidP="006C4C5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rFonts w:eastAsia="Arial"/>
          <w:lang w:val="es-ES"/>
        </w:rPr>
        <w:t>C</w:t>
      </w:r>
      <w:r w:rsidR="006B3C36" w:rsidRPr="002321BD">
        <w:rPr>
          <w:rFonts w:eastAsia="Arial"/>
          <w:lang w:val="es-ES"/>
        </w:rPr>
        <w:t>our</w:t>
      </w:r>
      <w:proofErr w:type="spellEnd"/>
      <w:r w:rsidR="006B3C36"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="006B3C36" w:rsidRPr="002321BD">
        <w:rPr>
          <w:rFonts w:eastAsia="Arial"/>
          <w:lang w:val="es-ES"/>
        </w:rPr>
        <w:t xml:space="preserve"> </w:t>
      </w:r>
      <w:proofErr w:type="spellStart"/>
      <w:r w:rsidR="006B3C36" w:rsidRPr="002321BD">
        <w:rPr>
          <w:rFonts w:eastAsia="Arial"/>
          <w:lang w:val="es-ES"/>
        </w:rPr>
        <w:t>avec</w:t>
      </w:r>
      <w:proofErr w:type="spellEnd"/>
      <w:r w:rsidR="006B3C36" w:rsidRPr="002321BD">
        <w:rPr>
          <w:rFonts w:eastAsia="Arial"/>
          <w:lang w:val="es-ES"/>
        </w:rPr>
        <w:t xml:space="preserve"> un </w:t>
      </w:r>
      <w:proofErr w:type="spellStart"/>
      <w:r w:rsidR="006B3C36" w:rsidRPr="002321BD">
        <w:rPr>
          <w:rFonts w:eastAsia="Arial"/>
          <w:lang w:val="es-ES"/>
        </w:rPr>
        <w:t>palmier</w:t>
      </w:r>
      <w:proofErr w:type="spellEnd"/>
      <w:r w:rsidR="006B3C36" w:rsidRPr="002321BD">
        <w:rPr>
          <w:rFonts w:eastAsia="Arial"/>
          <w:lang w:val="es-ES"/>
        </w:rPr>
        <w:t xml:space="preserve"> </w:t>
      </w:r>
      <w:proofErr w:type="spellStart"/>
      <w:r w:rsidR="006B3C36" w:rsidRPr="002321BD">
        <w:rPr>
          <w:rFonts w:eastAsia="Arial"/>
          <w:lang w:val="es-ES"/>
        </w:rPr>
        <w:t>au</w:t>
      </w:r>
      <w:proofErr w:type="spellEnd"/>
      <w:r w:rsidR="006B3C36" w:rsidRPr="002321BD">
        <w:rPr>
          <w:rFonts w:eastAsia="Arial"/>
          <w:lang w:val="es-ES"/>
        </w:rPr>
        <w:t xml:space="preserve"> centre</w:t>
      </w:r>
    </w:p>
    <w:p w14:paraId="700596E4" w14:textId="77777777" w:rsidR="006C4C58" w:rsidRPr="002321BD" w:rsidRDefault="006C4C58" w:rsidP="006C4C5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17AA6A3" w14:textId="77777777" w:rsidR="006C4C58" w:rsidRPr="002321BD" w:rsidRDefault="006C4C58" w:rsidP="006C4C5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9576DCA" w14:textId="77777777" w:rsidR="006B3C36" w:rsidRPr="002321BD" w:rsidRDefault="006B3C36" w:rsidP="006B3C36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114D6C8" w14:textId="77777777" w:rsidR="00C330D5" w:rsidRPr="002321BD" w:rsidRDefault="006B3C36" w:rsidP="006B3C36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CH_BO_01a-15- </w:t>
      </w:r>
    </w:p>
    <w:p w14:paraId="65B6AD8F" w14:textId="4E032F75" w:rsidR="00C330D5" w:rsidRPr="002321BD" w:rsidRDefault="00000000" w:rsidP="00C330D5">
      <w:pPr>
        <w:pStyle w:val="adlocalillDOI"/>
        <w:rPr>
          <w:lang w:val="es-ES"/>
        </w:rPr>
      </w:pPr>
      <w:hyperlink r:id="rId20" w:history="1">
        <w:r w:rsidR="00C330D5" w:rsidRPr="002321BD">
          <w:rPr>
            <w:rStyle w:val="Lienhypertexte"/>
            <w:lang w:val="es-ES"/>
          </w:rPr>
          <w:t>10.34847/nkl.07can176/cc49339714f24e7482a025f1318b0c4004696a59</w:t>
        </w:r>
      </w:hyperlink>
    </w:p>
    <w:p w14:paraId="07F52C50" w14:textId="4EEE18AF" w:rsidR="006B3C36" w:rsidRPr="002321BD" w:rsidRDefault="006B3C36" w:rsidP="006B3C36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>ótano del “palacio” norte</w:t>
      </w:r>
    </w:p>
    <w:p w14:paraId="63B1AA5D" w14:textId="70309780" w:rsidR="006B3C36" w:rsidRPr="002321BD" w:rsidRDefault="006B3C36" w:rsidP="006B3C36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ave du “palacio” </w:t>
      </w:r>
      <w:proofErr w:type="spellStart"/>
      <w:r w:rsidRPr="002321BD">
        <w:rPr>
          <w:rFonts w:eastAsia="Arial"/>
          <w:lang w:val="es-ES"/>
        </w:rPr>
        <w:t>nord</w:t>
      </w:r>
      <w:proofErr w:type="spellEnd"/>
    </w:p>
    <w:p w14:paraId="31E19F8E" w14:textId="77777777" w:rsidR="006B3C36" w:rsidRPr="002321BD" w:rsidRDefault="006B3C36" w:rsidP="006B3C36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7B2E866" w14:textId="77777777" w:rsidR="006B3C36" w:rsidRPr="002321BD" w:rsidRDefault="006B3C36" w:rsidP="006B3C36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58A546A" w14:textId="77777777" w:rsidR="006B3C36" w:rsidRPr="002321BD" w:rsidRDefault="006B3C36" w:rsidP="006B3C36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FC3BF0F" w14:textId="77777777" w:rsidR="00C330D5" w:rsidRPr="002321BD" w:rsidRDefault="006B3C36" w:rsidP="006B3C36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CH_BO_01a-16- </w:t>
      </w:r>
    </w:p>
    <w:p w14:paraId="34BE0A03" w14:textId="1DBAB3A5" w:rsidR="00312F93" w:rsidRPr="002321BD" w:rsidRDefault="00000000" w:rsidP="00312F93">
      <w:pPr>
        <w:pStyle w:val="adlocalillDOI"/>
        <w:rPr>
          <w:lang w:val="es-ES"/>
        </w:rPr>
      </w:pPr>
      <w:hyperlink r:id="rId21" w:history="1">
        <w:r w:rsidR="00312F93" w:rsidRPr="002321BD">
          <w:rPr>
            <w:rStyle w:val="Lienhypertexte"/>
            <w:lang w:val="es-ES"/>
          </w:rPr>
          <w:t>10.34847/nkl.07can176/6987d8a6a24ee6d11cc8b98d8dbc2157392b3e8c</w:t>
        </w:r>
      </w:hyperlink>
    </w:p>
    <w:p w14:paraId="3FC4747A" w14:textId="7A10F6DA" w:rsidR="006B3C36" w:rsidRPr="002321BD" w:rsidRDefault="006B3C36" w:rsidP="006B3C36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4: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intura mural en el primer piso</w:t>
      </w:r>
    </w:p>
    <w:p w14:paraId="6EB53D3E" w14:textId="77DAF803" w:rsidR="006B3C36" w:rsidRPr="002321BD" w:rsidRDefault="006B3C36" w:rsidP="006B3C36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4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A60D7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einture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mural</w:t>
      </w:r>
      <w:r w:rsidR="007B7BE2" w:rsidRPr="002321BD">
        <w:rPr>
          <w:rFonts w:eastAsia="Arial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premier </w:t>
      </w:r>
      <w:proofErr w:type="spellStart"/>
      <w:r w:rsidRPr="002321BD">
        <w:rPr>
          <w:rFonts w:eastAsia="Arial"/>
          <w:lang w:val="es-ES"/>
        </w:rPr>
        <w:t>étage</w:t>
      </w:r>
      <w:proofErr w:type="spellEnd"/>
    </w:p>
    <w:p w14:paraId="39FB53F5" w14:textId="77777777" w:rsidR="006B3C36" w:rsidRPr="002321BD" w:rsidRDefault="006B3C36" w:rsidP="006B3C36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9D0AF26" w14:textId="77777777" w:rsidR="006B3C36" w:rsidRPr="002321BD" w:rsidRDefault="006B3C36" w:rsidP="006B3C36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237D44A" w14:textId="77777777" w:rsidR="00312F93" w:rsidRPr="002321BD" w:rsidRDefault="00312F93" w:rsidP="00312F93">
      <w:pPr>
        <w:pStyle w:val="adlocalMcode"/>
        <w:rPr>
          <w:lang w:val="es-ES"/>
        </w:rPr>
      </w:pPr>
      <w:bookmarkStart w:id="323" w:name="OLE_LINK1081"/>
      <w:bookmarkStart w:id="324" w:name="OLE_LINK1082"/>
      <w:r w:rsidRPr="002321BD">
        <w:rPr>
          <w:lang w:val="es-ES"/>
        </w:rPr>
        <w:t>CH_BO_01b</w:t>
      </w:r>
    </w:p>
    <w:p w14:paraId="12D8080E" w14:textId="77777777" w:rsidR="00312F93" w:rsidRPr="002321BD" w:rsidRDefault="00000000" w:rsidP="00312F93">
      <w:pPr>
        <w:pStyle w:val="adlocalMlocalisation"/>
        <w:rPr>
          <w:lang w:val="es-ES"/>
        </w:rPr>
      </w:pPr>
      <w:hyperlink r:id="rId22" w:history="1">
        <w:r w:rsidR="00312F93" w:rsidRPr="002321BD">
          <w:rPr>
            <w:rStyle w:val="Lienhypertexte"/>
            <w:lang w:val="es-ES"/>
          </w:rPr>
          <w:t>San Pedro, callejón de. N°6.</w:t>
        </w:r>
      </w:hyperlink>
    </w:p>
    <w:p w14:paraId="04B9CD84" w14:textId="77777777" w:rsidR="00312F93" w:rsidRPr="002321BD" w:rsidRDefault="00312F93" w:rsidP="00312F93">
      <w:pPr>
        <w:pStyle w:val="adlocalparaDate"/>
        <w:rPr>
          <w:rFonts w:cs="Times"/>
          <w:lang w:val="es-ES"/>
        </w:rPr>
      </w:pPr>
      <w:r w:rsidRPr="002321BD">
        <w:rPr>
          <w:lang w:val="es-ES"/>
        </w:rPr>
        <w:t xml:space="preserve"> CH_BO_01b. Le 14/09/1470,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González, curé de San Lorence, </w:t>
      </w:r>
      <w:r w:rsidRPr="002321BD">
        <w:rPr>
          <w:i/>
          <w:iCs/>
          <w:lang w:val="es-ES"/>
        </w:rPr>
        <w:t>capellán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i/>
          <w:iCs/>
          <w:lang w:val="es-ES"/>
        </w:rPr>
        <w:t xml:space="preserve"> de los Reyes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González del Arrabal, </w:t>
      </w:r>
      <w:r w:rsidRPr="002321BD">
        <w:rPr>
          <w:i/>
          <w:iCs/>
          <w:lang w:val="es-ES"/>
        </w:rPr>
        <w:lastRenderedPageBreak/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Graviel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Sánchez  de</w:t>
      </w:r>
      <w:proofErr w:type="gramEnd"/>
      <w:r w:rsidRPr="002321BD">
        <w:rPr>
          <w:lang w:val="es-ES"/>
        </w:rPr>
        <w:t xml:space="preserve"> Ocaña, </w:t>
      </w:r>
      <w:r w:rsidRPr="002321BD">
        <w:rPr>
          <w:i/>
          <w:iCs/>
          <w:lang w:val="es-ES"/>
        </w:rPr>
        <w:t>capellán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rFonts w:cs="Times New Roman"/>
          <w:vertAlign w:val="superscript"/>
          <w:lang w:val="es-ES" w:eastAsia="he" w:bidi="he"/>
        </w:rPr>
        <w:footnoteReference w:id="26"/>
      </w:r>
      <w:r w:rsidRPr="002321BD">
        <w:rPr>
          <w:lang w:val="es-ES"/>
        </w:rPr>
        <w:t xml:space="preserve">. </w:t>
      </w:r>
    </w:p>
    <w:p w14:paraId="670DFEEB" w14:textId="77777777" w:rsidR="00312F93" w:rsidRPr="002321BD" w:rsidRDefault="00312F93" w:rsidP="00312F93">
      <w:pPr>
        <w:pStyle w:val="adlocalparaDate"/>
        <w:rPr>
          <w:rFonts w:cs="Times New Roman"/>
          <w:lang w:val="es-ES"/>
        </w:rPr>
      </w:pPr>
      <w:r w:rsidRPr="002321BD">
        <w:rPr>
          <w:lang w:val="es-ES"/>
        </w:rPr>
        <w:t xml:space="preserve">CH_BO_01b. Le 5/11/1481,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don Pedro Altamirano, </w:t>
      </w:r>
      <w:r w:rsidRPr="002321BD">
        <w:rPr>
          <w:i/>
          <w:iCs/>
          <w:lang w:val="es-ES"/>
        </w:rPr>
        <w:t xml:space="preserve">protonotario </w:t>
      </w:r>
      <w:proofErr w:type="spellStart"/>
      <w:r w:rsidRPr="002321BD">
        <w:rPr>
          <w:i/>
          <w:iCs/>
          <w:lang w:val="es-ES"/>
        </w:rPr>
        <w:t>apostolico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Juan González, curé de San Lorence,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2.310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5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rFonts w:cs="Times New Roman"/>
          <w:vertAlign w:val="superscript"/>
          <w:lang w:val="es-ES" w:eastAsia="he" w:bidi="he"/>
        </w:rPr>
        <w:footnoteReference w:id="27"/>
      </w:r>
      <w:r w:rsidRPr="002321BD">
        <w:rPr>
          <w:lang w:val="es-ES"/>
        </w:rPr>
        <w:t>.</w:t>
      </w:r>
    </w:p>
    <w:p w14:paraId="1EF95F88" w14:textId="77777777" w:rsidR="00312F93" w:rsidRPr="002321BD" w:rsidRDefault="00312F93" w:rsidP="00312F93">
      <w:pPr>
        <w:pStyle w:val="adlocalparaDate"/>
        <w:rPr>
          <w:rFonts w:cs="Times New Roman"/>
          <w:lang w:val="es-ES"/>
        </w:rPr>
      </w:pPr>
      <w:r w:rsidRPr="002321BD">
        <w:rPr>
          <w:lang w:val="es-ES"/>
        </w:rPr>
        <w:t>CH_BO_01 (</w:t>
      </w:r>
      <w:proofErr w:type="spellStart"/>
      <w:r w:rsidRPr="002321BD">
        <w:rPr>
          <w:lang w:val="es-ES"/>
        </w:rPr>
        <w:t>a+b</w:t>
      </w:r>
      <w:proofErr w:type="spellEnd"/>
      <w:r w:rsidRPr="002321BD">
        <w:rPr>
          <w:lang w:val="es-ES"/>
        </w:rPr>
        <w:t xml:space="preserve">). Le 12/01/1487,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Cristobal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Villaminaya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iCs/>
          <w:lang w:val="es-ES"/>
        </w:rPr>
        <w:t>pares de casas</w:t>
      </w:r>
      <w:r w:rsidRPr="002321BD">
        <w:rPr>
          <w:lang w:val="es-ES"/>
        </w:rPr>
        <w:t xml:space="preserve"> qui lui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adjugées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iCs/>
          <w:lang w:val="es-ES"/>
        </w:rPr>
        <w:t>Adarve</w:t>
      </w:r>
      <w:proofErr w:type="spellEnd"/>
      <w:r w:rsidRPr="002321BD">
        <w:rPr>
          <w:i/>
          <w:iCs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tenues par le </w:t>
      </w:r>
      <w:r w:rsidRPr="002321BD">
        <w:rPr>
          <w:i/>
          <w:iCs/>
          <w:lang w:val="es-ES"/>
        </w:rPr>
        <w:t>protonotario</w:t>
      </w:r>
      <w:r w:rsidRPr="002321BD">
        <w:rPr>
          <w:lang w:val="es-ES"/>
        </w:rPr>
        <w:t xml:space="preserve"> don Pedro de Altamirano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bien les </w:t>
      </w:r>
      <w:r w:rsidRPr="002321BD">
        <w:rPr>
          <w:i/>
          <w:iCs/>
          <w:lang w:val="es-ES"/>
        </w:rPr>
        <w:t>casas principales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r w:rsidRPr="002321BD">
        <w:rPr>
          <w:i/>
          <w:iCs/>
          <w:lang w:val="es-ES"/>
        </w:rPr>
        <w:t>protonotario</w:t>
      </w:r>
      <w:r w:rsidRPr="002321BD">
        <w:rPr>
          <w:lang w:val="es-ES"/>
        </w:rPr>
        <w:t xml:space="preserve"> Altamirano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corps de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jointif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également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iCs/>
          <w:lang w:val="es-ES"/>
        </w:rPr>
        <w:t>señor</w:t>
      </w:r>
      <w:r w:rsidRPr="002321BD">
        <w:rPr>
          <w:lang w:val="es-ES"/>
        </w:rPr>
        <w:t xml:space="preserve"> Altamirano),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à partir du 1/01/87,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quatorze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de Villalobos, </w:t>
      </w:r>
      <w:r w:rsidRPr="002321BD">
        <w:rPr>
          <w:i/>
          <w:iCs/>
          <w:lang w:val="es-ES"/>
        </w:rPr>
        <w:t>capellán</w:t>
      </w:r>
      <w:r w:rsidRPr="002321BD">
        <w:rPr>
          <w:rFonts w:cs="Times New Roman"/>
          <w:vertAlign w:val="superscript"/>
          <w:lang w:val="es-ES" w:eastAsia="he" w:bidi="he"/>
        </w:rPr>
        <w:footnoteReference w:id="28"/>
      </w:r>
    </w:p>
    <w:p w14:paraId="5FD295EF" w14:textId="77777777" w:rsidR="00312F93" w:rsidRPr="002321BD" w:rsidRDefault="00312F93" w:rsidP="00312F93">
      <w:pPr>
        <w:pStyle w:val="adlocalparaDate"/>
        <w:rPr>
          <w:rFonts w:cs="Times New Roman"/>
          <w:lang w:val="es-ES"/>
        </w:rPr>
      </w:pPr>
      <w:r w:rsidRPr="002321BD">
        <w:rPr>
          <w:lang w:val="es-ES"/>
        </w:rPr>
        <w:t xml:space="preserve">CH_BO_01. Le 31/12/1489,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autorise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Cristobal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Villaminaya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céder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à Andrea de Mar, </w:t>
      </w:r>
      <w:proofErr w:type="spellStart"/>
      <w:r w:rsidRPr="002321BD">
        <w:rPr>
          <w:lang w:val="es-ES"/>
        </w:rPr>
        <w:t>Gênois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iCs/>
          <w:lang w:val="es-ES"/>
        </w:rPr>
        <w:t>vecino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s’oblige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compter</w:t>
      </w:r>
      <w:proofErr w:type="spellEnd"/>
      <w:r w:rsidRPr="002321BD">
        <w:rPr>
          <w:lang w:val="es-ES"/>
        </w:rPr>
        <w:t xml:space="preserve"> du 15/8/1489,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14 ­paires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de Salazar, </w:t>
      </w:r>
      <w:proofErr w:type="spellStart"/>
      <w:r w:rsidRPr="002321BD">
        <w:rPr>
          <w:lang w:val="es-ES"/>
        </w:rPr>
        <w:t>beau-père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Quixada</w:t>
      </w:r>
      <w:proofErr w:type="spellEnd"/>
      <w:r w:rsidRPr="002321BD">
        <w:rPr>
          <w:rFonts w:cs="Times New Roman"/>
          <w:vertAlign w:val="superscript"/>
          <w:lang w:val="es-ES" w:eastAsia="he" w:bidi="he"/>
        </w:rPr>
        <w:footnoteReference w:id="29"/>
      </w:r>
      <w:r w:rsidRPr="002321BD">
        <w:rPr>
          <w:lang w:val="es-ES"/>
        </w:rPr>
        <w:t>.</w:t>
      </w:r>
    </w:p>
    <w:p w14:paraId="2CCECE23" w14:textId="77777777" w:rsidR="00312F93" w:rsidRPr="002321BD" w:rsidRDefault="00312F93" w:rsidP="00312F93">
      <w:pPr>
        <w:pStyle w:val="adlocalparaDate"/>
        <w:rPr>
          <w:rFonts w:cs="Times New Roman"/>
          <w:lang w:val="es-ES"/>
        </w:rPr>
      </w:pPr>
      <w:r w:rsidRPr="002321BD">
        <w:rPr>
          <w:lang w:val="es-ES"/>
        </w:rPr>
        <w:t xml:space="preserve">CH_BO_01a.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Luis Daza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Andrea de Mar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. CH_BO_01b,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González, curé de San Lorence,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précédente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Andrea de Mar,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indiqué</w:t>
      </w:r>
      <w:r w:rsidRPr="002321BD">
        <w:rPr>
          <w:rFonts w:cs="Times New Roman"/>
          <w:vertAlign w:val="superscript"/>
          <w:lang w:val="es-ES" w:eastAsia="he" w:bidi="he"/>
        </w:rPr>
        <w:footnoteReference w:id="30"/>
      </w:r>
      <w:r w:rsidRPr="002321BD">
        <w:rPr>
          <w:lang w:val="es-ES"/>
        </w:rPr>
        <w:t>.</w:t>
      </w:r>
    </w:p>
    <w:p w14:paraId="14C6E62A" w14:textId="77777777" w:rsidR="00312F93" w:rsidRPr="002321BD" w:rsidRDefault="00312F93" w:rsidP="00312F93">
      <w:pPr>
        <w:pStyle w:val="adlocalparaDate"/>
        <w:rPr>
          <w:rFonts w:cs="Times New Roman"/>
          <w:lang w:val="es-ES"/>
        </w:rPr>
      </w:pPr>
      <w:r w:rsidRPr="002321BD">
        <w:rPr>
          <w:lang w:val="es-ES"/>
        </w:rPr>
        <w:t>CH_BO_01 (</w:t>
      </w:r>
      <w:proofErr w:type="spellStart"/>
      <w:r w:rsidRPr="002321BD">
        <w:rPr>
          <w:lang w:val="es-ES"/>
        </w:rPr>
        <w:t>a+b</w:t>
      </w:r>
      <w:proofErr w:type="spellEnd"/>
      <w:r w:rsidRPr="002321BD">
        <w:rPr>
          <w:lang w:val="es-ES"/>
        </w:rPr>
        <w:t xml:space="preserve">). Le 7/03/1495, Andrea de Mar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Gonzalo Ruiz de Barzana,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. Le 11/03/1496,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réduit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montant</w:t>
      </w:r>
      <w:proofErr w:type="spellEnd"/>
      <w:r w:rsidRPr="002321BD">
        <w:rPr>
          <w:lang w:val="es-ES"/>
        </w:rPr>
        <w:t xml:space="preserve"> à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Gonzalo Ruiz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nombreux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travaux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mauvais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état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d'autres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motifs</w:t>
      </w:r>
      <w:proofErr w:type="spellEnd"/>
      <w:r w:rsidRPr="002321BD">
        <w:rPr>
          <w:lang w:val="es-ES"/>
        </w:rPr>
        <w:t>.</w:t>
      </w:r>
    </w:p>
    <w:p w14:paraId="2D789DBE" w14:textId="77777777" w:rsidR="00312F93" w:rsidRPr="002321BD" w:rsidRDefault="00312F93" w:rsidP="00312F93">
      <w:pPr>
        <w:pStyle w:val="adlocalparaDate"/>
        <w:rPr>
          <w:lang w:val="es-ES"/>
        </w:rPr>
      </w:pPr>
      <w:r w:rsidRPr="002321BD">
        <w:rPr>
          <w:lang w:val="es-ES"/>
        </w:rPr>
        <w:t xml:space="preserve">CH_BO_01b. Le 3/08/1496,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Gonzalo Ruiz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du </w:t>
      </w:r>
      <w:r w:rsidRPr="002321BD">
        <w:rPr>
          <w:i/>
          <w:iCs/>
          <w:lang w:val="es-ES"/>
        </w:rPr>
        <w:t>cuerpo menor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du licencié Martín Fernández de Lérida, </w:t>
      </w:r>
      <w:r w:rsidRPr="002321BD">
        <w:rPr>
          <w:i/>
          <w:iCs/>
          <w:lang w:val="es-ES"/>
        </w:rPr>
        <w:t>clérigo</w:t>
      </w:r>
      <w:r w:rsidRPr="002321BD">
        <w:rPr>
          <w:lang w:val="es-ES"/>
        </w:rPr>
        <w:t xml:space="preserve">, </w:t>
      </w:r>
      <w:r w:rsidRPr="002321BD">
        <w:rPr>
          <w:i/>
          <w:iCs/>
          <w:lang w:val="es-ES"/>
        </w:rPr>
        <w:t>físico</w:t>
      </w:r>
      <w:r w:rsidRPr="002321BD">
        <w:rPr>
          <w:lang w:val="es-ES"/>
        </w:rPr>
        <w:t xml:space="preserve">,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le lui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cependant</w:t>
      </w:r>
      <w:proofErr w:type="spellEnd"/>
      <w:r w:rsidRPr="002321BD">
        <w:rPr>
          <w:lang w:val="es-ES"/>
        </w:rPr>
        <w:t xml:space="preserve"> que le </w:t>
      </w:r>
      <w:r w:rsidRPr="002321BD">
        <w:rPr>
          <w:i/>
          <w:iCs/>
          <w:lang w:val="es-ES"/>
        </w:rPr>
        <w:t>cuerpo principal</w:t>
      </w:r>
      <w:r w:rsidRPr="002321BD">
        <w:rPr>
          <w:lang w:val="es-ES"/>
        </w:rPr>
        <w:t xml:space="preserve"> (CH_BO_01a) reste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Gonzalo Ruiz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sept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rFonts w:cs="Times New Roman"/>
          <w:vertAlign w:val="superscript"/>
          <w:lang w:val="es-ES" w:eastAsia="he" w:bidi="he"/>
        </w:rPr>
        <w:footnoteReference w:id="31"/>
      </w:r>
      <w:r w:rsidRPr="002321BD">
        <w:rPr>
          <w:lang w:val="es-ES"/>
        </w:rPr>
        <w:t>.</w:t>
      </w:r>
    </w:p>
    <w:p w14:paraId="3F94E8C2" w14:textId="77777777" w:rsidR="009F3588" w:rsidRPr="002321BD" w:rsidRDefault="009F3588" w:rsidP="009F358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EB23357" w14:textId="77777777" w:rsidR="009F3588" w:rsidRPr="002321BD" w:rsidRDefault="009F3588" w:rsidP="009F3588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r w:rsidRPr="002321BD">
        <w:rPr>
          <w:lang w:val="es-ES"/>
        </w:rPr>
        <w:t xml:space="preserve">CH_BO_01b-1- </w:t>
      </w:r>
      <w:r w:rsidRPr="002321BD">
        <w:rPr>
          <w:rFonts w:ascii="Calibri Light" w:hAnsi="Calibri Light"/>
          <w:color w:val="auto"/>
          <w:szCs w:val="22"/>
          <w:lang w:val="es-ES"/>
        </w:rPr>
        <w:t>https://api.nakala.fr/embed/10.34847/nkl.1db45e18/21d9558454ed58a6106d86f3ddeff9315a8e8f45</w:t>
      </w:r>
    </w:p>
    <w:p w14:paraId="25687AC8" w14:textId="7FA7F29B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6</w:t>
      </w:r>
      <w:r w:rsidR="00E36E33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Identificación de la casa: plano actual y restitución</w:t>
      </w:r>
    </w:p>
    <w:p w14:paraId="343B0CE5" w14:textId="69131320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</w:t>
      </w:r>
      <w:proofErr w:type="gramStart"/>
      <w:r w:rsidRPr="002321BD">
        <w:rPr>
          <w:lang w:val="es-ES"/>
        </w:rPr>
        <w:t>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r w:rsidR="00E36E33"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proofErr w:type="gram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>6</w:t>
      </w:r>
      <w:r w:rsidR="00792BFC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: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586A768C" w14:textId="77777777" w:rsidR="009F3588" w:rsidRPr="002321BD" w:rsidRDefault="009F3588" w:rsidP="009F358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752AC09" w14:textId="77777777" w:rsidR="009F3588" w:rsidRPr="002321BD" w:rsidRDefault="009F3588" w:rsidP="009F358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99E7A36" w14:textId="77777777" w:rsidR="009F3588" w:rsidRPr="002321BD" w:rsidRDefault="009F3588" w:rsidP="009F358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4E65848" w14:textId="77777777" w:rsidR="00C66DAB" w:rsidRPr="002321BD" w:rsidRDefault="009F3588" w:rsidP="009F358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CH_BO_01b-2- </w:t>
      </w:r>
    </w:p>
    <w:p w14:paraId="1FC33226" w14:textId="62AAFE30" w:rsidR="009F3588" w:rsidRPr="002321BD" w:rsidRDefault="009F3588" w:rsidP="00C66DAB">
      <w:pPr>
        <w:pStyle w:val="adlocalillDOI"/>
        <w:rPr>
          <w:lang w:val="es-ES"/>
        </w:rPr>
      </w:pPr>
      <w:r w:rsidRPr="002321BD">
        <w:rPr>
          <w:lang w:val="es-ES"/>
        </w:rPr>
        <w:t>10.34847/nkl.1db45e18/5c7dee610709148222d09b1db482c80759cc7c7d</w:t>
      </w:r>
    </w:p>
    <w:p w14:paraId="1E67AF0D" w14:textId="7A9EEC66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6: </w:t>
      </w:r>
      <w:r w:rsidR="00A210B8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atio antes de su rehabilitación</w:t>
      </w:r>
    </w:p>
    <w:p w14:paraId="0AB357FF" w14:textId="55D7C1D8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6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A210B8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avant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sa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réhabilitation</w:t>
      </w:r>
      <w:proofErr w:type="spellEnd"/>
    </w:p>
    <w:p w14:paraId="1D43960C" w14:textId="77777777" w:rsidR="009F3588" w:rsidRPr="002321BD" w:rsidRDefault="009F3588" w:rsidP="009F358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4E01DFB" w14:textId="77777777" w:rsidR="009F3588" w:rsidRPr="002321BD" w:rsidRDefault="009F3588" w:rsidP="009F358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4EAF4EE" w14:textId="77777777" w:rsidR="009F3588" w:rsidRPr="002321BD" w:rsidRDefault="009F3588" w:rsidP="009F358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4C34AFE" w14:textId="77777777" w:rsidR="009F3588" w:rsidRPr="002321BD" w:rsidRDefault="009F3588" w:rsidP="009F3588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r w:rsidRPr="002321BD">
        <w:rPr>
          <w:lang w:val="es-ES"/>
        </w:rPr>
        <w:t xml:space="preserve">CH_BO_01b-3- </w:t>
      </w:r>
      <w:r w:rsidRPr="002321BD">
        <w:rPr>
          <w:rFonts w:ascii="Calibri Light" w:hAnsi="Calibri Light"/>
          <w:color w:val="auto"/>
          <w:szCs w:val="22"/>
          <w:lang w:val="es-ES"/>
        </w:rPr>
        <w:t>10.34847/nkl.1db45e18/7772187a0cba2937c68f1a4af3c01b54a44b89d4</w:t>
      </w:r>
    </w:p>
    <w:p w14:paraId="7320C7C4" w14:textId="380C2546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 xml:space="preserve">6: 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>estos de pintura sobre el techo</w:t>
      </w:r>
    </w:p>
    <w:p w14:paraId="4B9C8DB5" w14:textId="7A7E9174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6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A60D76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 xml:space="preserve">este de </w:t>
      </w:r>
      <w:proofErr w:type="spellStart"/>
      <w:r w:rsidRPr="002321BD">
        <w:rPr>
          <w:rFonts w:eastAsia="Arial"/>
          <w:lang w:val="es-ES"/>
        </w:rPr>
        <w:t>peinture</w:t>
      </w:r>
      <w:proofErr w:type="spellEnd"/>
      <w:r w:rsidRPr="002321BD">
        <w:rPr>
          <w:rFonts w:eastAsia="Arial"/>
          <w:lang w:val="es-ES"/>
        </w:rPr>
        <w:t xml:space="preserve"> sur les </w:t>
      </w:r>
      <w:proofErr w:type="spellStart"/>
      <w:r w:rsidRPr="002321BD">
        <w:rPr>
          <w:rFonts w:eastAsia="Arial"/>
          <w:lang w:val="es-ES"/>
        </w:rPr>
        <w:t>plafonds</w:t>
      </w:r>
      <w:proofErr w:type="spellEnd"/>
    </w:p>
    <w:p w14:paraId="4FF53AFC" w14:textId="77777777" w:rsidR="009F3588" w:rsidRPr="002321BD" w:rsidRDefault="009F3588" w:rsidP="009F358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DE4B469" w14:textId="77777777" w:rsidR="009F3588" w:rsidRPr="002321BD" w:rsidRDefault="009F3588" w:rsidP="009F358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9E9D1F9" w14:textId="77777777" w:rsidR="009F3588" w:rsidRPr="002321BD" w:rsidRDefault="009F3588" w:rsidP="009F358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A290F48" w14:textId="77777777" w:rsidR="009F3588" w:rsidRPr="002321BD" w:rsidRDefault="009F3588" w:rsidP="009F3588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r w:rsidRPr="002321BD">
        <w:rPr>
          <w:lang w:val="es-ES"/>
        </w:rPr>
        <w:t xml:space="preserve">CH_BO_01b-4- </w:t>
      </w:r>
      <w:r w:rsidRPr="002321BD">
        <w:rPr>
          <w:rFonts w:ascii="Calibri Light" w:hAnsi="Calibri Light"/>
          <w:color w:val="auto"/>
          <w:szCs w:val="22"/>
          <w:lang w:val="es-ES"/>
        </w:rPr>
        <w:t>10.34847/nkl.1db45e18/7d00900bbb45d7b124a41665e1577e02ebde1ba3</w:t>
      </w:r>
    </w:p>
    <w:p w14:paraId="543BFE1E" w14:textId="23A60086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 xml:space="preserve">6: 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Arco (</w:t>
      </w:r>
      <w:proofErr w:type="spellStart"/>
      <w:r w:rsidRPr="002321BD">
        <w:rPr>
          <w:rFonts w:eastAsia="Arial"/>
          <w:lang w:val="es-ES"/>
        </w:rPr>
        <w:t>alfacen</w:t>
      </w:r>
      <w:proofErr w:type="spellEnd"/>
      <w:r w:rsidRPr="002321BD">
        <w:rPr>
          <w:rFonts w:eastAsia="Arial"/>
          <w:lang w:val="es-ES"/>
        </w:rPr>
        <w:t xml:space="preserve">) </w:t>
      </w:r>
      <w:r w:rsidR="00A60D76" w:rsidRPr="002321BD">
        <w:rPr>
          <w:rFonts w:eastAsia="Arial"/>
          <w:lang w:val="es-ES"/>
        </w:rPr>
        <w:t xml:space="preserve">que </w:t>
      </w:r>
      <w:r w:rsidRPr="002321BD">
        <w:rPr>
          <w:rFonts w:eastAsia="Arial"/>
          <w:lang w:val="es-ES"/>
        </w:rPr>
        <w:t>caracteriza la entrada de la casa</w:t>
      </w:r>
    </w:p>
    <w:p w14:paraId="1C90B13F" w14:textId="4610C9A6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6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A60D7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 entre </w:t>
      </w:r>
      <w:proofErr w:type="spellStart"/>
      <w:r w:rsidRPr="002321BD">
        <w:rPr>
          <w:rFonts w:eastAsia="Arial"/>
          <w:lang w:val="es-ES"/>
        </w:rPr>
        <w:t>l’entrée</w:t>
      </w:r>
      <w:proofErr w:type="spellEnd"/>
      <w:r w:rsidRPr="002321BD">
        <w:rPr>
          <w:rFonts w:eastAsia="Arial"/>
          <w:lang w:val="es-ES"/>
        </w:rPr>
        <w:t xml:space="preserve"> et la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soulignant</w:t>
      </w:r>
      <w:proofErr w:type="spellEnd"/>
      <w:r w:rsidRPr="002321BD">
        <w:rPr>
          <w:rFonts w:eastAsia="Arial"/>
          <w:lang w:val="es-ES"/>
        </w:rPr>
        <w:t xml:space="preserve"> ce </w:t>
      </w:r>
      <w:proofErr w:type="spellStart"/>
      <w:r w:rsidRPr="002321BD">
        <w:rPr>
          <w:rFonts w:eastAsia="Arial"/>
          <w:lang w:val="es-ES"/>
        </w:rPr>
        <w:t>décor</w:t>
      </w:r>
      <w:proofErr w:type="spellEnd"/>
      <w:r w:rsidRPr="002321BD">
        <w:rPr>
          <w:rFonts w:eastAsia="Arial"/>
          <w:lang w:val="es-ES"/>
        </w:rPr>
        <w:t xml:space="preserve"> (</w:t>
      </w:r>
      <w:proofErr w:type="spellStart"/>
      <w:r w:rsidRPr="002321BD">
        <w:rPr>
          <w:rFonts w:eastAsia="Arial"/>
          <w:lang w:val="es-ES"/>
        </w:rPr>
        <w:t>alfacen</w:t>
      </w:r>
      <w:proofErr w:type="spellEnd"/>
      <w:r w:rsidRPr="002321BD">
        <w:rPr>
          <w:rFonts w:eastAsia="Arial"/>
          <w:lang w:val="es-ES"/>
        </w:rPr>
        <w:t>)</w:t>
      </w:r>
    </w:p>
    <w:p w14:paraId="75EC8A63" w14:textId="77777777" w:rsidR="009F3588" w:rsidRPr="002321BD" w:rsidRDefault="009F3588" w:rsidP="009F358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E85E344" w14:textId="77777777" w:rsidR="009F3588" w:rsidRPr="002321BD" w:rsidRDefault="009F3588" w:rsidP="009F358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16C5F60" w14:textId="77777777" w:rsidR="009F3588" w:rsidRPr="002321BD" w:rsidRDefault="009F3588" w:rsidP="009F358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593BE23" w14:textId="77777777" w:rsidR="009F3588" w:rsidRPr="002321BD" w:rsidRDefault="009F3588" w:rsidP="009F3588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r w:rsidRPr="002321BD">
        <w:rPr>
          <w:lang w:val="es-ES"/>
        </w:rPr>
        <w:t xml:space="preserve">CH_BO_01b-5- </w:t>
      </w:r>
      <w:r w:rsidRPr="002321BD">
        <w:rPr>
          <w:rFonts w:ascii="Calibri Light" w:hAnsi="Calibri Light"/>
          <w:color w:val="auto"/>
          <w:szCs w:val="22"/>
          <w:lang w:val="es-ES"/>
        </w:rPr>
        <w:t>10.34847/nkl.1db45e18/f6cd13a881594e8938b7fc5fd785d4ee2e79fbe6</w:t>
      </w:r>
    </w:p>
    <w:p w14:paraId="3FF243DE" w14:textId="1EED11DF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 xml:space="preserve">6: 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Brocal del pozo</w:t>
      </w:r>
      <w:r w:rsidR="00A60D76" w:rsidRPr="002321BD">
        <w:rPr>
          <w:rFonts w:eastAsia="Arial"/>
          <w:lang w:val="es-ES"/>
        </w:rPr>
        <w:t xml:space="preserve"> en mármol</w:t>
      </w:r>
    </w:p>
    <w:p w14:paraId="4C227EEE" w14:textId="1603281D" w:rsidR="009F3588" w:rsidRPr="002321BD" w:rsidRDefault="009F3588" w:rsidP="009F358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6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Margelle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puit</w:t>
      </w:r>
      <w:r w:rsidR="00717815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marbre</w:t>
      </w:r>
      <w:proofErr w:type="spellEnd"/>
    </w:p>
    <w:p w14:paraId="626C3DC9" w14:textId="77777777" w:rsidR="009F3588" w:rsidRPr="002321BD" w:rsidRDefault="009F3588" w:rsidP="009F358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D8B333D" w14:textId="77777777" w:rsidR="009F3588" w:rsidRPr="002321BD" w:rsidRDefault="009F3588" w:rsidP="009F358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6FDAEF7" w14:textId="1A4C010D" w:rsidR="00AD3BD7" w:rsidRPr="002321BD" w:rsidRDefault="00AD3BD7">
      <w:pPr>
        <w:pStyle w:val="adencSPrim"/>
        <w:rPr>
          <w:sz w:val="22"/>
          <w:lang w:val="es-ES"/>
          <w:rPrChange w:id="325" w:author="JEAN" w:date="2024-09-10T19:51:00Z">
            <w:rPr>
              <w:rFonts w:cs="Times New Roman"/>
            </w:rPr>
          </w:rPrChange>
        </w:rPr>
      </w:pPr>
      <w:r w:rsidRPr="002321BD">
        <w:rPr>
          <w:highlight w:val="yellow"/>
          <w:lang w:val="es-ES"/>
          <w:rPrChange w:id="326" w:author="JEAN" w:date="2024-09-10T19:51:00Z">
            <w:rPr>
              <w:highlight w:val="yellow"/>
            </w:rPr>
          </w:rPrChange>
        </w:rPr>
        <w:t>CH_</w:t>
      </w:r>
      <w:bookmarkStart w:id="327" w:name="OLE_LINK1077"/>
      <w:bookmarkStart w:id="328" w:name="OLE_LINK1078"/>
      <w:r w:rsidRPr="002321BD">
        <w:rPr>
          <w:highlight w:val="yellow"/>
          <w:lang w:val="es-ES"/>
          <w:rPrChange w:id="329" w:author="JEAN" w:date="2024-09-10T19:51:00Z">
            <w:rPr>
              <w:highlight w:val="yellow"/>
            </w:rPr>
          </w:rPrChange>
        </w:rPr>
        <w:t>BO_01</w:t>
      </w:r>
      <w:bookmarkEnd w:id="327"/>
      <w:bookmarkEnd w:id="328"/>
      <w:r w:rsidR="00AE55E1" w:rsidRPr="002321BD">
        <w:rPr>
          <w:highlight w:val="yellow"/>
          <w:lang w:val="es-ES"/>
          <w:rPrChange w:id="330" w:author="JEAN" w:date="2024-09-10T19:51:00Z">
            <w:rPr>
              <w:highlight w:val="yellow"/>
            </w:rPr>
          </w:rPrChange>
        </w:rPr>
        <w:t>a_</w:t>
      </w:r>
      <w:r w:rsidRPr="002321BD">
        <w:rPr>
          <w:highlight w:val="yellow"/>
          <w:lang w:val="es-ES"/>
          <w:rPrChange w:id="331" w:author="JEAN" w:date="2024-09-10T19:51:00Z">
            <w:rPr>
              <w:highlight w:val="yellow"/>
            </w:rPr>
          </w:rPrChange>
        </w:rPr>
        <w:t>1439</w:t>
      </w:r>
      <w:r w:rsidR="00972285" w:rsidRPr="002321BD">
        <w:rPr>
          <w:lang w:val="es-ES"/>
          <w:rPrChange w:id="332" w:author="JEAN" w:date="2024-09-10T19:51:00Z">
            <w:rPr/>
          </w:rPrChange>
        </w:rPr>
        <w:t xml:space="preserve"> </w:t>
      </w:r>
    </w:p>
    <w:tbl>
      <w:tblPr>
        <w:tblStyle w:val="31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333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334">
          <w:tblGrid>
            <w:gridCol w:w="9072"/>
          </w:tblGrid>
        </w:tblGridChange>
      </w:tblGrid>
      <w:tr w:rsidR="005F6864" w:rsidRPr="002321BD" w14:paraId="66EF0F37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335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E47577" w:rsidRPr="002321BD" w14:paraId="62E45975" w14:textId="77777777" w:rsidTr="00E47577">
              <w:tc>
                <w:tcPr>
                  <w:tcW w:w="8932" w:type="dxa"/>
                </w:tcPr>
                <w:p w14:paraId="45AEEDC4" w14:textId="77777777" w:rsidR="00E47577" w:rsidRPr="002321BD" w:rsidRDefault="00E47577" w:rsidP="00E47577">
                  <w:pPr>
                    <w:rPr>
                      <w:lang w:val="es-ES"/>
                    </w:rPr>
                  </w:pPr>
                </w:p>
              </w:tc>
            </w:tr>
          </w:tbl>
          <w:p w14:paraId="1986E43F" w14:textId="77777777" w:rsidR="005F6864" w:rsidRPr="002321BD" w:rsidRDefault="005F6864" w:rsidP="00E47577">
            <w:pPr>
              <w:rPr>
                <w:i/>
                <w:lang w:val="es-ES"/>
                <w:rPrChange w:id="336" w:author="JEAN" w:date="2024-09-10T19:51:00Z">
                  <w:rPr>
                    <w:i/>
                    <w:iCs/>
                  </w:rPr>
                </w:rPrChange>
              </w:rPr>
            </w:pPr>
            <w:r w:rsidRPr="002321BD">
              <w:rPr>
                <w:lang w:val="es-ES"/>
                <w:rPrChange w:id="337" w:author="JEAN" w:date="2024-09-10T19:51:00Z">
                  <w:rPr/>
                </w:rPrChange>
              </w:rPr>
              <w:t>OF 356 bis</w:t>
            </w:r>
          </w:p>
        </w:tc>
      </w:tr>
      <w:tr w:rsidR="005F6864" w:rsidRPr="002321BD" w14:paraId="15195F8C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338" w:author="JEAN" w:date="2024-09-10T19:51:00Z">
              <w:tcPr>
                <w:tcW w:w="9072" w:type="dxa"/>
              </w:tcPr>
            </w:tcPrChange>
          </w:tcPr>
          <w:p w14:paraId="7C279202" w14:textId="77777777" w:rsidR="005F6864" w:rsidRPr="002321BD" w:rsidRDefault="005F6864" w:rsidP="00E47577">
            <w:pPr>
              <w:rPr>
                <w:rFonts w:ascii="Times New Roman" w:hAnsi="Times New Roman"/>
                <w:i/>
                <w:color w:val="000000"/>
                <w:lang w:val="es-ES"/>
                <w:rPrChange w:id="339" w:author="JEAN" w:date="2024-09-10T19:51:00Z">
                  <w:rPr>
                    <w:rFonts w:ascii="Times New Roman" w:hAnsi="Times New Roman"/>
                    <w:i/>
                    <w:iCs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Imagen 1, Fol. r:</w:t>
            </w:r>
          </w:p>
        </w:tc>
      </w:tr>
      <w:tr w:rsidR="005F6864" w:rsidRPr="002321BD" w14:paraId="2720D4E9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341" w:author="JEAN" w:date="2024-09-10T19:51:00Z">
              <w:tcPr>
                <w:tcW w:w="9072" w:type="dxa"/>
              </w:tcPr>
            </w:tcPrChange>
          </w:tcPr>
          <w:p w14:paraId="09734B6A" w14:textId="77777777" w:rsidR="005F6864" w:rsidRPr="002321BD" w:rsidRDefault="005F6864" w:rsidP="00E47577">
            <w:pPr>
              <w:rPr>
                <w:rFonts w:ascii="Times New Roman" w:hAnsi="Times New Roman"/>
                <w:color w:val="000000"/>
                <w:lang w:val="es-ES"/>
                <w:rPrChange w:id="34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4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Alfonso martines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5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lopes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Burgos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çient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primero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Noviembre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ocho años.</w:t>
            </w:r>
          </w:p>
        </w:tc>
      </w:tr>
      <w:tr w:rsidR="005F6864" w:rsidRPr="002321BD" w14:paraId="319768D8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376" w:author="JEAN" w:date="2024-09-10T19:51:00Z">
              <w:tcPr>
                <w:tcW w:w="9072" w:type="dxa"/>
              </w:tcPr>
            </w:tcPrChange>
          </w:tcPr>
          <w:p w14:paraId="3194B959" w14:textId="77777777" w:rsidR="005F6864" w:rsidRPr="002321BD" w:rsidRDefault="005F6864" w:rsidP="00E47577">
            <w:pPr>
              <w:rPr>
                <w:rFonts w:ascii="Times New Roman" w:hAnsi="Times New Roman"/>
                <w:color w:val="000000"/>
                <w:lang w:val="es-ES"/>
                <w:rPrChange w:id="37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ocho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treynta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Nueve Años fueron deslindadas estas casas por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8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han por linderos de cada parte casas de la dicha eglesia e tiene en la entrada un portal que ha en luengo siete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 a la parte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patyn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luego tiene un portal e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bodega e ha en la dicha bodega e portal en luengo ocho varas et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 adelante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siete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patyn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 portal que ha en luengo siete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Et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patyn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el otro portal</w:t>
            </w:r>
          </w:p>
        </w:tc>
      </w:tr>
      <w:tr w:rsidR="005F6864" w:rsidRPr="002321BD" w14:paraId="7EB2BD0F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456" w:author="JEAN" w:date="2024-09-10T19:51:00Z">
              <w:tcPr>
                <w:tcW w:w="9072" w:type="dxa"/>
              </w:tcPr>
            </w:tcPrChange>
          </w:tcPr>
          <w:p w14:paraId="189DF452" w14:textId="77777777" w:rsidR="005F6864" w:rsidRPr="002321BD" w:rsidRDefault="005F6864" w:rsidP="00E47577">
            <w:pPr>
              <w:rPr>
                <w:rFonts w:ascii="Times New Roman" w:hAnsi="Times New Roman"/>
                <w:color w:val="000000"/>
                <w:lang w:val="es-ES"/>
                <w:rPrChange w:id="45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Imagen 2, Fol. v: pequeño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al tanto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Et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Et luego esta un establo que ha en luengo nueve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syete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establo esta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7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carçel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arçobispo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establo esta un trascorral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en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</w:t>
            </w:r>
          </w:p>
        </w:tc>
      </w:tr>
    </w:tbl>
    <w:p w14:paraId="5DBD9B2E" w14:textId="36FAF3E8" w:rsidR="00AD3BD7" w:rsidRPr="002321BD" w:rsidRDefault="00AD3BD7">
      <w:pPr>
        <w:pStyle w:val="adencSPrim"/>
        <w:rPr>
          <w:sz w:val="22"/>
          <w:lang w:val="es-ES"/>
          <w:rPrChange w:id="499" w:author="JEAN" w:date="2024-09-10T19:51:00Z">
            <w:rPr>
              <w:rFonts w:cs="Times New Roman"/>
            </w:rPr>
          </w:rPrChange>
        </w:rPr>
      </w:pPr>
      <w:bookmarkStart w:id="500" w:name="OLE_LINK576"/>
      <w:bookmarkStart w:id="501" w:name="OLE_LINK577"/>
      <w:r w:rsidRPr="002321BD">
        <w:rPr>
          <w:lang w:val="es-ES"/>
          <w:rPrChange w:id="502" w:author="JEAN" w:date="2024-09-10T19:51:00Z">
            <w:rPr/>
          </w:rPrChange>
        </w:rPr>
        <w:t>CH_BO_01</w:t>
      </w:r>
      <w:r w:rsidR="00AE55E1" w:rsidRPr="002321BD">
        <w:rPr>
          <w:lang w:val="es-ES"/>
          <w:rPrChange w:id="503" w:author="JEAN" w:date="2024-09-10T19:51:00Z">
            <w:rPr/>
          </w:rPrChange>
        </w:rPr>
        <w:t>a_</w:t>
      </w:r>
      <w:r w:rsidRPr="002321BD">
        <w:rPr>
          <w:lang w:val="es-ES"/>
          <w:rPrChange w:id="504" w:author="JEAN" w:date="2024-09-10T19:51:00Z">
            <w:rPr/>
          </w:rPrChange>
        </w:rPr>
        <w:t xml:space="preserve">1492 </w:t>
      </w:r>
    </w:p>
    <w:bookmarkEnd w:id="500"/>
    <w:bookmarkEnd w:id="501"/>
    <w:tbl>
      <w:tblPr>
        <w:tblStyle w:val="30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05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06">
          <w:tblGrid>
            <w:gridCol w:w="9072"/>
          </w:tblGrid>
        </w:tblGridChange>
      </w:tblGrid>
      <w:tr w:rsidR="005F6864" w:rsidRPr="002321BD" w14:paraId="0C535890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507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843B8B" w:rsidRPr="002321BD" w14:paraId="628CCDF4" w14:textId="77777777" w:rsidTr="00843B8B">
              <w:tc>
                <w:tcPr>
                  <w:tcW w:w="8932" w:type="dxa"/>
                </w:tcPr>
                <w:p w14:paraId="6809FF1C" w14:textId="77777777" w:rsidR="00843B8B" w:rsidRPr="002321BD" w:rsidRDefault="00843B8B" w:rsidP="00843B8B">
                  <w:pPr>
                    <w:rPr>
                      <w:lang w:val="es-ES"/>
                    </w:rPr>
                  </w:pPr>
                </w:p>
              </w:tc>
            </w:tr>
          </w:tbl>
          <w:p w14:paraId="26E07774" w14:textId="77777777" w:rsidR="005F6864" w:rsidRPr="002321BD" w:rsidRDefault="005F6864" w:rsidP="00843B8B">
            <w:pPr>
              <w:rPr>
                <w:i/>
                <w:lang w:val="es-ES"/>
                <w:rPrChange w:id="508" w:author="JEAN" w:date="2024-09-10T19:51:00Z">
                  <w:rPr>
                    <w:i/>
                    <w:iCs/>
                  </w:rPr>
                </w:rPrChange>
              </w:rPr>
            </w:pPr>
            <w:r w:rsidRPr="002321BD">
              <w:rPr>
                <w:lang w:val="es-ES"/>
                <w:rPrChange w:id="509" w:author="JEAN" w:date="2024-09-10T19:51:00Z">
                  <w:rPr/>
                </w:rPrChange>
              </w:rPr>
              <w:t xml:space="preserve"> OF 356 </w:t>
            </w:r>
          </w:p>
        </w:tc>
      </w:tr>
      <w:tr w:rsidR="005F6864" w:rsidRPr="002321BD" w14:paraId="6ACD5756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510" w:author="JEAN" w:date="2024-09-10T19:51:00Z">
              <w:tcPr>
                <w:tcW w:w="9072" w:type="dxa"/>
              </w:tcPr>
            </w:tcPrChange>
          </w:tcPr>
          <w:p w14:paraId="7479415C" w14:textId="77777777" w:rsidR="005F6864" w:rsidRPr="002321BD" w:rsidRDefault="005F6864" w:rsidP="00843B8B">
            <w:pPr>
              <w:rPr>
                <w:rFonts w:ascii="Times New Roman" w:hAnsi="Times New Roman"/>
                <w:color w:val="000000"/>
                <w:lang w:val="es-ES"/>
                <w:rPrChange w:id="51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côté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droit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] 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Daça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Andrea de Mar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quinientos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çinquenta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catorze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, linderos de cada parte casas de la dicha iglesia.</w:t>
            </w:r>
          </w:p>
        </w:tc>
      </w:tr>
      <w:tr w:rsidR="005F6864" w:rsidRPr="002321BD" w14:paraId="2724BEC0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541" w:author="JEAN" w:date="2024-09-10T19:51:00Z">
              <w:tcPr>
                <w:tcW w:w="9072" w:type="dxa"/>
              </w:tcPr>
            </w:tcPrChange>
          </w:tcPr>
          <w:p w14:paraId="629C7441" w14:textId="77777777" w:rsidR="005F6864" w:rsidRPr="002321BD" w:rsidRDefault="005F6864" w:rsidP="00843B8B">
            <w:pPr>
              <w:rPr>
                <w:rFonts w:ascii="Times New Roman" w:hAnsi="Times New Roman"/>
                <w:color w:val="000000"/>
                <w:lang w:val="es-ES"/>
                <w:rPrChange w:id="54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este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ynfra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</w:t>
            </w:r>
          </w:p>
        </w:tc>
      </w:tr>
      <w:tr w:rsidR="005F6864" w:rsidRPr="002321BD" w14:paraId="43B69224" w14:textId="77777777" w:rsidTr="00245738">
        <w:tc>
          <w:tcPr>
            <w:tcW w:w="9072" w:type="dxa"/>
            <w:tcMar>
              <w:top w:w="0" w:type="dxa"/>
              <w:bottom w:w="0" w:type="dxa"/>
            </w:tcMar>
            <w:tcPrChange w:id="576" w:author="JEAN" w:date="2024-09-10T19:51:00Z">
              <w:tcPr>
                <w:tcW w:w="9072" w:type="dxa"/>
              </w:tcPr>
            </w:tcPrChange>
          </w:tcPr>
          <w:p w14:paraId="47B69D1F" w14:textId="77777777" w:rsidR="005F6864" w:rsidRPr="002321BD" w:rsidRDefault="005F6864" w:rsidP="00843B8B">
            <w:pPr>
              <w:rPr>
                <w:rFonts w:ascii="Times New Roman" w:hAnsi="Times New Roman"/>
                <w:color w:val="000000"/>
                <w:lang w:val="es-ES"/>
                <w:rPrChange w:id="57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que ha en luengo siete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una chimenea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toma toda la dicha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portal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balconçillo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sobre la puerta de la calle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97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,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esta otro portal que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varas, en el mismo portal a la mano derecha esta una bodega que ha en largo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7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tan ancha e larga como el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bodega.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del dicho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baxa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siete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pasadiso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baxa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luengo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algibe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entrada del, e a la mano derecha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e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frontero en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comedor que ha en luengo siete varas e media e en ancho tres varas e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portal angosto con su logar de tinajas,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dos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corredor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en este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media e en ancho tres varas con otra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luengo esta adelante un establo que ha en luengo nueve varas e en ancho siete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carçel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arçobispo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adelante esta un trascorral que ha en luengo nueve varas e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en el otro establo que ha en luengo ocho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delos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2879BFA7" w14:textId="144AEBD0" w:rsidR="00AD3BD7" w:rsidRPr="002321BD" w:rsidRDefault="00AD3BD7">
      <w:pPr>
        <w:pStyle w:val="adencSPrim"/>
        <w:rPr>
          <w:sz w:val="22"/>
          <w:lang w:val="es-ES"/>
          <w:rPrChange w:id="708" w:author="JEAN" w:date="2024-09-10T19:51:00Z">
            <w:rPr/>
          </w:rPrChange>
        </w:rPr>
      </w:pPr>
      <w:r w:rsidRPr="002321BD">
        <w:rPr>
          <w:lang w:val="es-ES"/>
          <w:rPrChange w:id="709" w:author="JEAN" w:date="2024-09-10T19:51:00Z">
            <w:rPr/>
          </w:rPrChange>
        </w:rPr>
        <w:lastRenderedPageBreak/>
        <w:t>CH_BO_01b</w:t>
      </w:r>
      <w:r w:rsidR="00AE55E1" w:rsidRPr="002321BD">
        <w:rPr>
          <w:lang w:val="es-ES"/>
          <w:rPrChange w:id="710" w:author="JEAN" w:date="2024-09-10T19:51:00Z">
            <w:rPr/>
          </w:rPrChange>
        </w:rPr>
        <w:t>_</w:t>
      </w:r>
      <w:r w:rsidRPr="002321BD">
        <w:rPr>
          <w:lang w:val="es-ES"/>
          <w:rPrChange w:id="711" w:author="JEAN" w:date="2024-09-10T19:51:00Z">
            <w:rPr/>
          </w:rPrChange>
        </w:rPr>
        <w:t>1439</w:t>
      </w:r>
    </w:p>
    <w:tbl>
      <w:tblPr>
        <w:tblStyle w:val="29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712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713">
          <w:tblGrid>
            <w:gridCol w:w="9072"/>
          </w:tblGrid>
        </w:tblGridChange>
      </w:tblGrid>
      <w:tr w:rsidR="005F6864" w:rsidRPr="002321BD" w14:paraId="3E5695D6" w14:textId="77777777">
        <w:tc>
          <w:tcPr>
            <w:tcW w:w="9072" w:type="dxa"/>
            <w:tcMar>
              <w:top w:w="0" w:type="dxa"/>
              <w:bottom w:w="0" w:type="dxa"/>
            </w:tcMar>
            <w:tcPrChange w:id="714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FF0305" w:rsidRPr="002321BD" w14:paraId="04563A84" w14:textId="77777777" w:rsidTr="00FF0305">
              <w:tc>
                <w:tcPr>
                  <w:tcW w:w="8932" w:type="dxa"/>
                </w:tcPr>
                <w:p w14:paraId="69B29DA2" w14:textId="77777777" w:rsidR="00FF0305" w:rsidRPr="002321BD" w:rsidRDefault="00FF0305" w:rsidP="00FF0305">
                  <w:pPr>
                    <w:rPr>
                      <w:lang w:val="es-ES"/>
                    </w:rPr>
                  </w:pPr>
                </w:p>
              </w:tc>
            </w:tr>
          </w:tbl>
          <w:p w14:paraId="3D1DE13C" w14:textId="77777777" w:rsidR="005F6864" w:rsidRPr="002321BD" w:rsidRDefault="005F6864" w:rsidP="00FF0305">
            <w:pPr>
              <w:rPr>
                <w:lang w:val="es-ES"/>
                <w:rPrChange w:id="715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716" w:author="JEAN" w:date="2024-09-10T19:51:00Z">
                  <w:rPr>
                    <w:lang w:val="en-US"/>
                  </w:rPr>
                </w:rPrChange>
              </w:rPr>
              <w:t>OF 356bis</w:t>
            </w:r>
          </w:p>
        </w:tc>
      </w:tr>
      <w:tr w:rsidR="005F6864" w:rsidRPr="002321BD" w14:paraId="2C8F361B" w14:textId="77777777">
        <w:tc>
          <w:tcPr>
            <w:tcW w:w="9072" w:type="dxa"/>
            <w:tcMar>
              <w:top w:w="0" w:type="dxa"/>
              <w:bottom w:w="0" w:type="dxa"/>
            </w:tcMar>
            <w:tcPrChange w:id="717" w:author="JEAN" w:date="2024-09-10T19:51:00Z">
              <w:tcPr>
                <w:tcW w:w="9072" w:type="dxa"/>
              </w:tcPr>
            </w:tcPrChange>
          </w:tcPr>
          <w:p w14:paraId="1ABF00D2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71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Junto con estas casas esta otro cuerpo de casas tiene en la entrada un portal que ha en luengo siete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luego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 del dicho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 comedor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e en ancho tres varas. Et en el esta una casa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dos varas e media.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despues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7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7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salas e diego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nuñes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5F6864" w:rsidRPr="00796E30" w14:paraId="72BEB2AC" w14:textId="77777777">
        <w:tc>
          <w:tcPr>
            <w:tcW w:w="9072" w:type="dxa"/>
            <w:tcMar>
              <w:top w:w="0" w:type="dxa"/>
              <w:bottom w:w="0" w:type="dxa"/>
            </w:tcMar>
            <w:tcPrChange w:id="785" w:author="JEAN" w:date="2024-09-10T19:51:00Z">
              <w:tcPr>
                <w:tcW w:w="9072" w:type="dxa"/>
              </w:tcPr>
            </w:tcPrChange>
          </w:tcPr>
          <w:p w14:paraId="0D1B7E08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78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7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7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7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</w:t>
            </w:r>
          </w:p>
        </w:tc>
      </w:tr>
    </w:tbl>
    <w:p w14:paraId="1D054D41" w14:textId="1D496F24" w:rsidR="00E6649C" w:rsidRPr="002321BD" w:rsidRDefault="00AD3BD7">
      <w:pPr>
        <w:pStyle w:val="adencSPrim"/>
        <w:rPr>
          <w:sz w:val="22"/>
          <w:lang w:val="es-ES"/>
          <w:rPrChange w:id="794" w:author="JEAN" w:date="2024-09-10T19:51:00Z">
            <w:rPr/>
          </w:rPrChange>
        </w:rPr>
      </w:pPr>
      <w:bookmarkStart w:id="795" w:name="OLE_LINK578"/>
      <w:bookmarkStart w:id="796" w:name="OLE_LINK579"/>
      <w:r w:rsidRPr="002321BD">
        <w:rPr>
          <w:lang w:val="es-ES"/>
          <w:rPrChange w:id="797" w:author="JEAN" w:date="2024-09-10T19:51:00Z">
            <w:rPr/>
          </w:rPrChange>
        </w:rPr>
        <w:t>CH_BO_01b</w:t>
      </w:r>
      <w:r w:rsidR="00AE55E1" w:rsidRPr="002321BD">
        <w:rPr>
          <w:lang w:val="es-ES"/>
          <w:rPrChange w:id="798" w:author="JEAN" w:date="2024-09-10T19:51:00Z">
            <w:rPr/>
          </w:rPrChange>
        </w:rPr>
        <w:t>_</w:t>
      </w:r>
      <w:r w:rsidRPr="002321BD">
        <w:rPr>
          <w:lang w:val="es-ES"/>
          <w:rPrChange w:id="799" w:author="JEAN" w:date="2024-09-10T19:51:00Z">
            <w:rPr/>
          </w:rPrChange>
        </w:rPr>
        <w:t>1492</w:t>
      </w:r>
    </w:p>
    <w:bookmarkEnd w:id="795"/>
    <w:bookmarkEnd w:id="796"/>
    <w:tbl>
      <w:tblPr>
        <w:tblStyle w:val="28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800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801">
          <w:tblGrid>
            <w:gridCol w:w="9072"/>
          </w:tblGrid>
        </w:tblGridChange>
      </w:tblGrid>
      <w:tr w:rsidR="005F6864" w:rsidRPr="002321BD" w14:paraId="637C3987" w14:textId="77777777">
        <w:tc>
          <w:tcPr>
            <w:tcW w:w="9072" w:type="dxa"/>
            <w:tcMar>
              <w:top w:w="0" w:type="dxa"/>
              <w:bottom w:w="0" w:type="dxa"/>
            </w:tcMar>
            <w:tcPrChange w:id="802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FF0305" w:rsidRPr="002321BD" w14:paraId="529A74B5" w14:textId="77777777" w:rsidTr="00FF0305">
              <w:tc>
                <w:tcPr>
                  <w:tcW w:w="8932" w:type="dxa"/>
                </w:tcPr>
                <w:p w14:paraId="1F10625E" w14:textId="77777777" w:rsidR="00FF0305" w:rsidRPr="002321BD" w:rsidRDefault="00FF0305" w:rsidP="00FF0305">
                  <w:pPr>
                    <w:rPr>
                      <w:lang w:val="es-ES"/>
                    </w:rPr>
                  </w:pPr>
                </w:p>
              </w:tc>
            </w:tr>
          </w:tbl>
          <w:p w14:paraId="733C1846" w14:textId="77777777" w:rsidR="005F6864" w:rsidRPr="002321BD" w:rsidRDefault="005F6864" w:rsidP="00FF0305">
            <w:pPr>
              <w:rPr>
                <w:lang w:val="es-ES"/>
                <w:rPrChange w:id="803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804" w:author="JEAN" w:date="2024-09-10T19:51:00Z">
                  <w:rPr/>
                </w:rPrChange>
              </w:rPr>
              <w:t xml:space="preserve">OF 356 </w:t>
            </w:r>
          </w:p>
        </w:tc>
      </w:tr>
      <w:tr w:rsidR="005F6864" w:rsidRPr="002321BD" w14:paraId="3A21A541" w14:textId="77777777">
        <w:tc>
          <w:tcPr>
            <w:tcW w:w="9072" w:type="dxa"/>
            <w:tcMar>
              <w:top w:w="0" w:type="dxa"/>
              <w:bottom w:w="0" w:type="dxa"/>
            </w:tcMar>
            <w:tcPrChange w:id="805" w:author="JEAN" w:date="2024-09-10T19:51:00Z">
              <w:tcPr>
                <w:tcW w:w="9072" w:type="dxa"/>
              </w:tcPr>
            </w:tcPrChange>
          </w:tcPr>
          <w:p w14:paraId="2FB7D2E0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80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8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cura de Sant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Lorençe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que son juntas con estas,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dicho Andrea de Mar por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5F6864" w:rsidRPr="002321BD" w14:paraId="63885558" w14:textId="77777777">
        <w:tc>
          <w:tcPr>
            <w:tcW w:w="9072" w:type="dxa"/>
            <w:tcMar>
              <w:top w:w="0" w:type="dxa"/>
              <w:bottom w:w="0" w:type="dxa"/>
            </w:tcMar>
            <w:tcPrChange w:id="820" w:author="JEAN" w:date="2024-09-10T19:51:00Z">
              <w:tcPr>
                <w:tcW w:w="9072" w:type="dxa"/>
              </w:tcPr>
            </w:tcPrChange>
          </w:tcPr>
          <w:p w14:paraId="37CD8C33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82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8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8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8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8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ynfra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</w:t>
            </w:r>
          </w:p>
        </w:tc>
      </w:tr>
      <w:tr w:rsidR="005F6864" w:rsidRPr="002321BD" w14:paraId="0C4F3002" w14:textId="77777777">
        <w:tc>
          <w:tcPr>
            <w:tcW w:w="9072" w:type="dxa"/>
            <w:tcMar>
              <w:top w:w="0" w:type="dxa"/>
              <w:bottom w:w="0" w:type="dxa"/>
            </w:tcMar>
            <w:tcPrChange w:id="857" w:author="JEAN" w:date="2024-09-10T19:51:00Z">
              <w:tcPr>
                <w:tcW w:w="9072" w:type="dxa"/>
              </w:tcPr>
            </w:tcPrChange>
          </w:tcPr>
          <w:p w14:paraId="003F027D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85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8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que ha en largo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fasia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mano derecha siete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fasia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dos suelos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frontero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retrete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todos nueve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8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manisquierda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8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comedor que ha en luengo ocho varas e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 e media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çensillo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colgadiso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 mismo comedor esta un entresuelo e ha en largo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fasia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parte de la calle en el mismo comedor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baxa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media con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chiminea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</w:p>
        </w:tc>
      </w:tr>
      <w:tr w:rsidR="005F6864" w:rsidRPr="002321BD" w14:paraId="4DA99818" w14:textId="77777777">
        <w:tc>
          <w:tcPr>
            <w:tcW w:w="9072" w:type="dxa"/>
            <w:tcMar>
              <w:top w:w="0" w:type="dxa"/>
              <w:bottom w:w="0" w:type="dxa"/>
            </w:tcMar>
            <w:tcPrChange w:id="926" w:author="JEAN" w:date="2024-09-10T19:51:00Z">
              <w:tcPr>
                <w:tcW w:w="9072" w:type="dxa"/>
              </w:tcPr>
            </w:tcPrChange>
          </w:tcPr>
          <w:p w14:paraId="54F171DA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92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9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criados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9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9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bookmarkEnd w:id="323"/>
    <w:bookmarkEnd w:id="324"/>
    <w:p w14:paraId="2A55506D" w14:textId="25FB3BB1" w:rsidR="00FF4B45" w:rsidRPr="002321BD" w:rsidRDefault="00FE7DBF">
      <w:pPr>
        <w:pStyle w:val="adlocalMcode"/>
        <w:rPr>
          <w:color w:val="auto"/>
          <w:sz w:val="22"/>
          <w:lang w:val="es-ES"/>
          <w:rPrChange w:id="941" w:author="JEAN" w:date="2024-09-10T19:51:00Z">
            <w:rPr/>
          </w:rPrChange>
        </w:rPr>
      </w:pPr>
      <w:r w:rsidRPr="002321BD">
        <w:rPr>
          <w:lang w:val="es-ES"/>
          <w:rPrChange w:id="942" w:author="JEAN" w:date="2024-09-10T19:51:00Z">
            <w:rPr/>
          </w:rPrChange>
        </w:rPr>
        <w:tab/>
        <w:t xml:space="preserve">CH_BO_02 </w:t>
      </w:r>
    </w:p>
    <w:p w14:paraId="57B03492" w14:textId="77777777" w:rsidR="00FF0305" w:rsidRPr="002321BD" w:rsidRDefault="00000000" w:rsidP="00FF0305">
      <w:pPr>
        <w:pStyle w:val="adlocalMlocalisation"/>
        <w:rPr>
          <w:rFonts w:ascii="Times New Roman" w:hAnsi="Times New Roman" w:cs="Times New Roman"/>
          <w:color w:val="000000" w:themeColor="text1"/>
          <w:lang w:val="es-ES"/>
        </w:rPr>
      </w:pPr>
      <w:hyperlink r:id="rId23" w:history="1">
        <w:r w:rsidR="00FF0305" w:rsidRPr="002321BD">
          <w:rPr>
            <w:rStyle w:val="Lienhypertexte"/>
            <w:rFonts w:ascii="Times New Roman" w:hAnsi="Times New Roman"/>
            <w:lang w:val="es-ES"/>
          </w:rPr>
          <w:t>Callejón de San Pedro 2</w:t>
        </w:r>
      </w:hyperlink>
    </w:p>
    <w:p w14:paraId="7C13DAAE" w14:textId="77777777" w:rsidR="00AD3BD7" w:rsidRPr="002321BD" w:rsidRDefault="00AD3BD7">
      <w:pPr>
        <w:pStyle w:val="adlocalparaDate"/>
        <w:rPr>
          <w:sz w:val="22"/>
          <w:lang w:val="es-ES"/>
          <w:rPrChange w:id="94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CH_BO_02. En 1372, Juan Domínguez,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15/8/1370,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94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2"/>
      </w:r>
      <w:r w:rsidRPr="002321BD">
        <w:rPr>
          <w:lang w:val="es-ES"/>
        </w:rPr>
        <w:t>.</w:t>
      </w:r>
    </w:p>
    <w:p w14:paraId="20B93C6D" w14:textId="77777777" w:rsidR="00AD3BD7" w:rsidRPr="002321BD" w:rsidRDefault="00AD3BD7">
      <w:pPr>
        <w:pStyle w:val="adlocalparaDate"/>
        <w:rPr>
          <w:sz w:val="22"/>
          <w:lang w:val="es-ES"/>
          <w:rPrChange w:id="9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CH_BO_02</w:t>
      </w:r>
      <w:r w:rsidRPr="002321BD">
        <w:rPr>
          <w:rFonts w:ascii="Calibri Light" w:hAnsi="Calibri Light"/>
          <w:color w:val="000000"/>
          <w:sz w:val="22"/>
          <w:lang w:val="es-ES"/>
          <w:rPrChange w:id="951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33"/>
      </w:r>
      <w:r w:rsidRPr="002321BD">
        <w:rPr>
          <w:lang w:val="es-ES"/>
        </w:rPr>
        <w:t xml:space="preserve">. Le 12/06/1375,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Domingo Fernández,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qu'Alvar</w:t>
      </w:r>
      <w:proofErr w:type="spellEnd"/>
      <w:r w:rsidRPr="002321BD">
        <w:rPr>
          <w:lang w:val="es-ES"/>
        </w:rPr>
        <w:t xml:space="preserve"> López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du </w:t>
      </w:r>
      <w:proofErr w:type="spellStart"/>
      <w:proofErr w:type="gramStart"/>
      <w:r w:rsidRPr="002321BD">
        <w:rPr>
          <w:lang w:val="es-ES"/>
        </w:rPr>
        <w:t>chapire</w:t>
      </w:r>
      <w:proofErr w:type="spellEnd"/>
      <w:r w:rsidRPr="002321BD">
        <w:rPr>
          <w:lang w:val="es-ES"/>
        </w:rPr>
        <w:t xml:space="preserve">  (</w:t>
      </w:r>
      <w:proofErr w:type="gramEnd"/>
      <w:r w:rsidRPr="002321BD">
        <w:rPr>
          <w:lang w:val="es-ES"/>
        </w:rPr>
        <w:t xml:space="preserve">CH_BO_01+ CH_AO_010),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usuelle</w:t>
      </w:r>
      <w:proofErr w:type="spellEnd"/>
      <w:r w:rsidRPr="002321BD">
        <w:rPr>
          <w:lang w:val="es-ES"/>
        </w:rPr>
        <w:t xml:space="preserve"> de 10 d. </w:t>
      </w:r>
      <w:r w:rsidRPr="002321BD">
        <w:rPr>
          <w:i/>
          <w:lang w:val="es-ES"/>
        </w:rPr>
        <w:t>novenes</w:t>
      </w:r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condition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répare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et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Luis López,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En 1380,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Domingo Fernández,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Mayorga,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Juan Domínguez,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96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4"/>
      </w:r>
      <w:r w:rsidRPr="002321BD">
        <w:rPr>
          <w:lang w:val="es-ES"/>
        </w:rPr>
        <w:t>.</w:t>
      </w:r>
    </w:p>
    <w:p w14:paraId="7D4FD4C5" w14:textId="77777777" w:rsidR="00AD3BD7" w:rsidRPr="002321BD" w:rsidRDefault="00AD3BD7">
      <w:pPr>
        <w:pStyle w:val="adlocalparaDate"/>
        <w:rPr>
          <w:sz w:val="22"/>
          <w:lang w:val="es-ES"/>
          <w:rPrChange w:id="9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CH_BO_02. Le 22/08/1391,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 Ruy Sánchez,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Juan Martínez,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r w:rsidRPr="002321BD">
        <w:rPr>
          <w:i/>
          <w:lang w:val="es-ES"/>
        </w:rPr>
        <w:t>vicario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lastRenderedPageBreak/>
        <w:t>antérieurement</w:t>
      </w:r>
      <w:proofErr w:type="spellEnd"/>
      <w:r w:rsidRPr="002321BD">
        <w:rPr>
          <w:lang w:val="es-ES"/>
        </w:rPr>
        <w:t xml:space="preserve"> Alvar López, </w:t>
      </w:r>
      <w:r w:rsidRPr="002321BD">
        <w:rPr>
          <w:i/>
          <w:lang w:val="es-ES"/>
        </w:rPr>
        <w:t>capellán mayor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 xml:space="preserve">’Église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(CH_BO_01), et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Juan González, </w:t>
      </w:r>
      <w:r w:rsidRPr="002321BD">
        <w:rPr>
          <w:i/>
          <w:lang w:val="es-ES"/>
        </w:rPr>
        <w:t>alcalde de la justicia</w:t>
      </w:r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 (CH_AO_10),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de 10 d. </w:t>
      </w:r>
      <w:r w:rsidRPr="002321BD">
        <w:rPr>
          <w:i/>
          <w:lang w:val="es-ES"/>
        </w:rPr>
        <w:t>novenes</w:t>
      </w:r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>.,</w:t>
      </w:r>
      <w:r w:rsidRPr="002321BD">
        <w:rPr>
          <w:i/>
          <w:lang w:val="es-ES"/>
        </w:rPr>
        <w:t xml:space="preserve"> perpetuas </w:t>
      </w:r>
      <w:proofErr w:type="gramStart"/>
      <w:r w:rsidRPr="002321BD">
        <w:rPr>
          <w:i/>
          <w:lang w:val="es-ES"/>
        </w:rPr>
        <w:t>e</w:t>
      </w:r>
      <w:proofErr w:type="gramEnd"/>
      <w:r w:rsidRPr="002321BD">
        <w:rPr>
          <w:i/>
          <w:lang w:val="es-ES"/>
        </w:rPr>
        <w:t xml:space="preserve">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Domingo Fernández,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Mayorga.</w:t>
      </w:r>
    </w:p>
    <w:p w14:paraId="7AA28C17" w14:textId="77777777" w:rsidR="00AD3BD7" w:rsidRPr="002321BD" w:rsidRDefault="00AD3BD7">
      <w:pPr>
        <w:pStyle w:val="adlocalparaDate"/>
        <w:rPr>
          <w:sz w:val="22"/>
          <w:lang w:val="es-ES"/>
          <w:rPrChange w:id="97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CH_BO_02. En 1396, 1401, 1408 et 1412,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Ruy Sánchez (en 1396,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)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Martínez, </w:t>
      </w:r>
      <w:r w:rsidRPr="002321BD">
        <w:rPr>
          <w:i/>
          <w:lang w:val="es-ES"/>
        </w:rPr>
        <w:t>vicario</w:t>
      </w:r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1391,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(en 1408 et 1412,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320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>)</w:t>
      </w:r>
      <w:r w:rsidRPr="002321BD">
        <w:rPr>
          <w:vertAlign w:val="superscript"/>
          <w:lang w:val="es-ES"/>
          <w:rPrChange w:id="97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5"/>
      </w:r>
      <w:r w:rsidRPr="002321BD">
        <w:rPr>
          <w:lang w:val="es-ES"/>
        </w:rPr>
        <w:t>.</w:t>
      </w:r>
    </w:p>
    <w:p w14:paraId="48E53861" w14:textId="77777777" w:rsidR="00AD3BD7" w:rsidRPr="002321BD" w:rsidRDefault="00AD3BD7">
      <w:pPr>
        <w:pStyle w:val="adlocalparaDate"/>
        <w:rPr>
          <w:sz w:val="22"/>
          <w:lang w:val="es-ES"/>
          <w:rPrChange w:id="97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CH_BO_02. En 1417,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Ruy Sánchez,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15/08/1414,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Remón Narbona,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2 diezmos,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738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1 d. viejos, et en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1.476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2 d.</w:t>
      </w:r>
      <w:proofErr w:type="gramStart"/>
      <w:r w:rsidRPr="002321BD">
        <w:rPr>
          <w:lang w:val="es-ES"/>
        </w:rPr>
        <w:t xml:space="preserve">,  </w:t>
      </w:r>
      <w:proofErr w:type="spellStart"/>
      <w:r w:rsidRPr="002321BD">
        <w:rPr>
          <w:lang w:val="es-ES"/>
        </w:rPr>
        <w:t>avec</w:t>
      </w:r>
      <w:proofErr w:type="spellEnd"/>
      <w:proofErr w:type="gram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Martínez de Ledesma,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97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6"/>
      </w:r>
    </w:p>
    <w:p w14:paraId="1CB0BBFB" w14:textId="77777777" w:rsidR="00AD3BD7" w:rsidRPr="002321BD" w:rsidRDefault="00AD3BD7">
      <w:pPr>
        <w:pStyle w:val="adlocalparaDate"/>
        <w:rPr>
          <w:sz w:val="22"/>
          <w:lang w:val="es-ES"/>
          <w:rPrChange w:id="985" w:author="JEAN" w:date="2024-09-10T19:51:00Z">
            <w:rPr>
              <w:rFonts w:cs="Times New Roman"/>
            </w:rPr>
          </w:rPrChange>
        </w:rPr>
      </w:pPr>
      <w:bookmarkStart w:id="986" w:name="OLE_LINK4361"/>
      <w:bookmarkStart w:id="987" w:name="OLE_LINK4362"/>
      <w:r w:rsidRPr="002321BD">
        <w:rPr>
          <w:lang w:val="es-ES"/>
        </w:rPr>
        <w:t>CH_BO_</w:t>
      </w:r>
      <w:bookmarkEnd w:id="986"/>
      <w:bookmarkEnd w:id="987"/>
      <w:r w:rsidRPr="002321BD">
        <w:rPr>
          <w:lang w:val="es-ES"/>
        </w:rPr>
        <w:t xml:space="preserve">02. Le 14/07/1418,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Martín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à savoir </w:t>
      </w:r>
      <w:r w:rsidRPr="002321BD">
        <w:rPr>
          <w:i/>
          <w:lang w:val="es-ES"/>
        </w:rPr>
        <w:t>las casas mayores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qu'a</w:t>
      </w:r>
      <w:proofErr w:type="spellEnd"/>
      <w:r w:rsidRPr="002321BD">
        <w:rPr>
          <w:lang w:val="es-ES"/>
        </w:rPr>
        <w:t xml:space="preserve"> tenues et </w:t>
      </w:r>
      <w:proofErr w:type="spellStart"/>
      <w:r w:rsidRPr="002321BD">
        <w:rPr>
          <w:lang w:val="es-ES"/>
        </w:rPr>
        <w:t>laissées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Mosén Remón,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 (CH_BO_1),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tenue par </w:t>
      </w:r>
      <w:proofErr w:type="spellStart"/>
      <w:r w:rsidRPr="002321BD">
        <w:rPr>
          <w:lang w:val="es-ES"/>
        </w:rPr>
        <w:t>l’abbé</w:t>
      </w:r>
      <w:proofErr w:type="spellEnd"/>
      <w:r w:rsidRPr="002321BD">
        <w:rPr>
          <w:lang w:val="es-ES"/>
        </w:rPr>
        <w:t xml:space="preserve"> de Santa Leocadia (Juan Rodríguez de </w:t>
      </w:r>
      <w:proofErr w:type="spellStart"/>
      <w:r w:rsidRPr="002321BD">
        <w:rPr>
          <w:lang w:val="es-ES"/>
        </w:rPr>
        <w:t>Villaizán</w:t>
      </w:r>
      <w:proofErr w:type="spellEnd"/>
      <w:r w:rsidRPr="002321BD">
        <w:rPr>
          <w:lang w:val="es-ES"/>
        </w:rPr>
        <w:t xml:space="preserve">, CH_AO_10),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r w:rsidRPr="002321BD">
        <w:rPr>
          <w:i/>
          <w:lang w:val="es-ES"/>
        </w:rPr>
        <w:t>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Nicolás González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>.</w:t>
      </w:r>
    </w:p>
    <w:p w14:paraId="43283E63" w14:textId="77777777" w:rsidR="00AD3BD7" w:rsidRPr="002321BD" w:rsidRDefault="00AD3BD7">
      <w:pPr>
        <w:pStyle w:val="adlocalparaDate"/>
        <w:rPr>
          <w:sz w:val="22"/>
          <w:lang w:val="es-ES"/>
          <w:rPrChange w:id="98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CH_BO_02. En 1422, Martín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14/7/1408,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Ruy Sánchez,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Remón Narbona,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Nicolás González,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chacun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payant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moitié</w:t>
      </w:r>
      <w:proofErr w:type="spellEnd"/>
      <w:r w:rsidRPr="002321BD">
        <w:rPr>
          <w:vertAlign w:val="superscript"/>
          <w:lang w:val="es-ES"/>
          <w:rPrChange w:id="98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7"/>
      </w:r>
      <w:r w:rsidRPr="002321BD">
        <w:rPr>
          <w:lang w:val="es-ES"/>
        </w:rPr>
        <w:t xml:space="preserve">. </w:t>
      </w:r>
    </w:p>
    <w:p w14:paraId="79EE2A43" w14:textId="77777777" w:rsidR="00AD3BD7" w:rsidRPr="002321BD" w:rsidRDefault="00AD3BD7">
      <w:pPr>
        <w:pStyle w:val="adlocalparaDate"/>
        <w:rPr>
          <w:sz w:val="22"/>
          <w:lang w:val="es-ES"/>
          <w:rPrChange w:id="99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CH_BO_02a.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Mosén Remón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Martin Ruiz de Riaza,</w:t>
      </w:r>
      <w:r w:rsidRPr="002321BD">
        <w:rPr>
          <w:i/>
          <w:lang w:val="es-ES"/>
        </w:rPr>
        <w:t xml:space="preserve"> racionero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24/07/1428.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1428, par Martín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302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5 d.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605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99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8"/>
      </w:r>
    </w:p>
    <w:p w14:paraId="40D8456D" w14:textId="77777777" w:rsidR="00AD3BD7" w:rsidRPr="002321BD" w:rsidRDefault="00AD3BD7">
      <w:pPr>
        <w:pStyle w:val="adlocalparaDate"/>
        <w:rPr>
          <w:sz w:val="22"/>
          <w:lang w:val="es-ES"/>
          <w:rPrChange w:id="1003" w:author="JEAN" w:date="2024-09-10T19:51:00Z">
            <w:rPr>
              <w:rFonts w:cs="Times New Roman"/>
            </w:rPr>
          </w:rPrChange>
        </w:rPr>
      </w:pPr>
      <w:bookmarkStart w:id="1004" w:name="OLE_LINK4065"/>
      <w:bookmarkStart w:id="1005" w:name="OLE_LINK4066"/>
      <w:r w:rsidRPr="002321BD">
        <w:rPr>
          <w:lang w:val="es-ES"/>
        </w:rPr>
        <w:t>CH_BO_0</w:t>
      </w:r>
      <w:bookmarkEnd w:id="1004"/>
      <w:bookmarkEnd w:id="1005"/>
      <w:r w:rsidRPr="002321BD">
        <w:rPr>
          <w:lang w:val="es-ES"/>
        </w:rPr>
        <w:t xml:space="preserve">2a. En 1450, Martín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24/07/1428,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don Remón,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5 d.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605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100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39"/>
      </w:r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donc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divisée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probablement</w:t>
      </w:r>
      <w:proofErr w:type="spellEnd"/>
      <w:r w:rsidRPr="002321BD">
        <w:rPr>
          <w:lang w:val="es-ES"/>
        </w:rPr>
        <w:t xml:space="preserve"> en 1428.</w:t>
      </w:r>
    </w:p>
    <w:p w14:paraId="43EC2E74" w14:textId="77777777" w:rsidR="00AD3BD7" w:rsidRPr="002321BD" w:rsidRDefault="00AD3BD7">
      <w:pPr>
        <w:pStyle w:val="adlocalparaDate"/>
        <w:rPr>
          <w:sz w:val="22"/>
          <w:lang w:val="es-ES"/>
          <w:rPrChange w:id="101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CH_BO_02a. Le 13/04/1452,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Rodríguez de Sevilla,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San Pedro,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Sancho García, </w:t>
      </w:r>
      <w:proofErr w:type="spellStart"/>
      <w:r w:rsidRPr="002321BD">
        <w:rPr>
          <w:i/>
          <w:lang w:val="es-ES"/>
        </w:rPr>
        <w:t>broslador</w:t>
      </w:r>
      <w:proofErr w:type="spellEnd"/>
      <w:r w:rsidRPr="002321BD">
        <w:rPr>
          <w:lang w:val="es-ES"/>
        </w:rPr>
        <w:t xml:space="preserve"> (CH_AO_01) et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Diego Rodríguez (CH_BO_2b),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Martín Ruiz de Riaza,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lastRenderedPageBreak/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En 1465, Diego Rodríguez,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 de </w:t>
      </w:r>
      <w:proofErr w:type="spellStart"/>
      <w:r w:rsidRPr="002321BD">
        <w:rPr>
          <w:lang w:val="es-ES"/>
        </w:rPr>
        <w:t>Navamorcuende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i/>
          <w:vertAlign w:val="superscript"/>
          <w:lang w:val="es-ES"/>
          <w:rPrChange w:id="1013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40"/>
      </w:r>
      <w:r w:rsidRPr="002321BD">
        <w:rPr>
          <w:lang w:val="es-ES"/>
        </w:rPr>
        <w:t xml:space="preserve">. </w:t>
      </w:r>
    </w:p>
    <w:p w14:paraId="56BEF966" w14:textId="77777777" w:rsidR="00AD3BD7" w:rsidRPr="002321BD" w:rsidRDefault="00AD3BD7">
      <w:pPr>
        <w:pStyle w:val="adlocalparaDate"/>
        <w:rPr>
          <w:sz w:val="22"/>
          <w:lang w:val="es-ES"/>
          <w:rPrChange w:id="101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CH_BO_02a. Le 7/08/1469,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de Herrera, </w:t>
      </w:r>
      <w:r w:rsidRPr="002321BD">
        <w:rPr>
          <w:i/>
          <w:lang w:val="es-ES"/>
        </w:rPr>
        <w:t>escudero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et Beatriz Álvarez,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le </w:t>
      </w:r>
      <w:r w:rsidRPr="002321BD">
        <w:rPr>
          <w:i/>
          <w:lang w:val="es-ES"/>
        </w:rPr>
        <w:t>cuerpo principal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Diego Rodríguez de Sevilla,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voudront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de Herrera,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Juan, et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 Sánchez, curé de San Juan. Le 13/03/1473, Juan de Herrera </w:t>
      </w:r>
      <w:proofErr w:type="spellStart"/>
      <w:r w:rsidRPr="002321BD">
        <w:rPr>
          <w:lang w:val="es-ES"/>
        </w:rPr>
        <w:t>étant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décédé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entrent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comme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veuve</w:t>
      </w:r>
      <w:proofErr w:type="spellEnd"/>
      <w:r w:rsidRPr="002321BD">
        <w:rPr>
          <w:lang w:val="es-ES"/>
        </w:rPr>
        <w:t xml:space="preserve">, Francisco Fernández, curé de Siruela, et Francisco de Illescas, </w:t>
      </w:r>
      <w:r w:rsidRPr="002321BD">
        <w:rPr>
          <w:i/>
          <w:lang w:val="es-ES"/>
        </w:rPr>
        <w:t>tejedor de terciopelo</w:t>
      </w:r>
      <w:r w:rsidRPr="002321BD">
        <w:rPr>
          <w:lang w:val="es-ES"/>
        </w:rPr>
        <w:t xml:space="preserve">, fils de Pedro González de Vargas de Illescas.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reste à Beatriz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jusqu’en</w:t>
      </w:r>
      <w:proofErr w:type="spellEnd"/>
      <w:r w:rsidRPr="002321BD">
        <w:rPr>
          <w:lang w:val="es-ES"/>
        </w:rPr>
        <w:t xml:space="preserve"> 1496</w:t>
      </w:r>
      <w:r w:rsidRPr="002321BD">
        <w:rPr>
          <w:vertAlign w:val="superscript"/>
          <w:lang w:val="es-ES"/>
          <w:rPrChange w:id="102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1"/>
      </w:r>
      <w:r w:rsidRPr="002321BD">
        <w:rPr>
          <w:lang w:val="es-ES"/>
        </w:rPr>
        <w:t>.</w:t>
      </w:r>
    </w:p>
    <w:p w14:paraId="77728F0D" w14:textId="77777777" w:rsidR="00AD3BD7" w:rsidRPr="002321BD" w:rsidRDefault="00AD3BD7" w:rsidP="00FF0305">
      <w:pPr>
        <w:pStyle w:val="adlocalparaDate"/>
        <w:rPr>
          <w:sz w:val="22"/>
          <w:lang w:val="es-ES"/>
          <w:rPrChange w:id="102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CH_BO_02a.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Beatriz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, femme de Juan de Herrera,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fils,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1027" w:author="JEAN" w:date="2024-09-10T19:51:00Z">
            <w:rPr>
              <w:rFonts w:cs="Times New Roman"/>
              <w:vertAlign w:val="superscript"/>
            </w:rPr>
          </w:rPrChange>
        </w:rPr>
        <w:footnoteReference w:id="42"/>
      </w:r>
      <w:r w:rsidRPr="002321BD">
        <w:rPr>
          <w:lang w:val="es-ES"/>
        </w:rPr>
        <w:t>.</w:t>
      </w:r>
    </w:p>
    <w:p w14:paraId="2CF6D23C" w14:textId="77777777" w:rsidR="002E33E9" w:rsidRPr="002321BD" w:rsidRDefault="002E33E9" w:rsidP="0073266E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1E725434" w14:textId="77777777" w:rsidR="00BF35FD" w:rsidRPr="002321BD" w:rsidRDefault="002E33E9" w:rsidP="0073266E">
      <w:pPr>
        <w:pStyle w:val="adlocalMcode"/>
        <w:spacing w:after="0" w:line="240" w:lineRule="auto"/>
        <w:rPr>
          <w:lang w:val="es-ES"/>
        </w:rPr>
      </w:pPr>
      <w:r w:rsidRPr="002321BD">
        <w:rPr>
          <w:lang w:val="es-ES"/>
        </w:rPr>
        <w:t xml:space="preserve">CH_BO_02a-1- </w:t>
      </w:r>
    </w:p>
    <w:p w14:paraId="13EC17D3" w14:textId="406E06C7" w:rsidR="002E33E9" w:rsidRPr="002321BD" w:rsidRDefault="00000000" w:rsidP="00BF35FD">
      <w:pPr>
        <w:pStyle w:val="adlocalillDOI"/>
        <w:rPr>
          <w:lang w:val="es-ES"/>
        </w:rPr>
      </w:pPr>
      <w:hyperlink r:id="rId24" w:history="1">
        <w:r w:rsidR="00BF35FD" w:rsidRPr="002321BD">
          <w:rPr>
            <w:rStyle w:val="Lienhypertexte"/>
            <w:lang w:val="es-ES"/>
          </w:rPr>
          <w:t>https://api.nakala.fr/embed/10.34847/nkl.d0e5a20b/4abcc9d53ede1a9f1556ae2305ded3764484dfd6</w:t>
        </w:r>
      </w:hyperlink>
    </w:p>
    <w:p w14:paraId="635AACD4" w14:textId="1226A326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2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</w:t>
      </w:r>
      <w:r w:rsidR="00A42129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y restitución</w:t>
      </w:r>
    </w:p>
    <w:p w14:paraId="28A51D2E" w14:textId="6F4DAEA3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2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615D3138" w14:textId="77777777" w:rsidR="002E33E9" w:rsidRPr="002321BD" w:rsidRDefault="002E33E9" w:rsidP="0073266E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F36246F" w14:textId="77777777" w:rsidR="002E33E9" w:rsidRPr="002321BD" w:rsidRDefault="002E33E9" w:rsidP="0073266E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6B209029" w14:textId="77777777" w:rsidR="002E33E9" w:rsidRPr="002321BD" w:rsidRDefault="002E33E9" w:rsidP="0073266E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36C605B9" w14:textId="77777777" w:rsidR="00FF0305" w:rsidRPr="002321BD" w:rsidRDefault="002E33E9" w:rsidP="0073266E">
      <w:pPr>
        <w:pStyle w:val="adlocalMcode"/>
        <w:spacing w:after="0" w:line="240" w:lineRule="auto"/>
        <w:rPr>
          <w:lang w:val="es-ES"/>
        </w:rPr>
      </w:pPr>
      <w:r w:rsidRPr="002321BD">
        <w:rPr>
          <w:lang w:val="es-ES"/>
        </w:rPr>
        <w:t xml:space="preserve">CH_BO_02a-2- </w:t>
      </w:r>
    </w:p>
    <w:p w14:paraId="5B476CEE" w14:textId="0189ED78" w:rsidR="002E33E9" w:rsidRPr="002321BD" w:rsidRDefault="00000000" w:rsidP="00FF0305">
      <w:pPr>
        <w:pStyle w:val="adlocalillDOI"/>
        <w:rPr>
          <w:lang w:val="es-ES"/>
        </w:rPr>
      </w:pPr>
      <w:hyperlink r:id="rId25" w:history="1">
        <w:r w:rsidR="00FF0305" w:rsidRPr="002321BD">
          <w:rPr>
            <w:rStyle w:val="Lienhypertexte"/>
            <w:lang w:val="es-ES"/>
          </w:rPr>
          <w:t>https://api.nakala.fr/embed/10.34847/nkl.d0e5a20b/a14f5bba2d5d26dc92ec20c95101837ae22e2861</w:t>
        </w:r>
      </w:hyperlink>
    </w:p>
    <w:p w14:paraId="5E2AC000" w14:textId="77777777" w:rsidR="002E33E9" w:rsidRPr="002321BD" w:rsidRDefault="002E33E9" w:rsidP="00FF0305">
      <w:pPr>
        <w:pStyle w:val="adcredits-sources-ill"/>
        <w:rPr>
          <w:lang w:val="es-ES"/>
        </w:rPr>
      </w:pPr>
      <w:r w:rsidRPr="002321BD">
        <w:rPr>
          <w:lang w:val="es-ES"/>
        </w:rPr>
        <w:t>Capitel</w:t>
      </w:r>
    </w:p>
    <w:p w14:paraId="29149C2A" w14:textId="77777777" w:rsidR="002E33E9" w:rsidRPr="002321BD" w:rsidRDefault="002E33E9" w:rsidP="00FF0305">
      <w:pPr>
        <w:pStyle w:val="adcredits-sources-ill"/>
        <w:rPr>
          <w:lang w:val="es-ES"/>
        </w:rPr>
      </w:pPr>
      <w:proofErr w:type="spellStart"/>
      <w:r w:rsidRPr="002321BD">
        <w:rPr>
          <w:lang w:val="es-ES"/>
        </w:rPr>
        <w:t>Chapiteau</w:t>
      </w:r>
      <w:proofErr w:type="spellEnd"/>
    </w:p>
    <w:p w14:paraId="16B7BAC5" w14:textId="50B04452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2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apitel</w:t>
      </w:r>
    </w:p>
    <w:p w14:paraId="2184E44C" w14:textId="6A312935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2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A60D7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hapiteau</w:t>
      </w:r>
      <w:proofErr w:type="spellEnd"/>
    </w:p>
    <w:p w14:paraId="0236EB17" w14:textId="77777777" w:rsidR="002E33E9" w:rsidRPr="002321BD" w:rsidRDefault="002E33E9" w:rsidP="0073266E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FE57CAB" w14:textId="77777777" w:rsidR="002E33E9" w:rsidRPr="002321BD" w:rsidRDefault="002E33E9" w:rsidP="0073266E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71EC5F26" w14:textId="77777777" w:rsidR="002E33E9" w:rsidRPr="002321BD" w:rsidRDefault="002E33E9" w:rsidP="0073266E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60FA1A9F" w14:textId="77777777" w:rsidR="00FF0305" w:rsidRPr="002321BD" w:rsidRDefault="002E33E9" w:rsidP="0073266E">
      <w:pPr>
        <w:pStyle w:val="adlocalMcode"/>
        <w:spacing w:after="0" w:line="240" w:lineRule="auto"/>
        <w:rPr>
          <w:lang w:val="es-ES"/>
        </w:rPr>
      </w:pPr>
      <w:r w:rsidRPr="002321BD">
        <w:rPr>
          <w:lang w:val="es-ES"/>
        </w:rPr>
        <w:t xml:space="preserve">CH_BO_02a-3- </w:t>
      </w:r>
    </w:p>
    <w:p w14:paraId="140B1A09" w14:textId="29E453A1" w:rsidR="002E33E9" w:rsidRPr="002321BD" w:rsidRDefault="00000000" w:rsidP="00FF0305">
      <w:pPr>
        <w:pStyle w:val="adlocalillDOI"/>
        <w:rPr>
          <w:lang w:val="es-ES"/>
        </w:rPr>
      </w:pPr>
      <w:hyperlink r:id="rId26" w:history="1">
        <w:r w:rsidR="00FF0305" w:rsidRPr="002321BD">
          <w:rPr>
            <w:rStyle w:val="Lienhypertexte"/>
            <w:lang w:val="es-ES"/>
          </w:rPr>
          <w:t>https://api.nakala.fr/embed/10.34847/nkl.d0e5a20b/3bd622d2ab3043e933e68317c8f3a806cb440d6d</w:t>
        </w:r>
      </w:hyperlink>
    </w:p>
    <w:p w14:paraId="08F28E09" w14:textId="77777777" w:rsidR="00FD398F" w:rsidRPr="002321BD" w:rsidRDefault="00FD398F" w:rsidP="00FF0305">
      <w:pPr>
        <w:pStyle w:val="adcredits-sources-ill"/>
        <w:rPr>
          <w:lang w:val="es-ES"/>
        </w:rPr>
      </w:pPr>
      <w:r w:rsidRPr="002321BD">
        <w:rPr>
          <w:lang w:val="es-ES"/>
        </w:rPr>
        <w:t>columna, capitel y escalera</w:t>
      </w:r>
    </w:p>
    <w:p w14:paraId="5C3F9CAD" w14:textId="77777777" w:rsidR="00FD398F" w:rsidRPr="002321BD" w:rsidRDefault="00FD398F" w:rsidP="00FF0305">
      <w:pPr>
        <w:pStyle w:val="adcredits-sources-ill"/>
        <w:rPr>
          <w:szCs w:val="22"/>
          <w:lang w:val="es-ES"/>
        </w:rPr>
      </w:pPr>
      <w:proofErr w:type="spellStart"/>
      <w:r w:rsidRPr="002321BD">
        <w:rPr>
          <w:lang w:val="es-ES"/>
        </w:rPr>
        <w:t>colonne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chapiteau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escalier</w:t>
      </w:r>
      <w:proofErr w:type="spellEnd"/>
    </w:p>
    <w:p w14:paraId="0F6A758A" w14:textId="4B56521D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2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A60D7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olumna, capitel y escalera</w:t>
      </w:r>
    </w:p>
    <w:p w14:paraId="022BD6B3" w14:textId="0DBD790D" w:rsidR="002E33E9" w:rsidRPr="002321BD" w:rsidRDefault="002E33E9" w:rsidP="0073266E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2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A60D7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olonne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chapiteau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escalier</w:t>
      </w:r>
      <w:proofErr w:type="spellEnd"/>
    </w:p>
    <w:p w14:paraId="66D840E8" w14:textId="77777777" w:rsidR="002E33E9" w:rsidRPr="002321BD" w:rsidRDefault="002E33E9" w:rsidP="0073266E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13EE0C0" w14:textId="77777777" w:rsidR="002E33E9" w:rsidRPr="002321BD" w:rsidRDefault="002E33E9" w:rsidP="0073266E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6BB30F25" w14:textId="77777777" w:rsidR="00E6649C" w:rsidRPr="002321BD" w:rsidRDefault="00AD3BD7">
      <w:pPr>
        <w:pStyle w:val="adencSPrim"/>
        <w:rPr>
          <w:sz w:val="22"/>
          <w:lang w:val="es-ES"/>
          <w:rPrChange w:id="1033" w:author="JEAN" w:date="2024-09-10T19:51:00Z">
            <w:rPr/>
          </w:rPrChange>
        </w:rPr>
      </w:pPr>
      <w:r w:rsidRPr="002321BD">
        <w:rPr>
          <w:lang w:val="es-ES"/>
          <w:rPrChange w:id="1034" w:author="JEAN" w:date="2024-09-10T19:51:00Z">
            <w:rPr/>
          </w:rPrChange>
        </w:rPr>
        <w:t>CH_BO_02</w:t>
      </w:r>
      <w:r w:rsidR="00E152CD" w:rsidRPr="002321BD">
        <w:rPr>
          <w:lang w:val="es-ES"/>
          <w:rPrChange w:id="1035" w:author="JEAN" w:date="2024-09-10T19:51:00Z">
            <w:rPr/>
          </w:rPrChange>
        </w:rPr>
        <w:t>a_</w:t>
      </w:r>
      <w:r w:rsidRPr="002321BD">
        <w:rPr>
          <w:lang w:val="es-ES"/>
          <w:rPrChange w:id="1036" w:author="JEAN" w:date="2024-09-10T19:51:00Z">
            <w:rPr/>
          </w:rPrChange>
        </w:rPr>
        <w:t>1439</w:t>
      </w:r>
    </w:p>
    <w:tbl>
      <w:tblPr>
        <w:tblStyle w:val="27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037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038">
          <w:tblGrid>
            <w:gridCol w:w="9072"/>
          </w:tblGrid>
        </w:tblGridChange>
      </w:tblGrid>
      <w:tr w:rsidR="005F6864" w:rsidRPr="002321BD" w14:paraId="3455E45C" w14:textId="77777777">
        <w:tc>
          <w:tcPr>
            <w:tcW w:w="9072" w:type="dxa"/>
            <w:tcMar>
              <w:top w:w="0" w:type="dxa"/>
              <w:bottom w:w="0" w:type="dxa"/>
            </w:tcMar>
            <w:tcPrChange w:id="1039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FF0305" w:rsidRPr="002321BD" w14:paraId="10593984" w14:textId="77777777" w:rsidTr="00FF0305">
              <w:tc>
                <w:tcPr>
                  <w:tcW w:w="8932" w:type="dxa"/>
                </w:tcPr>
                <w:p w14:paraId="569AEBE9" w14:textId="77777777" w:rsidR="00FF0305" w:rsidRPr="002321BD" w:rsidRDefault="00FF0305" w:rsidP="00FF0305">
                  <w:pPr>
                    <w:rPr>
                      <w:lang w:val="es-ES"/>
                    </w:rPr>
                  </w:pPr>
                </w:p>
              </w:tc>
            </w:tr>
          </w:tbl>
          <w:p w14:paraId="17D3D317" w14:textId="77777777" w:rsidR="005F6864" w:rsidRPr="002321BD" w:rsidRDefault="005F6864" w:rsidP="00FF0305">
            <w:pPr>
              <w:rPr>
                <w:lang w:val="es-ES"/>
                <w:rPrChange w:id="1040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1041" w:author="JEAN" w:date="2024-09-10T19:51:00Z">
                  <w:rPr>
                    <w:lang w:val="en-US"/>
                  </w:rPr>
                </w:rPrChange>
              </w:rPr>
              <w:t>OF 356bis</w:t>
            </w:r>
            <w:r w:rsidRPr="002321BD">
              <w:rPr>
                <w:color w:val="FF0000"/>
                <w:lang w:val="es-ES"/>
                <w:rPrChange w:id="1042" w:author="JEAN" w:date="2024-09-10T19:51:00Z">
                  <w:rPr>
                    <w:color w:val="FF0000"/>
                  </w:rPr>
                </w:rPrChange>
              </w:rPr>
              <w:t xml:space="preserve"> </w:t>
            </w:r>
          </w:p>
        </w:tc>
      </w:tr>
      <w:tr w:rsidR="005F6864" w:rsidRPr="002321BD" w14:paraId="03B482C9" w14:textId="77777777">
        <w:tc>
          <w:tcPr>
            <w:tcW w:w="9072" w:type="dxa"/>
            <w:tcMar>
              <w:top w:w="0" w:type="dxa"/>
              <w:bottom w:w="0" w:type="dxa"/>
            </w:tcMar>
            <w:tcPrChange w:id="1043" w:author="JEAN" w:date="2024-09-10T19:51:00Z">
              <w:tcPr>
                <w:tcW w:w="9072" w:type="dxa"/>
              </w:tcPr>
            </w:tcPrChange>
          </w:tcPr>
          <w:p w14:paraId="5E267071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044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0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Imagen 3, Fol. r: El otro cuerpo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casas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05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bravo hermano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5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5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5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quinze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0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Agosto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0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treynta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tres años.</w:t>
            </w:r>
          </w:p>
        </w:tc>
      </w:tr>
      <w:tr w:rsidR="005F6864" w:rsidRPr="002321BD" w14:paraId="7E326574" w14:textId="77777777">
        <w:tc>
          <w:tcPr>
            <w:tcW w:w="9072" w:type="dxa"/>
            <w:tcMar>
              <w:top w:w="0" w:type="dxa"/>
              <w:bottom w:w="0" w:type="dxa"/>
            </w:tcMar>
            <w:tcPrChange w:id="1071" w:author="JEAN" w:date="2024-09-10T19:51:00Z">
              <w:tcPr>
                <w:tcW w:w="9072" w:type="dxa"/>
              </w:tcPr>
            </w:tcPrChange>
          </w:tcPr>
          <w:p w14:paraId="3F0A036E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072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0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treynta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nueve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han por linderos de cada parte casas de la dicha eglesia e </w:t>
            </w:r>
          </w:p>
        </w:tc>
      </w:tr>
      <w:tr w:rsidR="005F6864" w:rsidRPr="002321BD" w14:paraId="1CBDC98C" w14:textId="77777777">
        <w:tc>
          <w:tcPr>
            <w:tcW w:w="9072" w:type="dxa"/>
            <w:tcMar>
              <w:top w:w="0" w:type="dxa"/>
              <w:bottom w:w="0" w:type="dxa"/>
            </w:tcMar>
            <w:tcPrChange w:id="1088" w:author="JEAN" w:date="2024-09-10T19:51:00Z">
              <w:tcPr>
                <w:tcW w:w="9072" w:type="dxa"/>
              </w:tcPr>
            </w:tcPrChange>
          </w:tcPr>
          <w:p w14:paraId="6E6B12D1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089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0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ab/>
              <w:t xml:space="preserve">tiene en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 suelo de su tamaño partido en dos partes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0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una parte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açotea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portales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1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1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corredores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enderredor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enfrente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1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1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media. Et luego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1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1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media.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viene sobre la calle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açotea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 </w:t>
            </w:r>
          </w:p>
        </w:tc>
      </w:tr>
      <w:tr w:rsidR="005F6864" w:rsidRPr="002321BD" w14:paraId="1FD60AC6" w14:textId="77777777">
        <w:tc>
          <w:tcPr>
            <w:tcW w:w="9072" w:type="dxa"/>
            <w:tcMar>
              <w:top w:w="0" w:type="dxa"/>
              <w:bottom w:w="0" w:type="dxa"/>
            </w:tcMar>
            <w:tcPrChange w:id="1141" w:author="JEAN" w:date="2024-09-10T19:51:00Z">
              <w:tcPr>
                <w:tcW w:w="9072" w:type="dxa"/>
              </w:tcPr>
            </w:tcPrChange>
          </w:tcPr>
          <w:p w14:paraId="37E9CFCF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142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1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ab/>
              <w:t xml:space="preserve">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1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5F6864" w:rsidRPr="002321BD" w14:paraId="3F01F955" w14:textId="77777777">
        <w:tc>
          <w:tcPr>
            <w:tcW w:w="9072" w:type="dxa"/>
            <w:tcMar>
              <w:top w:w="0" w:type="dxa"/>
              <w:bottom w:w="0" w:type="dxa"/>
            </w:tcMar>
            <w:tcPrChange w:id="1156" w:author="JEAN" w:date="2024-09-10T19:51:00Z">
              <w:tcPr>
                <w:tcW w:w="9072" w:type="dxa"/>
              </w:tcPr>
            </w:tcPrChange>
          </w:tcPr>
          <w:p w14:paraId="716807D9" w14:textId="77777777" w:rsidR="005F6864" w:rsidRPr="002321BD" w:rsidRDefault="005F6864" w:rsidP="00FF0305">
            <w:pPr>
              <w:rPr>
                <w:rFonts w:ascii="Times New Roman" w:hAnsi="Times New Roman"/>
                <w:color w:val="000000"/>
                <w:lang w:val="es-ES"/>
                <w:rPrChange w:id="115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1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59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beatriz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60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61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Alvarez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1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1163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43"/>
            </w:r>
          </w:p>
        </w:tc>
      </w:tr>
    </w:tbl>
    <w:p w14:paraId="5CD8E598" w14:textId="5A07B5D8" w:rsidR="00AD3BD7" w:rsidRPr="002321BD" w:rsidRDefault="00AD3BD7">
      <w:pPr>
        <w:pStyle w:val="adencSPrim"/>
        <w:rPr>
          <w:sz w:val="22"/>
          <w:lang w:val="es-ES"/>
          <w:rPrChange w:id="1174" w:author="JEAN" w:date="2024-09-10T19:51:00Z">
            <w:rPr/>
          </w:rPrChange>
        </w:rPr>
      </w:pPr>
      <w:bookmarkStart w:id="1175" w:name="OLE_LINK582"/>
      <w:bookmarkStart w:id="1176" w:name="OLE_LINK583"/>
      <w:r w:rsidRPr="002321BD">
        <w:rPr>
          <w:lang w:val="es-ES"/>
          <w:rPrChange w:id="1177" w:author="JEAN" w:date="2024-09-10T19:51:00Z">
            <w:rPr/>
          </w:rPrChange>
        </w:rPr>
        <w:t>CH_BO_02</w:t>
      </w:r>
      <w:r w:rsidR="00E152CD" w:rsidRPr="002321BD">
        <w:rPr>
          <w:lang w:val="es-ES"/>
          <w:rPrChange w:id="1178" w:author="JEAN" w:date="2024-09-10T19:51:00Z">
            <w:rPr/>
          </w:rPrChange>
        </w:rPr>
        <w:t>a_</w:t>
      </w:r>
      <w:r w:rsidRPr="002321BD">
        <w:rPr>
          <w:lang w:val="es-ES"/>
          <w:rPrChange w:id="1179" w:author="JEAN" w:date="2024-09-10T19:51:00Z">
            <w:rPr/>
          </w:rPrChange>
        </w:rPr>
        <w:t>1492</w:t>
      </w:r>
    </w:p>
    <w:bookmarkEnd w:id="1175"/>
    <w:bookmarkEnd w:id="1176"/>
    <w:tbl>
      <w:tblPr>
        <w:tblStyle w:val="26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180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181">
          <w:tblGrid>
            <w:gridCol w:w="9072"/>
          </w:tblGrid>
        </w:tblGridChange>
      </w:tblGrid>
      <w:tr w:rsidR="005F6864" w:rsidRPr="002321BD" w14:paraId="3E09ED71" w14:textId="77777777">
        <w:tc>
          <w:tcPr>
            <w:tcW w:w="9072" w:type="dxa"/>
            <w:tcMar>
              <w:top w:w="0" w:type="dxa"/>
              <w:bottom w:w="0" w:type="dxa"/>
            </w:tcMar>
            <w:tcPrChange w:id="1182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FF0305" w:rsidRPr="002321BD" w14:paraId="247BE8A3" w14:textId="77777777" w:rsidTr="00FF0305">
              <w:tc>
                <w:tcPr>
                  <w:tcW w:w="8932" w:type="dxa"/>
                </w:tcPr>
                <w:p w14:paraId="05659118" w14:textId="77777777" w:rsidR="00FF0305" w:rsidRPr="002321BD" w:rsidRDefault="00FF0305" w:rsidP="00FF0305">
                  <w:pPr>
                    <w:rPr>
                      <w:lang w:val="es-ES"/>
                    </w:rPr>
                  </w:pPr>
                </w:p>
              </w:tc>
            </w:tr>
          </w:tbl>
          <w:p w14:paraId="335AD0D3" w14:textId="77777777" w:rsidR="005F6864" w:rsidRPr="002321BD" w:rsidRDefault="005F6864" w:rsidP="00FF0305">
            <w:pPr>
              <w:rPr>
                <w:lang w:val="es-ES"/>
                <w:rPrChange w:id="1183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1184" w:author="JEAN" w:date="2024-09-10T19:51:00Z">
                  <w:rPr>
                    <w:lang w:val="en-US"/>
                  </w:rPr>
                </w:rPrChange>
              </w:rPr>
              <w:t>OF 356</w:t>
            </w:r>
          </w:p>
        </w:tc>
      </w:tr>
      <w:tr w:rsidR="005F6864" w:rsidRPr="002321BD" w14:paraId="3EB0EB46" w14:textId="77777777">
        <w:tc>
          <w:tcPr>
            <w:tcW w:w="9072" w:type="dxa"/>
            <w:tcMar>
              <w:top w:w="0" w:type="dxa"/>
              <w:bottom w:w="0" w:type="dxa"/>
            </w:tcMar>
            <w:tcPrChange w:id="1185" w:author="JEAN" w:date="2024-09-10T19:51:00Z">
              <w:tcPr>
                <w:tcW w:w="9072" w:type="dxa"/>
              </w:tcPr>
            </w:tcPrChange>
          </w:tcPr>
          <w:p w14:paraId="1DE6EA22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186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1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tiene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88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Beatris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8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90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Alvares 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91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muger</w:t>
            </w:r>
            <w:proofErr w:type="spellEnd"/>
            <w:proofErr w:type="gram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192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de Juan de Ferrera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1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color w:val="000000"/>
                <w:lang w:val="es-ES"/>
                <w:rPrChange w:id="1194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44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2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un fijo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dosientos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pares de gallinas, linderos de todas partes casas de la dicha iglesia.</w:t>
            </w:r>
          </w:p>
        </w:tc>
      </w:tr>
      <w:tr w:rsidR="005F6864" w:rsidRPr="002321BD" w14:paraId="15E03B5C" w14:textId="77777777">
        <w:tc>
          <w:tcPr>
            <w:tcW w:w="9072" w:type="dxa"/>
            <w:tcMar>
              <w:top w:w="0" w:type="dxa"/>
              <w:bottom w:w="0" w:type="dxa"/>
            </w:tcMar>
            <w:tcPrChange w:id="1217" w:author="JEAN" w:date="2024-09-10T19:51:00Z">
              <w:tcPr>
                <w:tcW w:w="9072" w:type="dxa"/>
              </w:tcPr>
            </w:tcPrChange>
          </w:tcPr>
          <w:p w14:paraId="243EBCDD" w14:textId="77777777" w:rsidR="005F6864" w:rsidRPr="002321BD" w:rsidRDefault="005F6864" w:rsidP="00FF0305">
            <w:pPr>
              <w:rPr>
                <w:rFonts w:ascii="Times New Roman" w:hAnsi="Times New Roman"/>
                <w:i/>
                <w:color w:val="000000"/>
                <w:lang w:val="es-ES"/>
                <w:rPrChange w:id="1218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2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2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ynfra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8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partida en dos partes,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portales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baxos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altos corredores sobre ellos,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enfruente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puerta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media, e luengo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misma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fazera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viene sobre la calle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2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2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29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cabe el poso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0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tiene en largo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dos varas e media con una camarilla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criados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74A1950C" w14:textId="77777777" w:rsidR="007A2BD9" w:rsidRPr="002321BD" w:rsidRDefault="00E152CD">
      <w:pPr>
        <w:pStyle w:val="adlocalMcode"/>
        <w:rPr>
          <w:color w:val="auto"/>
          <w:sz w:val="22"/>
          <w:lang w:val="es-ES"/>
          <w:rPrChange w:id="1320" w:author="JEAN" w:date="2024-09-10T19:51:00Z">
            <w:rPr/>
          </w:rPrChange>
        </w:rPr>
      </w:pPr>
      <w:r w:rsidRPr="002321BD">
        <w:rPr>
          <w:lang w:val="es-ES"/>
          <w:rPrChange w:id="1321" w:author="JEAN" w:date="2024-09-10T19:51:00Z">
            <w:rPr/>
          </w:rPrChange>
        </w:rPr>
        <w:lastRenderedPageBreak/>
        <w:t>CH_BO_02b</w:t>
      </w:r>
    </w:p>
    <w:p w14:paraId="40D69DF8" w14:textId="77777777" w:rsidR="00FF0305" w:rsidRPr="002321BD" w:rsidRDefault="00000000" w:rsidP="00FF0305">
      <w:pPr>
        <w:pStyle w:val="adlocalMlocalisation"/>
        <w:rPr>
          <w:b/>
          <w:bCs/>
          <w:sz w:val="20"/>
          <w:szCs w:val="20"/>
          <w:lang w:val="es-ES"/>
        </w:rPr>
      </w:pPr>
      <w:hyperlink r:id="rId27" w:history="1">
        <w:r w:rsidR="00FF0305" w:rsidRPr="002321BD">
          <w:rPr>
            <w:rStyle w:val="Lienhypertexte"/>
            <w:b/>
            <w:bCs/>
            <w:sz w:val="20"/>
            <w:szCs w:val="20"/>
            <w:lang w:val="es-ES"/>
          </w:rPr>
          <w:t>Cardenal Cisneros, calle del. N°12.</w:t>
        </w:r>
      </w:hyperlink>
    </w:p>
    <w:p w14:paraId="631F7A31" w14:textId="22E744CB" w:rsidR="00AD3BD7" w:rsidRPr="002321BD" w:rsidRDefault="00E152CD">
      <w:pPr>
        <w:pStyle w:val="adlocalparaDate"/>
        <w:rPr>
          <w:sz w:val="22"/>
          <w:lang w:val="es-ES"/>
          <w:rPrChange w:id="1322" w:author="JEAN" w:date="2024-09-10T19:51:00Z">
            <w:rPr>
              <w:rFonts w:cs="Times"/>
            </w:rPr>
          </w:rPrChange>
        </w:rPr>
      </w:pPr>
      <w:r w:rsidRPr="002321BD">
        <w:rPr>
          <w:lang w:val="es-ES"/>
          <w:rPrChange w:id="1323" w:author="JEAN" w:date="2024-09-10T19:51:00Z">
            <w:rPr/>
          </w:rPrChange>
        </w:rPr>
        <w:t xml:space="preserve"> </w:t>
      </w:r>
      <w:r w:rsidR="00AD3BD7" w:rsidRPr="002321BD">
        <w:rPr>
          <w:lang w:val="es-ES"/>
        </w:rPr>
        <w:t xml:space="preserve">CH_BO_02b. Le 3/08/1433, le </w:t>
      </w:r>
      <w:proofErr w:type="spellStart"/>
      <w:r w:rsidR="00AD3BD7" w:rsidRPr="002321BD">
        <w:rPr>
          <w:lang w:val="es-ES"/>
        </w:rPr>
        <w:t>chapitre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baille</w:t>
      </w:r>
      <w:proofErr w:type="spellEnd"/>
      <w:r w:rsidR="00AD3BD7" w:rsidRPr="002321BD">
        <w:rPr>
          <w:lang w:val="es-ES"/>
        </w:rPr>
        <w:t xml:space="preserve"> à Juan Bravo, </w:t>
      </w:r>
      <w:r w:rsidR="00AD3BD7" w:rsidRPr="002321BD">
        <w:rPr>
          <w:i/>
          <w:lang w:val="es-ES"/>
        </w:rPr>
        <w:t>escudero de caballo del rey</w:t>
      </w:r>
      <w:r w:rsidR="00AD3BD7" w:rsidRPr="002321BD">
        <w:rPr>
          <w:lang w:val="es-ES"/>
        </w:rPr>
        <w:t xml:space="preserve">, une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, à </w:t>
      </w:r>
      <w:proofErr w:type="spellStart"/>
      <w:r w:rsidR="00AD3BD7" w:rsidRPr="002321BD">
        <w:rPr>
          <w:lang w:val="es-ES"/>
        </w:rPr>
        <w:t>l'</w:t>
      </w:r>
      <w:r w:rsidR="00AD3BD7" w:rsidRPr="002321BD">
        <w:rPr>
          <w:i/>
          <w:lang w:val="es-ES"/>
        </w:rPr>
        <w:t>Adarve</w:t>
      </w:r>
      <w:proofErr w:type="spellEnd"/>
      <w:r w:rsidR="00AD3BD7" w:rsidRPr="002321BD">
        <w:rPr>
          <w:i/>
          <w:lang w:val="es-ES"/>
        </w:rPr>
        <w:t xml:space="preserve"> del Atocha</w:t>
      </w:r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jouxtant</w:t>
      </w:r>
      <w:proofErr w:type="spellEnd"/>
      <w:r w:rsidR="00AD3BD7" w:rsidRPr="002321BD">
        <w:rPr>
          <w:lang w:val="es-ES"/>
        </w:rPr>
        <w:t xml:space="preserve"> une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de </w:t>
      </w:r>
      <w:proofErr w:type="spellStart"/>
      <w:r w:rsidR="00AD3BD7" w:rsidRPr="002321BD">
        <w:rPr>
          <w:lang w:val="es-ES"/>
        </w:rPr>
        <w:t>l’église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où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demeure</w:t>
      </w:r>
      <w:proofErr w:type="spellEnd"/>
      <w:r w:rsidR="00AD3BD7" w:rsidRPr="002321BD">
        <w:rPr>
          <w:lang w:val="es-ES"/>
        </w:rPr>
        <w:t xml:space="preserve"> le </w:t>
      </w:r>
      <w:proofErr w:type="spellStart"/>
      <w:r w:rsidR="00AD3BD7" w:rsidRPr="002321BD">
        <w:rPr>
          <w:lang w:val="es-ES"/>
        </w:rPr>
        <w:t>chanoine</w:t>
      </w:r>
      <w:proofErr w:type="spellEnd"/>
      <w:r w:rsidR="00AD3BD7" w:rsidRPr="002321BD">
        <w:rPr>
          <w:lang w:val="es-ES"/>
        </w:rPr>
        <w:t xml:space="preserve"> Juan López de Burgos (CH_BO_01), une </w:t>
      </w:r>
      <w:proofErr w:type="spellStart"/>
      <w:r w:rsidR="00AD3BD7" w:rsidRPr="002321BD">
        <w:rPr>
          <w:lang w:val="es-ES"/>
        </w:rPr>
        <w:t>autre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tenue par le </w:t>
      </w:r>
      <w:proofErr w:type="spellStart"/>
      <w:r w:rsidR="00AD3BD7" w:rsidRPr="002321BD">
        <w:rPr>
          <w:lang w:val="es-ES"/>
        </w:rPr>
        <w:t>même</w:t>
      </w:r>
      <w:proofErr w:type="spellEnd"/>
      <w:r w:rsidR="00AD3BD7" w:rsidRPr="002321BD">
        <w:rPr>
          <w:lang w:val="es-ES"/>
        </w:rPr>
        <w:t xml:space="preserve"> Juan López, et la rue, </w:t>
      </w:r>
      <w:proofErr w:type="spellStart"/>
      <w:r w:rsidR="00AD3BD7" w:rsidRPr="002321BD">
        <w:rPr>
          <w:lang w:val="es-ES"/>
        </w:rPr>
        <w:t>dont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il</w:t>
      </w:r>
      <w:proofErr w:type="spellEnd"/>
      <w:r w:rsidR="00AD3BD7" w:rsidRPr="002321BD">
        <w:rPr>
          <w:lang w:val="es-ES"/>
        </w:rPr>
        <w:t xml:space="preserve"> a </w:t>
      </w:r>
      <w:proofErr w:type="spellStart"/>
      <w:r w:rsidR="00AD3BD7" w:rsidRPr="002321BD">
        <w:rPr>
          <w:lang w:val="es-ES"/>
        </w:rPr>
        <w:t>été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fait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abandon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au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nom</w:t>
      </w:r>
      <w:proofErr w:type="spellEnd"/>
      <w:r w:rsidR="00AD3BD7" w:rsidRPr="002321BD">
        <w:rPr>
          <w:lang w:val="es-ES"/>
        </w:rPr>
        <w:t xml:space="preserve"> de Martín Ruiz, </w:t>
      </w:r>
      <w:proofErr w:type="spellStart"/>
      <w:r w:rsidR="00AD3BD7" w:rsidRPr="002321BD">
        <w:rPr>
          <w:lang w:val="es-ES"/>
        </w:rPr>
        <w:t>archidiacre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d’Ubeda</w:t>
      </w:r>
      <w:proofErr w:type="spellEnd"/>
      <w:r w:rsidR="00AD3BD7" w:rsidRPr="002321BD">
        <w:rPr>
          <w:lang w:val="es-ES"/>
        </w:rPr>
        <w:t xml:space="preserve">, son </w:t>
      </w:r>
      <w:proofErr w:type="spellStart"/>
      <w:r w:rsidR="00AD3BD7" w:rsidRPr="002321BD">
        <w:rPr>
          <w:lang w:val="es-ES"/>
        </w:rPr>
        <w:t>frère</w:t>
      </w:r>
      <w:proofErr w:type="spellEnd"/>
      <w:r w:rsidR="00AD3BD7" w:rsidRPr="002321BD">
        <w:rPr>
          <w:lang w:val="es-ES"/>
        </w:rPr>
        <w:t xml:space="preserve">, et tenue </w:t>
      </w:r>
      <w:proofErr w:type="spellStart"/>
      <w:r w:rsidR="00AD3BD7" w:rsidRPr="002321BD">
        <w:rPr>
          <w:lang w:val="es-ES"/>
        </w:rPr>
        <w:t>avant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celui-ci</w:t>
      </w:r>
      <w:proofErr w:type="spellEnd"/>
      <w:r w:rsidR="00AD3BD7" w:rsidRPr="002321BD">
        <w:rPr>
          <w:lang w:val="es-ES"/>
        </w:rPr>
        <w:t xml:space="preserve"> par Nicolás González, </w:t>
      </w:r>
      <w:r w:rsidR="00AD3BD7" w:rsidRPr="002321BD">
        <w:rPr>
          <w:i/>
          <w:lang w:val="es-ES"/>
        </w:rPr>
        <w:t>racionero</w:t>
      </w:r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pour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sa</w:t>
      </w:r>
      <w:proofErr w:type="spellEnd"/>
      <w:r w:rsidR="00AD3BD7" w:rsidRPr="002321BD">
        <w:rPr>
          <w:lang w:val="es-ES"/>
        </w:rPr>
        <w:t xml:space="preserve"> vie et </w:t>
      </w:r>
      <w:proofErr w:type="spellStart"/>
      <w:r w:rsidR="00AD3BD7" w:rsidRPr="002321BD">
        <w:rPr>
          <w:lang w:val="es-ES"/>
        </w:rPr>
        <w:t>celle</w:t>
      </w:r>
      <w:proofErr w:type="spellEnd"/>
      <w:r w:rsidR="00AD3BD7" w:rsidRPr="002321BD">
        <w:rPr>
          <w:lang w:val="es-ES"/>
        </w:rPr>
        <w:t xml:space="preserve"> de María Álvarez, </w:t>
      </w:r>
      <w:proofErr w:type="spellStart"/>
      <w:r w:rsidR="00AD3BD7" w:rsidRPr="002321BD">
        <w:rPr>
          <w:lang w:val="es-ES"/>
        </w:rPr>
        <w:t>sa</w:t>
      </w:r>
      <w:proofErr w:type="spellEnd"/>
      <w:r w:rsidR="00AD3BD7" w:rsidRPr="002321BD">
        <w:rPr>
          <w:lang w:val="es-ES"/>
        </w:rPr>
        <w:t xml:space="preserve"> femme, </w:t>
      </w:r>
      <w:proofErr w:type="spellStart"/>
      <w:r w:rsidR="00AD3BD7" w:rsidRPr="002321BD">
        <w:rPr>
          <w:lang w:val="es-ES"/>
        </w:rPr>
        <w:t>au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prix</w:t>
      </w:r>
      <w:proofErr w:type="spellEnd"/>
      <w:r w:rsidR="00AD3BD7" w:rsidRPr="002321BD">
        <w:rPr>
          <w:lang w:val="es-ES"/>
        </w:rPr>
        <w:t xml:space="preserve"> de 307 </w:t>
      </w:r>
      <w:proofErr w:type="spellStart"/>
      <w:r w:rsidR="00AD3BD7" w:rsidRPr="002321BD">
        <w:rPr>
          <w:lang w:val="es-ES"/>
        </w:rPr>
        <w:t>mrs.</w:t>
      </w:r>
      <w:proofErr w:type="spellEnd"/>
      <w:r w:rsidR="00AD3BD7" w:rsidRPr="002321BD">
        <w:rPr>
          <w:lang w:val="es-ES"/>
        </w:rPr>
        <w:t xml:space="preserve"> et </w:t>
      </w:r>
      <w:proofErr w:type="spellStart"/>
      <w:r w:rsidR="00AD3BD7" w:rsidRPr="002321BD">
        <w:rPr>
          <w:lang w:val="es-ES"/>
        </w:rPr>
        <w:t>demi</w:t>
      </w:r>
      <w:proofErr w:type="spellEnd"/>
      <w:r w:rsidR="00AD3BD7" w:rsidRPr="002321BD">
        <w:rPr>
          <w:lang w:val="es-ES"/>
        </w:rPr>
        <w:t xml:space="preserve"> de </w:t>
      </w:r>
      <w:proofErr w:type="spellStart"/>
      <w:r w:rsidR="00AD3BD7" w:rsidRPr="002321BD">
        <w:rPr>
          <w:lang w:val="es-ES"/>
        </w:rPr>
        <w:t>vieille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monnaie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ou</w:t>
      </w:r>
      <w:proofErr w:type="spellEnd"/>
      <w:r w:rsidR="00AD3BD7" w:rsidRPr="002321BD">
        <w:rPr>
          <w:lang w:val="es-ES"/>
        </w:rPr>
        <w:t xml:space="preserve"> le </w:t>
      </w:r>
      <w:proofErr w:type="spellStart"/>
      <w:r w:rsidR="00AD3BD7" w:rsidRPr="002321BD">
        <w:rPr>
          <w:lang w:val="es-ES"/>
        </w:rPr>
        <w:t>double</w:t>
      </w:r>
      <w:proofErr w:type="spellEnd"/>
      <w:r w:rsidR="00AD3BD7" w:rsidRPr="002321BD">
        <w:rPr>
          <w:lang w:val="es-ES"/>
        </w:rPr>
        <w:t xml:space="preserve"> de </w:t>
      </w:r>
      <w:r w:rsidR="00AD3BD7" w:rsidRPr="002321BD">
        <w:rPr>
          <w:i/>
          <w:lang w:val="es-ES"/>
        </w:rPr>
        <w:t>blancas</w:t>
      </w:r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avec</w:t>
      </w:r>
      <w:proofErr w:type="spellEnd"/>
      <w:r w:rsidR="00AD3BD7" w:rsidRPr="002321BD">
        <w:rPr>
          <w:lang w:val="es-ES"/>
        </w:rPr>
        <w:t xml:space="preserve"> la </w:t>
      </w:r>
      <w:proofErr w:type="spellStart"/>
      <w:r w:rsidR="00AD3BD7" w:rsidRPr="002321BD">
        <w:rPr>
          <w:lang w:val="es-ES"/>
        </w:rPr>
        <w:t>caution</w:t>
      </w:r>
      <w:proofErr w:type="spellEnd"/>
      <w:r w:rsidR="00AD3BD7" w:rsidRPr="002321BD">
        <w:rPr>
          <w:lang w:val="es-ES"/>
        </w:rPr>
        <w:t xml:space="preserve"> de Juan García, </w:t>
      </w:r>
      <w:proofErr w:type="spellStart"/>
      <w:r w:rsidR="00AD3BD7" w:rsidRPr="002321BD">
        <w:rPr>
          <w:lang w:val="es-ES"/>
        </w:rPr>
        <w:t>bachelier</w:t>
      </w:r>
      <w:proofErr w:type="spellEnd"/>
      <w:r w:rsidR="00AD3BD7" w:rsidRPr="002321BD">
        <w:rPr>
          <w:lang w:val="es-ES"/>
        </w:rPr>
        <w:t xml:space="preserve">, </w:t>
      </w:r>
      <w:r w:rsidR="00AD3BD7" w:rsidRPr="002321BD">
        <w:rPr>
          <w:i/>
          <w:lang w:val="es-ES"/>
        </w:rPr>
        <w:t>racionero</w:t>
      </w:r>
      <w:r w:rsidR="00AD3BD7" w:rsidRPr="002321BD">
        <w:rPr>
          <w:lang w:val="es-ES"/>
        </w:rPr>
        <w:t xml:space="preserve">, et la </w:t>
      </w:r>
      <w:proofErr w:type="spellStart"/>
      <w:r w:rsidR="00AD3BD7" w:rsidRPr="002321BD">
        <w:rPr>
          <w:lang w:val="es-ES"/>
        </w:rPr>
        <w:t>possibilité</w:t>
      </w:r>
      <w:proofErr w:type="spellEnd"/>
      <w:r w:rsidR="00AD3BD7" w:rsidRPr="002321BD">
        <w:rPr>
          <w:lang w:val="es-ES"/>
        </w:rPr>
        <w:t xml:space="preserve"> de </w:t>
      </w:r>
      <w:proofErr w:type="spellStart"/>
      <w:r w:rsidR="00AD3BD7" w:rsidRPr="002321BD">
        <w:rPr>
          <w:lang w:val="es-ES"/>
        </w:rPr>
        <w:t>fermer</w:t>
      </w:r>
      <w:proofErr w:type="spellEnd"/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quand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il</w:t>
      </w:r>
      <w:proofErr w:type="spellEnd"/>
      <w:r w:rsidR="00AD3BD7" w:rsidRPr="002321BD">
        <w:rPr>
          <w:lang w:val="es-ES"/>
        </w:rPr>
        <w:t xml:space="preserve"> lui </w:t>
      </w:r>
      <w:proofErr w:type="spellStart"/>
      <w:r w:rsidR="00AD3BD7" w:rsidRPr="002321BD">
        <w:rPr>
          <w:lang w:val="es-ES"/>
        </w:rPr>
        <w:t>plaira</w:t>
      </w:r>
      <w:proofErr w:type="spellEnd"/>
      <w:r w:rsidR="00AD3BD7" w:rsidRPr="002321BD">
        <w:rPr>
          <w:lang w:val="es-ES"/>
        </w:rPr>
        <w:t xml:space="preserve">, la porte </w:t>
      </w:r>
      <w:proofErr w:type="spellStart"/>
      <w:r w:rsidR="00AD3BD7" w:rsidRPr="002321BD">
        <w:rPr>
          <w:lang w:val="es-ES"/>
        </w:rPr>
        <w:t>communiquant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avec</w:t>
      </w:r>
      <w:proofErr w:type="spellEnd"/>
      <w:r w:rsidR="00AD3BD7" w:rsidRPr="002321BD">
        <w:rPr>
          <w:lang w:val="es-ES"/>
        </w:rPr>
        <w:t xml:space="preserve"> une </w:t>
      </w:r>
      <w:proofErr w:type="spellStart"/>
      <w:r w:rsidR="00AD3BD7" w:rsidRPr="002321BD">
        <w:rPr>
          <w:lang w:val="es-ES"/>
        </w:rPr>
        <w:t>autre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tenue par Martín Ruiz</w:t>
      </w:r>
      <w:r w:rsidR="00AD3BD7" w:rsidRPr="002321BD">
        <w:rPr>
          <w:vertAlign w:val="superscript"/>
          <w:lang w:val="es-ES"/>
          <w:rPrChange w:id="132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5"/>
      </w:r>
      <w:r w:rsidR="00AD3BD7" w:rsidRPr="002321BD">
        <w:rPr>
          <w:lang w:val="es-ES"/>
        </w:rPr>
        <w:t xml:space="preserve">. </w:t>
      </w:r>
    </w:p>
    <w:p w14:paraId="499FA701" w14:textId="77777777" w:rsidR="00AD3BD7" w:rsidRPr="002321BD" w:rsidRDefault="00AD3BD7">
      <w:pPr>
        <w:pStyle w:val="adlocalparaDate"/>
        <w:rPr>
          <w:sz w:val="22"/>
          <w:lang w:val="es-ES"/>
          <w:rPrChange w:id="133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CH_BO_02b. En 1439,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tenue par don Remón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</w:t>
      </w:r>
      <w:proofErr w:type="spellEnd"/>
      <w:r w:rsidRPr="002321BD">
        <w:rPr>
          <w:lang w:val="es-ES"/>
        </w:rPr>
        <w:t xml:space="preserve"> par Juan Bravo,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Martín Ruiz,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615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3/08/1433,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133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6"/>
      </w:r>
    </w:p>
    <w:p w14:paraId="0CD6BF36" w14:textId="77777777" w:rsidR="00AD3BD7" w:rsidRPr="002321BD" w:rsidRDefault="00AD3BD7">
      <w:pPr>
        <w:pStyle w:val="adlocalparaDate"/>
        <w:rPr>
          <w:sz w:val="22"/>
          <w:lang w:val="es-ES"/>
          <w:rPrChange w:id="133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CH_BO_02b. En 1443,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corps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don Remón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1433, par Juan Bravo,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Martín Ruiz, et María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307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615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García, bachiller,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133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7"/>
      </w:r>
      <w:r w:rsidRPr="002321BD">
        <w:rPr>
          <w:lang w:val="es-ES"/>
        </w:rPr>
        <w:t xml:space="preserve">. En 1450, Juan Bravo,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Martín Ruiz,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615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134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8"/>
      </w:r>
    </w:p>
    <w:p w14:paraId="25723909" w14:textId="77777777" w:rsidR="00AD3BD7" w:rsidRPr="002321BD" w:rsidRDefault="00AD3BD7">
      <w:pPr>
        <w:pStyle w:val="adlocalparaDate"/>
        <w:rPr>
          <w:sz w:val="22"/>
          <w:lang w:val="es-ES"/>
          <w:rPrChange w:id="13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CH_BO_02b. Le 20/01/1451,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Rodríguez de Sevilla,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>, (</w:t>
      </w:r>
      <w:proofErr w:type="spellStart"/>
      <w:r w:rsidRPr="002321BD">
        <w:rPr>
          <w:lang w:val="es-ES"/>
        </w:rPr>
        <w:t>confronts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Juan Bravo,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. En 1465, Diego Rodríguez,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 de casas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Martín Ruiz de </w:t>
      </w:r>
      <w:r w:rsidRPr="002321BD">
        <w:rPr>
          <w:lang w:val="es-ES"/>
        </w:rPr>
        <w:lastRenderedPageBreak/>
        <w:t xml:space="preserve">Riaza,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Bravo,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d’Alvar</w:t>
      </w:r>
      <w:proofErr w:type="spellEnd"/>
      <w:r w:rsidRPr="002321BD">
        <w:rPr>
          <w:lang w:val="es-ES"/>
        </w:rPr>
        <w:t xml:space="preserve"> González de </w:t>
      </w:r>
      <w:proofErr w:type="spellStart"/>
      <w:r w:rsidRPr="002321BD">
        <w:rPr>
          <w:lang w:val="es-ES"/>
        </w:rPr>
        <w:t>Avila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135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49"/>
      </w:r>
      <w:r w:rsidRPr="002321BD">
        <w:rPr>
          <w:lang w:val="es-ES"/>
        </w:rPr>
        <w:t>.</w:t>
      </w:r>
    </w:p>
    <w:p w14:paraId="2A02CD83" w14:textId="77777777" w:rsidR="00AD3BD7" w:rsidRPr="002321BD" w:rsidRDefault="00AD3BD7">
      <w:pPr>
        <w:pStyle w:val="adlocalparaDate"/>
        <w:rPr>
          <w:sz w:val="22"/>
          <w:lang w:val="es-ES"/>
          <w:rPrChange w:id="135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CH_BO_02b. Le 19/07/1471,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de Vergara,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et Catalina de Olivares,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la </w:t>
      </w:r>
      <w:proofErr w:type="spellStart"/>
      <w:r w:rsidRPr="002321BD">
        <w:rPr>
          <w:lang w:val="es-ES"/>
        </w:rPr>
        <w:t>petite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Diego Rodríguez de Sevilla,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coin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casilla</w:t>
      </w:r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García del Prado,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de Bartolomé de Olivares, </w:t>
      </w:r>
      <w:proofErr w:type="spellStart"/>
      <w:r w:rsidRPr="002321BD">
        <w:rPr>
          <w:i/>
          <w:lang w:val="es-ES"/>
        </w:rPr>
        <w:t>laudero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d'Alvaro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travaille</w:t>
      </w:r>
      <w:proofErr w:type="spellEnd"/>
      <w:r w:rsidRPr="002321BD">
        <w:rPr>
          <w:lang w:val="es-ES"/>
        </w:rPr>
        <w:t xml:space="preserve"> à Santo Tomé, et de Pedro de Cuenca,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. Le 14/01/1479,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leur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voudront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1.060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mêmes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cautions</w:t>
      </w:r>
      <w:proofErr w:type="spellEnd"/>
      <w:r w:rsidRPr="002321BD">
        <w:rPr>
          <w:lang w:val="es-ES"/>
        </w:rPr>
        <w:t xml:space="preserve">. Le 10/05/1486, Catalina de Olivares </w:t>
      </w:r>
      <w:proofErr w:type="spellStart"/>
      <w:r w:rsidRPr="002321BD">
        <w:rPr>
          <w:lang w:val="es-ES"/>
        </w:rPr>
        <w:t>s’oblige</w:t>
      </w:r>
      <w:proofErr w:type="spellEnd"/>
      <w:r w:rsidRPr="002321BD">
        <w:rPr>
          <w:lang w:val="es-ES"/>
        </w:rPr>
        <w:t xml:space="preserve"> et, à la place de son mari, </w:t>
      </w:r>
      <w:proofErr w:type="spellStart"/>
      <w:r w:rsidRPr="002321BD">
        <w:rPr>
          <w:lang w:val="es-ES"/>
        </w:rPr>
        <w:t>décédé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Bartolomé de la Rosa, </w:t>
      </w:r>
      <w:proofErr w:type="spellStart"/>
      <w:r w:rsidRPr="002321BD">
        <w:rPr>
          <w:i/>
          <w:lang w:val="es-ES"/>
        </w:rPr>
        <w:t>broslador</w:t>
      </w:r>
      <w:proofErr w:type="spellEnd"/>
      <w:r w:rsidRPr="002321BD">
        <w:rPr>
          <w:lang w:val="es-ES"/>
        </w:rPr>
        <w:t xml:space="preserve">. Le 9/04/1492, elle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de Burgos, </w:t>
      </w:r>
      <w:proofErr w:type="spellStart"/>
      <w:r w:rsidRPr="002321BD">
        <w:rPr>
          <w:i/>
          <w:lang w:val="es-ES"/>
        </w:rPr>
        <w:t>broslador</w:t>
      </w:r>
      <w:proofErr w:type="spellEnd"/>
      <w:r w:rsidRPr="002321BD">
        <w:rPr>
          <w:lang w:val="es-ES"/>
        </w:rPr>
        <w:t xml:space="preserve">, et </w:t>
      </w:r>
      <w:del w:id="1358" w:author="JEAN" w:date="2024-09-10T19:51:00Z">
        <w:r w:rsidRPr="002321BD">
          <w:rPr>
            <w:lang w:val="es-ES"/>
          </w:rPr>
          <w:delText xml:space="preserve"> </w:delText>
        </w:r>
      </w:del>
      <w:r w:rsidRPr="002321BD">
        <w:rPr>
          <w:lang w:val="es-ES"/>
        </w:rPr>
        <w:t xml:space="preserve">reste </w:t>
      </w:r>
      <w:proofErr w:type="spellStart"/>
      <w:r w:rsidRPr="002321BD">
        <w:rPr>
          <w:lang w:val="es-ES"/>
        </w:rPr>
        <w:t>titulaire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135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0"/>
      </w:r>
      <w:r w:rsidRPr="002321BD">
        <w:rPr>
          <w:lang w:val="es-ES"/>
        </w:rPr>
        <w:t>.</w:t>
      </w:r>
    </w:p>
    <w:p w14:paraId="4892D9C1" w14:textId="77777777" w:rsidR="00AD3BD7" w:rsidRPr="002321BD" w:rsidRDefault="00AD3BD7">
      <w:pPr>
        <w:pStyle w:val="adlocalparaDate"/>
        <w:rPr>
          <w:sz w:val="22"/>
          <w:lang w:val="es-ES"/>
          <w:rPrChange w:id="136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CH_BO_02b.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Pedro de Vergara,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Catalina de Olivera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fils,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1.060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1366" w:author="JEAN" w:date="2024-09-10T19:51:00Z">
            <w:rPr>
              <w:rFonts w:cs="Times New Roman"/>
              <w:vertAlign w:val="superscript"/>
            </w:rPr>
          </w:rPrChange>
        </w:rPr>
        <w:footnoteReference w:id="51"/>
      </w:r>
      <w:r w:rsidRPr="002321BD">
        <w:rPr>
          <w:lang w:val="es-ES"/>
        </w:rPr>
        <w:t xml:space="preserve">. </w:t>
      </w:r>
    </w:p>
    <w:p w14:paraId="21090E47" w14:textId="77777777" w:rsidR="00BF259F" w:rsidRPr="002321BD" w:rsidRDefault="00BF259F" w:rsidP="00BF259F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37577FB" w14:textId="2B520425" w:rsidR="00BF259F" w:rsidRPr="002321BD" w:rsidRDefault="00BF259F" w:rsidP="00BF259F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CH_BO_02b-1- </w:t>
      </w:r>
      <w:hyperlink r:id="rId28" w:history="1">
        <w:r w:rsidR="00FF0305" w:rsidRPr="002321BD">
          <w:rPr>
            <w:rStyle w:val="Lienhypertexte"/>
            <w:rFonts w:ascii="Calibri Light" w:hAnsi="Calibri Light"/>
            <w:sz w:val="22"/>
            <w:szCs w:val="22"/>
            <w:lang w:val="es-ES"/>
          </w:rPr>
          <w:t>https://api.nakala.fr/embed/10.34847/nkl.d3f4hp3v/dc07204f7ab28d27fae52f057ff908bad8e901f6</w:t>
        </w:r>
      </w:hyperlink>
    </w:p>
    <w:p w14:paraId="7C88CF3E" w14:textId="3514DC04" w:rsidR="00BF259F" w:rsidRPr="002321BD" w:rsidRDefault="00BF259F" w:rsidP="00BF259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12: </w:t>
      </w:r>
      <w:r w:rsidRPr="002321BD">
        <w:rPr>
          <w:rFonts w:eastAsia="Arial"/>
          <w:lang w:val="es-ES"/>
        </w:rPr>
        <w:t xml:space="preserve">Identificación de la </w:t>
      </w:r>
      <w:r w:rsidR="00FD398F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y restitución</w:t>
      </w:r>
    </w:p>
    <w:p w14:paraId="27836F7E" w14:textId="7C49686E" w:rsidR="00BF259F" w:rsidRPr="002321BD" w:rsidRDefault="00BF259F" w:rsidP="00BF259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="00717815" w:rsidRPr="002321BD">
        <w:rPr>
          <w:lang w:val="es-ES"/>
        </w:rPr>
        <w:t>12 :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7858F2E3" w14:textId="77777777" w:rsidR="00BF259F" w:rsidRPr="002321BD" w:rsidRDefault="00BF259F" w:rsidP="00BF259F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76ADE90" w14:textId="77777777" w:rsidR="00BF259F" w:rsidRPr="002321BD" w:rsidRDefault="00BF259F" w:rsidP="00BF259F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9E8E39A" w14:textId="77777777" w:rsidR="00BF259F" w:rsidRPr="002321BD" w:rsidRDefault="00BF259F" w:rsidP="00BF259F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FB4A88E" w14:textId="77777777" w:rsidR="00FF0305" w:rsidRPr="002321BD" w:rsidRDefault="00BF259F" w:rsidP="00BF259F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CH_BO_02b-2- </w:t>
      </w:r>
    </w:p>
    <w:p w14:paraId="5BCE837A" w14:textId="4EC42568" w:rsidR="00257449" w:rsidRPr="002321BD" w:rsidRDefault="00257449" w:rsidP="00257449">
      <w:pPr>
        <w:pStyle w:val="adlocalillDOI"/>
        <w:rPr>
          <w:lang w:val="es-ES"/>
        </w:rPr>
      </w:pPr>
      <w:r w:rsidRPr="002321BD">
        <w:rPr>
          <w:lang w:val="es-ES"/>
        </w:rPr>
        <w:fldChar w:fldCharType="begin"/>
      </w:r>
      <w:r w:rsidRPr="002321BD">
        <w:rPr>
          <w:lang w:val="es-ES"/>
        </w:rPr>
        <w:instrText>HYPERLINK "https://api.nakala.fr/embed/</w:instrText>
      </w:r>
      <w:ins w:id="1372" w:author="JEAN" w:date="2024-09-10T19:51:00Z">
        <w:r w:rsidRPr="002321BD">
          <w:rPr>
            <w:lang w:val="es-ES"/>
          </w:rPr>
          <w:instrText>10.34847/nkl.d3f4hp3v/8eee2ae19a8d786b927844994ddfc30311a38fb4</w:instrText>
        </w:r>
      </w:ins>
      <w:r w:rsidRPr="002321BD">
        <w:rPr>
          <w:lang w:val="es-ES"/>
        </w:rPr>
        <w:instrText>"</w:instrText>
      </w:r>
      <w:r w:rsidRPr="002321BD">
        <w:rPr>
          <w:lang w:val="es-ES"/>
        </w:rPr>
      </w:r>
      <w:r w:rsidRPr="002321BD">
        <w:rPr>
          <w:lang w:val="es-ES"/>
        </w:rPr>
        <w:fldChar w:fldCharType="separate"/>
      </w:r>
      <w:r w:rsidRPr="002321BD">
        <w:rPr>
          <w:rStyle w:val="Lienhypertexte"/>
          <w:lang w:val="es-ES"/>
        </w:rPr>
        <w:t>https://api.nakala.fr/embed/10.34847/nkl.d3f4hp3v/8eee2ae19a8d786b927844994ddfc30311a38fb4</w:t>
      </w:r>
      <w:r w:rsidRPr="002321BD">
        <w:rPr>
          <w:lang w:val="es-ES"/>
        </w:rPr>
        <w:fldChar w:fldCharType="end"/>
      </w:r>
    </w:p>
    <w:p w14:paraId="7B932158" w14:textId="17D03F80" w:rsidR="00BF259F" w:rsidRPr="002321BD" w:rsidRDefault="00BF259F" w:rsidP="00BF259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rco de “palacio” y pintura </w:t>
      </w:r>
      <w:r w:rsidR="00A42129" w:rsidRPr="002321BD">
        <w:rPr>
          <w:rFonts w:eastAsia="Arial"/>
          <w:lang w:val="es-ES"/>
        </w:rPr>
        <w:t>islámica</w:t>
      </w:r>
    </w:p>
    <w:p w14:paraId="567314F8" w14:textId="27506D08" w:rsidR="00BF259F" w:rsidRPr="002321BD" w:rsidRDefault="00BF259F" w:rsidP="00BF259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E33" w:rsidRPr="002321BD">
        <w:rPr>
          <w:lang w:val="es-ES"/>
        </w:rPr>
        <w:t>n.</w:t>
      </w:r>
      <w:r w:rsidR="00E36E33" w:rsidRPr="002321BD">
        <w:rPr>
          <w:vertAlign w:val="superscript"/>
          <w:lang w:val="es-ES"/>
        </w:rPr>
        <w:t>o</w:t>
      </w:r>
      <w:proofErr w:type="spellEnd"/>
      <w:r w:rsidR="00E36E33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12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 </w:t>
      </w:r>
      <w:proofErr w:type="spellStart"/>
      <w:r w:rsidRPr="002321BD">
        <w:rPr>
          <w:rFonts w:eastAsia="Arial"/>
          <w:lang w:val="es-ES"/>
        </w:rPr>
        <w:t>d’un</w:t>
      </w:r>
      <w:proofErr w:type="spellEnd"/>
      <w:r w:rsidRPr="002321BD">
        <w:rPr>
          <w:rFonts w:eastAsia="Arial"/>
          <w:lang w:val="es-ES"/>
        </w:rPr>
        <w:t xml:space="preserve"> "</w:t>
      </w:r>
      <w:proofErr w:type="spellStart"/>
      <w:r w:rsidRPr="002321BD">
        <w:rPr>
          <w:rFonts w:eastAsia="Arial"/>
          <w:lang w:val="es-ES"/>
        </w:rPr>
        <w:t>palais</w:t>
      </w:r>
      <w:proofErr w:type="spellEnd"/>
      <w:r w:rsidRPr="002321BD">
        <w:rPr>
          <w:rFonts w:eastAsia="Arial"/>
          <w:lang w:val="es-ES"/>
        </w:rPr>
        <w:t xml:space="preserve">" et </w:t>
      </w:r>
      <w:proofErr w:type="spellStart"/>
      <w:r w:rsidRPr="002321BD">
        <w:rPr>
          <w:rFonts w:eastAsia="Arial"/>
          <w:lang w:val="es-ES"/>
        </w:rPr>
        <w:t>peinture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</w:p>
    <w:p w14:paraId="17F84C6E" w14:textId="77777777" w:rsidR="00BF259F" w:rsidRPr="002321BD" w:rsidRDefault="00BF259F" w:rsidP="00BF259F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B98E5BD" w14:textId="77777777" w:rsidR="00BF259F" w:rsidRPr="002321BD" w:rsidRDefault="00BF259F" w:rsidP="00BF259F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3B24BF8" w14:textId="77777777" w:rsidR="00121781" w:rsidRPr="002321BD" w:rsidRDefault="00121781" w:rsidP="0012178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D871CA9" w14:textId="77777777" w:rsidR="00FF0305" w:rsidRPr="002321BD" w:rsidRDefault="00121781" w:rsidP="0012178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CH_BO_02b-3- </w:t>
      </w:r>
    </w:p>
    <w:p w14:paraId="0A192770" w14:textId="73A027CC" w:rsidR="00121781" w:rsidRPr="002321BD" w:rsidRDefault="00000000" w:rsidP="00257449">
      <w:pPr>
        <w:pStyle w:val="adlocalillDOI"/>
        <w:rPr>
          <w:lang w:val="es-ES"/>
        </w:rPr>
      </w:pPr>
      <w:hyperlink r:id="rId29" w:history="1">
        <w:r w:rsidR="00257449" w:rsidRPr="002321BD">
          <w:rPr>
            <w:rStyle w:val="Lienhypertexte"/>
            <w:lang w:val="es-ES"/>
          </w:rPr>
          <w:t>https://api.nakala.fr/embed/10.34847/nkl.d3f4hp3v/6e31731abe15f79de73d8896fc0a60e821352dc1</w:t>
        </w:r>
      </w:hyperlink>
    </w:p>
    <w:p w14:paraId="020AABF6" w14:textId="02B2DD59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>rocal del pozo y suelo del patio</w:t>
      </w:r>
    </w:p>
    <w:p w14:paraId="6E73BFA6" w14:textId="22E262B2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lastRenderedPageBreak/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12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M</w:t>
      </w:r>
      <w:r w:rsidRPr="002321BD">
        <w:rPr>
          <w:rFonts w:eastAsia="Arial"/>
          <w:lang w:val="es-ES"/>
        </w:rPr>
        <w:t>argelle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puit</w:t>
      </w:r>
      <w:r w:rsidR="00E36AC1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et sol de la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</w:p>
    <w:p w14:paraId="698C47DA" w14:textId="77777777" w:rsidR="00121781" w:rsidRPr="002321BD" w:rsidRDefault="00121781" w:rsidP="0012178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5AD7367" w14:textId="77777777" w:rsidR="00121781" w:rsidRPr="002321BD" w:rsidRDefault="00121781" w:rsidP="0012178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A30FDE7" w14:textId="77777777" w:rsidR="00121781" w:rsidRPr="002321BD" w:rsidRDefault="00121781" w:rsidP="0012178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C227CDC" w14:textId="77777777" w:rsidR="00FF0305" w:rsidRPr="002321BD" w:rsidRDefault="00121781" w:rsidP="0012178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CH_BO_02b-5- </w:t>
      </w:r>
    </w:p>
    <w:p w14:paraId="34894556" w14:textId="5F502090" w:rsidR="00121781" w:rsidRPr="002321BD" w:rsidRDefault="00000000" w:rsidP="00257449">
      <w:pPr>
        <w:pStyle w:val="adlocalillDOI"/>
        <w:rPr>
          <w:lang w:val="es-ES"/>
        </w:rPr>
      </w:pPr>
      <w:hyperlink r:id="rId30" w:history="1">
        <w:r w:rsidR="00257449" w:rsidRPr="002321BD">
          <w:rPr>
            <w:rStyle w:val="Lienhypertexte"/>
            <w:lang w:val="es-ES"/>
          </w:rPr>
          <w:t>https://api.nakala.fr/embed/10.34847/nkl.d3f4hp3v/47d845ab39b84e4cfaa4057a7c289e16c1385f35</w:t>
        </w:r>
      </w:hyperlink>
    </w:p>
    <w:p w14:paraId="1135B37C" w14:textId="79DD5F82" w:rsidR="00121781" w:rsidRPr="002321BD" w:rsidRDefault="00121781" w:rsidP="00257449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>estos del salón islámico en el sótano</w:t>
      </w:r>
    </w:p>
    <w:p w14:paraId="54335B36" w14:textId="275B4248" w:rsidR="00121781" w:rsidRPr="002321BD" w:rsidRDefault="00121781" w:rsidP="00257449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Cardenal Cisneros, calle </w:t>
      </w:r>
      <w:proofErr w:type="gramStart"/>
      <w:r w:rsidRPr="002321BD">
        <w:rPr>
          <w:lang w:val="es-ES"/>
        </w:rPr>
        <w:t xml:space="preserve">del </w:t>
      </w:r>
      <w:r w:rsidR="00AF3170" w:rsidRPr="002321BD">
        <w:rPr>
          <w:lang w:val="es-ES"/>
        </w:rPr>
        <w:t>,</w:t>
      </w:r>
      <w:proofErr w:type="spellStart"/>
      <w:r w:rsidR="00E36AC1" w:rsidRPr="002321BD">
        <w:rPr>
          <w:lang w:val="es-ES"/>
        </w:rPr>
        <w:t>n</w:t>
      </w:r>
      <w:proofErr w:type="gramEnd"/>
      <w:r w:rsidR="00E36AC1" w:rsidRPr="002321BD">
        <w:rPr>
          <w:lang w:val="es-ES"/>
        </w:rPr>
        <w:t>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>12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: </w:t>
      </w:r>
      <w:proofErr w:type="spellStart"/>
      <w:r w:rsidR="00EB30C6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>estiges</w:t>
      </w:r>
      <w:proofErr w:type="spellEnd"/>
      <w:r w:rsidRPr="002321BD">
        <w:rPr>
          <w:rFonts w:eastAsia="Arial"/>
          <w:lang w:val="es-ES"/>
        </w:rPr>
        <w:t xml:space="preserve">  du </w:t>
      </w:r>
      <w:proofErr w:type="spellStart"/>
      <w:r w:rsidRPr="002321BD">
        <w:rPr>
          <w:rFonts w:eastAsia="Arial"/>
          <w:lang w:val="es-ES"/>
        </w:rPr>
        <w:t>salon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sous</w:t>
      </w:r>
      <w:proofErr w:type="spellEnd"/>
      <w:r w:rsidRPr="002321BD">
        <w:rPr>
          <w:rFonts w:eastAsia="Arial"/>
          <w:lang w:val="es-ES"/>
        </w:rPr>
        <w:t>-sol</w:t>
      </w:r>
    </w:p>
    <w:p w14:paraId="513F052D" w14:textId="77777777" w:rsidR="00121781" w:rsidRPr="002321BD" w:rsidRDefault="00121781" w:rsidP="0012178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9B67206" w14:textId="77777777" w:rsidR="00121781" w:rsidRPr="002321BD" w:rsidRDefault="00121781" w:rsidP="0012178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74158D9" w14:textId="77777777" w:rsidR="00121781" w:rsidRPr="002321BD" w:rsidRDefault="00121781" w:rsidP="0012178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95F5498" w14:textId="77777777" w:rsidR="00FF0305" w:rsidRPr="002321BD" w:rsidRDefault="00121781" w:rsidP="0012178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CH_BO_02b-6- </w:t>
      </w:r>
    </w:p>
    <w:p w14:paraId="50FA62A9" w14:textId="593D4D38" w:rsidR="00121781" w:rsidRPr="002321BD" w:rsidRDefault="00FF0305" w:rsidP="00363064">
      <w:pPr>
        <w:pStyle w:val="adlocalillDOI"/>
        <w:rPr>
          <w:lang w:val="es-ES"/>
        </w:rPr>
      </w:pPr>
      <w:r w:rsidRPr="002321BD">
        <w:rPr>
          <w:lang w:val="es-ES"/>
        </w:rPr>
        <w:t>https://api.nakala.fr/embed/</w:t>
      </w:r>
      <w:r w:rsidR="00121781" w:rsidRPr="002321BD">
        <w:rPr>
          <w:lang w:val="es-ES"/>
        </w:rPr>
        <w:t xml:space="preserve">10.34847/nkl.d3f4hp3v/07852a64dcf1fd551c07e94cd346d7ae003e71bc </w:t>
      </w:r>
    </w:p>
    <w:p w14:paraId="30A7C177" w14:textId="2D6A6BEE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Sue</w:t>
      </w:r>
      <w:r w:rsidRPr="002321BD">
        <w:rPr>
          <w:rFonts w:eastAsia="Arial"/>
          <w:lang w:val="es-ES"/>
        </w:rPr>
        <w:t>l</w:t>
      </w:r>
      <w:r w:rsidR="00EB30C6" w:rsidRPr="002321BD">
        <w:rPr>
          <w:rFonts w:eastAsia="Arial"/>
          <w:lang w:val="es-ES"/>
        </w:rPr>
        <w:t>o</w:t>
      </w:r>
      <w:r w:rsidRPr="002321BD">
        <w:rPr>
          <w:rFonts w:eastAsia="Arial"/>
          <w:lang w:val="es-ES"/>
        </w:rPr>
        <w:t xml:space="preserve"> original del patio islámico en el sótano</w:t>
      </w:r>
    </w:p>
    <w:p w14:paraId="2EB5C46E" w14:textId="4FAE8AC6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12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ol original de la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0E3D6D68" w14:textId="77777777" w:rsidR="00121781" w:rsidRPr="002321BD" w:rsidRDefault="00121781" w:rsidP="0012178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59AE028" w14:textId="77777777" w:rsidR="00121781" w:rsidRPr="002321BD" w:rsidRDefault="00121781" w:rsidP="0012178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1965346" w14:textId="77777777" w:rsidR="00121781" w:rsidRPr="002321BD" w:rsidRDefault="00121781" w:rsidP="0012178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F0557C1" w14:textId="52959B15" w:rsidR="00121781" w:rsidRPr="002321BD" w:rsidRDefault="00121781" w:rsidP="00121781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CH_BO_02b-7- </w:t>
      </w:r>
      <w:hyperlink r:id="rId31" w:history="1">
        <w:r w:rsidR="00363064" w:rsidRPr="002321BD">
          <w:rPr>
            <w:rStyle w:val="Lienhypertexte"/>
            <w:rFonts w:ascii="Calibri Light" w:hAnsi="Calibri Light"/>
            <w:sz w:val="22"/>
            <w:szCs w:val="22"/>
            <w:lang w:val="es-ES"/>
          </w:rPr>
          <w:t>https://api.nakala.fr/embed/10.34847/nkl.d3f4hp3v/8efb8bfae129427752daafd983ae9c3f825598aa</w:t>
        </w:r>
      </w:hyperlink>
    </w:p>
    <w:p w14:paraId="0B047137" w14:textId="2CB131F2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E</w:t>
      </w:r>
      <w:r w:rsidRPr="002321BD">
        <w:rPr>
          <w:rFonts w:eastAsia="Arial"/>
          <w:lang w:val="es-ES"/>
        </w:rPr>
        <w:t>volución de la casa en el tiempo medieval</w:t>
      </w:r>
    </w:p>
    <w:p w14:paraId="447811CA" w14:textId="1B5CE099" w:rsidR="00121781" w:rsidRPr="002321BD" w:rsidRDefault="00121781" w:rsidP="0012178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12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É</w:t>
      </w:r>
      <w:r w:rsidRPr="002321BD">
        <w:rPr>
          <w:rFonts w:eastAsia="Arial"/>
          <w:lang w:val="es-ES"/>
        </w:rPr>
        <w:t>volution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dans</w:t>
      </w:r>
      <w:proofErr w:type="spellEnd"/>
      <w:r w:rsidRPr="002321BD">
        <w:rPr>
          <w:rFonts w:eastAsia="Arial"/>
          <w:lang w:val="es-ES"/>
        </w:rPr>
        <w:t xml:space="preserve"> le </w:t>
      </w:r>
      <w:proofErr w:type="spellStart"/>
      <w:r w:rsidRPr="002321BD">
        <w:rPr>
          <w:rFonts w:eastAsia="Arial"/>
          <w:lang w:val="es-ES"/>
        </w:rPr>
        <w:t>temps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4D4F3ECF" w14:textId="77777777" w:rsidR="00121781" w:rsidRPr="002321BD" w:rsidRDefault="00121781" w:rsidP="0012178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4296F86" w14:textId="77777777" w:rsidR="00121781" w:rsidRPr="002321BD" w:rsidRDefault="00121781" w:rsidP="0012178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9D26C29" w14:textId="1CE48D23" w:rsidR="00AD3BD7" w:rsidRPr="002321BD" w:rsidRDefault="00AD3BD7">
      <w:pPr>
        <w:pStyle w:val="adencSPrim"/>
        <w:rPr>
          <w:sz w:val="22"/>
          <w:lang w:val="es-ES"/>
          <w:rPrChange w:id="1373" w:author="JEAN" w:date="2024-09-10T19:51:00Z">
            <w:rPr/>
          </w:rPrChange>
        </w:rPr>
      </w:pPr>
      <w:r w:rsidRPr="002321BD">
        <w:rPr>
          <w:lang w:val="es-ES"/>
          <w:rPrChange w:id="1374" w:author="JEAN" w:date="2024-09-10T19:51:00Z">
            <w:rPr/>
          </w:rPrChange>
        </w:rPr>
        <w:t>CH_BO_02b</w:t>
      </w:r>
      <w:r w:rsidR="00E152CD" w:rsidRPr="002321BD">
        <w:rPr>
          <w:lang w:val="es-ES"/>
          <w:rPrChange w:id="1375" w:author="JEAN" w:date="2024-09-10T19:51:00Z">
            <w:rPr/>
          </w:rPrChange>
        </w:rPr>
        <w:t>_</w:t>
      </w:r>
      <w:r w:rsidRPr="002321BD">
        <w:rPr>
          <w:lang w:val="es-ES"/>
          <w:rPrChange w:id="1376" w:author="JEAN" w:date="2024-09-10T19:51:00Z">
            <w:rPr/>
          </w:rPrChange>
        </w:rPr>
        <w:t>1439</w:t>
      </w:r>
    </w:p>
    <w:tbl>
      <w:tblPr>
        <w:tblStyle w:val="25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377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378">
          <w:tblGrid>
            <w:gridCol w:w="9072"/>
          </w:tblGrid>
        </w:tblGridChange>
      </w:tblGrid>
      <w:tr w:rsidR="0031563A" w:rsidRPr="002321BD" w14:paraId="28A5FB83" w14:textId="77777777">
        <w:tc>
          <w:tcPr>
            <w:tcW w:w="9072" w:type="dxa"/>
            <w:tcMar>
              <w:top w:w="0" w:type="dxa"/>
              <w:bottom w:w="0" w:type="dxa"/>
            </w:tcMar>
            <w:tcPrChange w:id="1379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63064" w:rsidRPr="002321BD" w14:paraId="168BC118" w14:textId="77777777" w:rsidTr="00363064">
              <w:tc>
                <w:tcPr>
                  <w:tcW w:w="8932" w:type="dxa"/>
                </w:tcPr>
                <w:p w14:paraId="3FAE2344" w14:textId="77777777" w:rsidR="00363064" w:rsidRPr="002321BD" w:rsidRDefault="00363064" w:rsidP="00363064">
                  <w:pPr>
                    <w:rPr>
                      <w:lang w:val="es-ES"/>
                    </w:rPr>
                  </w:pPr>
                </w:p>
              </w:tc>
            </w:tr>
          </w:tbl>
          <w:p w14:paraId="3EFDC61C" w14:textId="77777777" w:rsidR="0031563A" w:rsidRPr="002321BD" w:rsidRDefault="0031563A" w:rsidP="00363064">
            <w:pPr>
              <w:rPr>
                <w:lang w:val="es-ES"/>
                <w:rPrChange w:id="1380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1381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7E77560A" w14:textId="77777777">
        <w:tc>
          <w:tcPr>
            <w:tcW w:w="9072" w:type="dxa"/>
            <w:tcMar>
              <w:top w:w="0" w:type="dxa"/>
              <w:bottom w:w="0" w:type="dxa"/>
            </w:tcMar>
            <w:tcPrChange w:id="1382" w:author="JEAN" w:date="2024-09-10T19:51:00Z">
              <w:tcPr>
                <w:tcW w:w="9072" w:type="dxa"/>
              </w:tcPr>
            </w:tcPrChange>
          </w:tcPr>
          <w:p w14:paraId="02AE942E" w14:textId="77777777" w:rsidR="0031563A" w:rsidRPr="002321BD" w:rsidRDefault="0031563A" w:rsidP="00363064">
            <w:pPr>
              <w:rPr>
                <w:rFonts w:ascii="Times New Roman" w:hAnsi="Times New Roman"/>
                <w:color w:val="000000"/>
                <w:lang w:val="es-ES"/>
                <w:rPrChange w:id="138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3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mosen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9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9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9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9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9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rriaça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39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39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24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38.</w:t>
            </w:r>
          </w:p>
        </w:tc>
      </w:tr>
      <w:tr w:rsidR="0031563A" w:rsidRPr="002321BD" w14:paraId="25DD8A9B" w14:textId="77777777">
        <w:tc>
          <w:tcPr>
            <w:tcW w:w="9072" w:type="dxa"/>
            <w:tcMar>
              <w:top w:w="0" w:type="dxa"/>
              <w:bottom w:w="0" w:type="dxa"/>
            </w:tcMar>
            <w:tcPrChange w:id="1413" w:author="JEAN" w:date="2024-09-10T19:51:00Z">
              <w:tcPr>
                <w:tcW w:w="9072" w:type="dxa"/>
              </w:tcPr>
            </w:tcPrChange>
          </w:tcPr>
          <w:p w14:paraId="432CB9B7" w14:textId="77777777" w:rsidR="0031563A" w:rsidRPr="002321BD" w:rsidRDefault="0031563A" w:rsidP="00363064">
            <w:pPr>
              <w:rPr>
                <w:rFonts w:ascii="Times New Roman" w:hAnsi="Times New Roman"/>
                <w:color w:val="000000"/>
                <w:lang w:val="es-ES"/>
                <w:rPrChange w:id="141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4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41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1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2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2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2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4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ha por linderos de cada parte casas de la dicha eglesia. Et tiene en la entrada dos puertas a la calle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4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4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luego un portal que ha en luengo siete varas e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dos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 Et luego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media.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4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este portal esta un establo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4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4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establo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portales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4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4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corredores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enderredor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en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al tanto.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se mandan por las casas en que mora Sancho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broslador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adelante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tamaño,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4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4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(En otra letra)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5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5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media.</w:t>
            </w:r>
          </w:p>
        </w:tc>
      </w:tr>
      <w:tr w:rsidR="0031563A" w:rsidRPr="00796E30" w14:paraId="11104BF5" w14:textId="77777777">
        <w:tc>
          <w:tcPr>
            <w:tcW w:w="9072" w:type="dxa"/>
            <w:tcMar>
              <w:top w:w="0" w:type="dxa"/>
              <w:bottom w:w="0" w:type="dxa"/>
            </w:tcMar>
            <w:tcPrChange w:id="1517" w:author="JEAN" w:date="2024-09-10T19:51:00Z">
              <w:tcPr>
                <w:tcW w:w="9072" w:type="dxa"/>
              </w:tcPr>
            </w:tcPrChange>
          </w:tcPr>
          <w:p w14:paraId="3F1B3014" w14:textId="77777777" w:rsidR="0031563A" w:rsidRPr="002321BD" w:rsidRDefault="0031563A" w:rsidP="00363064">
            <w:pPr>
              <w:rPr>
                <w:rFonts w:ascii="Times New Roman" w:hAnsi="Times New Roman"/>
                <w:color w:val="000000"/>
                <w:lang w:val="es-ES"/>
                <w:rPrChange w:id="151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5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</w:tbl>
    <w:p w14:paraId="59A4BA53" w14:textId="529B1839" w:rsidR="00172479" w:rsidRPr="002321BD" w:rsidRDefault="00AD3BD7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rFonts w:ascii="Calibri" w:hAnsi="Calibri"/>
          <w:color w:val="767171"/>
          <w:lang w:val="es-ES"/>
          <w:rPrChange w:id="1526" w:author="JEAN" w:date="2024-09-10T19:51:00Z">
            <w:rPr>
              <w:rFonts w:cs="Times New Roman"/>
            </w:rPr>
          </w:rPrChange>
        </w:rPr>
        <w:pPrChange w:id="1527" w:author="JEAN" w:date="2024-09-10T19:51:00Z">
          <w:pPr>
            <w:pStyle w:val="adencSPrim"/>
          </w:pPr>
        </w:pPrChange>
      </w:pPr>
      <w:bookmarkStart w:id="1528" w:name="OLE_LINK584"/>
      <w:bookmarkStart w:id="1529" w:name="OLE_LINK585"/>
      <w:r w:rsidRPr="002321BD">
        <w:rPr>
          <w:rFonts w:ascii="Calibri" w:hAnsi="Calibri"/>
          <w:color w:val="767171"/>
          <w:sz w:val="24"/>
          <w:lang w:val="es-ES"/>
          <w:rPrChange w:id="1530" w:author="JEAN" w:date="2024-09-10T19:51:00Z">
            <w:rPr/>
          </w:rPrChange>
        </w:rPr>
        <w:t>CH_BO_02b</w:t>
      </w:r>
      <w:r w:rsidR="00E152CD" w:rsidRPr="002321BD">
        <w:rPr>
          <w:rFonts w:ascii="Calibri" w:hAnsi="Calibri"/>
          <w:color w:val="767171"/>
          <w:sz w:val="24"/>
          <w:lang w:val="es-ES"/>
          <w:rPrChange w:id="1531" w:author="JEAN" w:date="2024-09-10T19:51:00Z">
            <w:rPr/>
          </w:rPrChange>
        </w:rPr>
        <w:t>_</w:t>
      </w:r>
      <w:r w:rsidRPr="002321BD">
        <w:rPr>
          <w:rFonts w:ascii="Calibri" w:hAnsi="Calibri"/>
          <w:color w:val="767171"/>
          <w:sz w:val="24"/>
          <w:lang w:val="es-ES"/>
          <w:rPrChange w:id="1532" w:author="JEAN" w:date="2024-09-10T19:51:00Z">
            <w:rPr/>
          </w:rPrChange>
        </w:rPr>
        <w:t xml:space="preserve">1492 </w:t>
      </w:r>
    </w:p>
    <w:tbl>
      <w:tblPr>
        <w:tblStyle w:val="24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533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534">
          <w:tblGrid>
            <w:gridCol w:w="9072"/>
          </w:tblGrid>
        </w:tblGridChange>
      </w:tblGrid>
      <w:tr w:rsidR="0031563A" w:rsidRPr="002321BD" w14:paraId="55EBA1C0" w14:textId="77777777">
        <w:tc>
          <w:tcPr>
            <w:tcW w:w="9072" w:type="dxa"/>
            <w:tcMar>
              <w:top w:w="0" w:type="dxa"/>
              <w:bottom w:w="0" w:type="dxa"/>
            </w:tcMar>
            <w:tcPrChange w:id="1535" w:author="JEAN" w:date="2024-09-10T19:51:00Z">
              <w:tcPr>
                <w:tcW w:w="9072" w:type="dxa"/>
              </w:tcPr>
            </w:tcPrChange>
          </w:tcPr>
          <w:bookmarkEnd w:id="1528"/>
          <w:bookmarkEnd w:id="1529"/>
          <w:p w14:paraId="69A76571" w14:textId="77777777" w:rsidR="0031563A" w:rsidRPr="002321BD" w:rsidRDefault="0031563A" w:rsidP="002F50C9">
            <w:pPr>
              <w:rPr>
                <w:lang w:val="es-ES"/>
                <w:rPrChange w:id="1536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1537" w:author="JEAN" w:date="2024-09-10T19:51:00Z">
                  <w:rPr/>
                </w:rPrChange>
              </w:rPr>
              <w:t>OF 356</w:t>
            </w:r>
          </w:p>
        </w:tc>
      </w:tr>
      <w:tr w:rsidR="0031563A" w:rsidRPr="002321BD" w14:paraId="3424A2B9" w14:textId="77777777">
        <w:tc>
          <w:tcPr>
            <w:tcW w:w="9072" w:type="dxa"/>
            <w:tcMar>
              <w:top w:w="0" w:type="dxa"/>
              <w:bottom w:w="0" w:type="dxa"/>
            </w:tcMar>
            <w:tcPrChange w:id="1538" w:author="JEAN" w:date="2024-09-10T19:51:00Z">
              <w:tcPr>
                <w:tcW w:w="9072" w:type="dxa"/>
              </w:tcPr>
            </w:tcPrChange>
          </w:tcPr>
          <w:p w14:paraId="4BA92CB3" w14:textId="77777777" w:rsidR="0031563A" w:rsidRPr="002321BD" w:rsidRDefault="0031563A" w:rsidP="002F50C9">
            <w:pPr>
              <w:rPr>
                <w:rFonts w:ascii="Times New Roman" w:hAnsi="Times New Roman"/>
                <w:color w:val="000000"/>
                <w:lang w:val="es-ES"/>
                <w:rPrChange w:id="15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5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Pedro de Vergara,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Catalina de Olivera 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un fijo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sesenta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pares de gallinas, linderos de cada parte casas de la iglesia. </w:t>
            </w:r>
          </w:p>
        </w:tc>
      </w:tr>
      <w:tr w:rsidR="0031563A" w:rsidRPr="002321BD" w14:paraId="585D1E25" w14:textId="77777777">
        <w:tc>
          <w:tcPr>
            <w:tcW w:w="9072" w:type="dxa"/>
            <w:tcMar>
              <w:top w:w="0" w:type="dxa"/>
              <w:bottom w:w="0" w:type="dxa"/>
            </w:tcMar>
            <w:tcPrChange w:id="1557" w:author="JEAN" w:date="2024-09-10T19:51:00Z">
              <w:tcPr>
                <w:tcW w:w="9072" w:type="dxa"/>
              </w:tcPr>
            </w:tcPrChange>
          </w:tcPr>
          <w:p w14:paraId="7C8368EC" w14:textId="77777777" w:rsidR="0031563A" w:rsidRPr="002321BD" w:rsidRDefault="0031563A" w:rsidP="002F50C9">
            <w:pPr>
              <w:rPr>
                <w:rFonts w:ascii="Times New Roman" w:hAnsi="Times New Roman"/>
                <w:color w:val="000000"/>
                <w:lang w:val="es-ES"/>
                <w:rPrChange w:id="15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5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sobre hueco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5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la puerta a la calle, frontero este dicho portal esta otro portal que ha en luengo siete varas e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a la mano derecha del esta un retrete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una vara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los dichos portal e retrete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apartamiento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chymenea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todo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suelo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syn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queda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çenzilla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todo este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armado sobre un establo que esta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mismo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adelante se sigue otro corredor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lugar de tinajas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retrete que ha en luengo tres varas e en ancho al tanto, todo esto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sobre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hondo que se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mandava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antiguamente por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adarbe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atocha.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6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6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14 r</w:t>
            </w:r>
          </w:p>
        </w:tc>
      </w:tr>
    </w:tbl>
    <w:p w14:paraId="66F18DDA" w14:textId="77777777" w:rsidR="007A2BD9" w:rsidRPr="002321BD" w:rsidRDefault="00172479">
      <w:pPr>
        <w:pStyle w:val="adlocalMcode"/>
        <w:rPr>
          <w:color w:val="auto"/>
          <w:sz w:val="22"/>
          <w:lang w:val="es-ES"/>
          <w:rPrChange w:id="1668" w:author="JEAN" w:date="2024-09-10T19:51:00Z">
            <w:rPr/>
          </w:rPrChange>
        </w:rPr>
      </w:pPr>
      <w:r w:rsidRPr="002321BD">
        <w:rPr>
          <w:lang w:val="es-ES"/>
          <w:rPrChange w:id="1669" w:author="JEAN" w:date="2024-09-10T19:51:00Z">
            <w:rPr/>
          </w:rPrChange>
        </w:rPr>
        <w:t xml:space="preserve">CH_BO_02c, </w:t>
      </w:r>
    </w:p>
    <w:p w14:paraId="25B50A0C" w14:textId="77777777" w:rsidR="00363064" w:rsidRPr="002321BD" w:rsidRDefault="00000000" w:rsidP="00363064">
      <w:pPr>
        <w:pStyle w:val="adlocalMlocalisation"/>
        <w:rPr>
          <w:rFonts w:ascii="Times New Roman" w:hAnsi="Times New Roman" w:cs="Times New Roman"/>
          <w:color w:val="FF0000"/>
          <w:lang w:val="es-ES"/>
        </w:rPr>
      </w:pPr>
      <w:hyperlink r:id="rId32" w:history="1">
        <w:r w:rsidR="00363064" w:rsidRPr="002321BD">
          <w:rPr>
            <w:rStyle w:val="Lienhypertexte"/>
            <w:rFonts w:ascii="Times New Roman" w:hAnsi="Times New Roman"/>
            <w:b/>
            <w:lang w:val="es-ES"/>
          </w:rPr>
          <w:t>Calle Cardenal Cisneros 14</w:t>
        </w:r>
      </w:hyperlink>
    </w:p>
    <w:p w14:paraId="44B5AB63" w14:textId="77777777" w:rsidR="00AD3BD7" w:rsidRPr="002321BD" w:rsidRDefault="00AD3BD7">
      <w:pPr>
        <w:pStyle w:val="adlocalparaDate"/>
        <w:rPr>
          <w:sz w:val="22"/>
          <w:lang w:val="es-ES"/>
          <w:rPrChange w:id="16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CH_BO_02c. Le 4/07/1471,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Sánchez, </w:t>
      </w:r>
      <w:r w:rsidRPr="002321BD">
        <w:rPr>
          <w:i/>
          <w:lang w:val="es-ES"/>
        </w:rPr>
        <w:t>mantero</w:t>
      </w:r>
      <w:r w:rsidRPr="002321BD">
        <w:rPr>
          <w:lang w:val="es-ES"/>
        </w:rPr>
        <w:t xml:space="preserve">, et Isabel González,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suivante</w:t>
      </w:r>
      <w:proofErr w:type="spellEnd"/>
      <w:r w:rsidRPr="002321BD">
        <w:rPr>
          <w:lang w:val="es-ES"/>
        </w:rPr>
        <w:t xml:space="preserve">, du </w:t>
      </w:r>
      <w:proofErr w:type="spellStart"/>
      <w:r w:rsidRPr="002321BD">
        <w:rPr>
          <w:lang w:val="es-ES"/>
        </w:rPr>
        <w:t>milieu</w:t>
      </w:r>
      <w:proofErr w:type="spellEnd"/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Diego Rodríguez,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 </w:t>
      </w:r>
      <w:r w:rsidRPr="002321BD">
        <w:rPr>
          <w:lang w:val="es-ES"/>
        </w:rPr>
        <w:lastRenderedPageBreak/>
        <w:t xml:space="preserve">Pedro Sánchez et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voudront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800 mrs.et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Gonzalo de </w:t>
      </w:r>
      <w:proofErr w:type="spellStart"/>
      <w:r w:rsidRPr="002321BD">
        <w:rPr>
          <w:lang w:val="es-ES"/>
        </w:rPr>
        <w:t>Avila</w:t>
      </w:r>
      <w:proofErr w:type="spellEnd"/>
      <w:r w:rsidRPr="002321BD">
        <w:rPr>
          <w:lang w:val="es-ES"/>
        </w:rPr>
        <w:t xml:space="preserve">, son </w:t>
      </w:r>
      <w:proofErr w:type="spellStart"/>
      <w:r w:rsidRPr="002321BD">
        <w:rPr>
          <w:lang w:val="es-ES"/>
        </w:rPr>
        <w:t>gendre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tejedor de seda</w:t>
      </w:r>
      <w:r w:rsidRPr="002321BD">
        <w:rPr>
          <w:vertAlign w:val="superscript"/>
          <w:lang w:val="es-ES"/>
          <w:rPrChange w:id="167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2"/>
      </w:r>
      <w:r w:rsidRPr="002321BD">
        <w:rPr>
          <w:lang w:val="es-ES"/>
        </w:rPr>
        <w:t>.</w:t>
      </w:r>
    </w:p>
    <w:p w14:paraId="087CC332" w14:textId="77777777" w:rsidR="00AD3BD7" w:rsidRPr="002321BD" w:rsidRDefault="00AD3BD7">
      <w:pPr>
        <w:pStyle w:val="adlocalparaDate"/>
        <w:rPr>
          <w:sz w:val="22"/>
          <w:lang w:val="es-ES"/>
          <w:rPrChange w:id="167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CH_BO_02c. Le 5/01/1478,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García de Toledo,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et María de Gámez,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Pedro Sánchez, </w:t>
      </w:r>
      <w:r w:rsidRPr="002321BD">
        <w:rPr>
          <w:i/>
          <w:lang w:val="es-ES"/>
        </w:rPr>
        <w:t>mantero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590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de Vergara,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. Le 18/03/1490, María de Gámez, à la place de son mari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Cristobal</w:t>
      </w:r>
      <w:proofErr w:type="spellEnd"/>
      <w:r w:rsidRPr="002321BD">
        <w:rPr>
          <w:lang w:val="es-ES"/>
        </w:rPr>
        <w:t xml:space="preserve"> de Gámez,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. En 1496, María de Gámez, femme de Diego de Huete,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vertAlign w:val="superscript"/>
          <w:lang w:val="es-ES"/>
          <w:rPrChange w:id="167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3"/>
      </w:r>
      <w:r w:rsidRPr="002321BD">
        <w:rPr>
          <w:lang w:val="es-ES"/>
        </w:rPr>
        <w:t>.</w:t>
      </w:r>
    </w:p>
    <w:p w14:paraId="3558FA8E" w14:textId="77777777" w:rsidR="00AD3BD7" w:rsidRPr="002321BD" w:rsidRDefault="00AD3BD7" w:rsidP="00363064">
      <w:pPr>
        <w:pStyle w:val="adlocalparaDate"/>
        <w:rPr>
          <w:lang w:val="es-ES"/>
        </w:rPr>
      </w:pPr>
      <w:r w:rsidRPr="002321BD">
        <w:rPr>
          <w:lang w:val="es-ES"/>
        </w:rPr>
        <w:t xml:space="preserve">CH_BO_02c.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Diego García de Toledo,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Maria</w:t>
      </w:r>
      <w:proofErr w:type="spellEnd"/>
      <w:r w:rsidRPr="002321BD">
        <w:rPr>
          <w:lang w:val="es-ES"/>
        </w:rPr>
        <w:t xml:space="preserve"> de Gámez,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fils,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poulres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et </w:t>
      </w:r>
      <w:proofErr w:type="gramStart"/>
      <w:r w:rsidRPr="002321BD">
        <w:rPr>
          <w:lang w:val="es-ES"/>
        </w:rPr>
        <w:t>a la porte</w:t>
      </w:r>
      <w:proofErr w:type="gram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>calle real</w:t>
      </w:r>
      <w:r w:rsidRPr="002321BD">
        <w:rPr>
          <w:vertAlign w:val="superscript"/>
          <w:lang w:val="es-ES"/>
          <w:rPrChange w:id="1685" w:author="JEAN" w:date="2024-09-10T19:51:00Z">
            <w:rPr>
              <w:rFonts w:cs="Times New Roman"/>
              <w:vertAlign w:val="superscript"/>
            </w:rPr>
          </w:rPrChange>
        </w:rPr>
        <w:footnoteReference w:id="54"/>
      </w:r>
      <w:r w:rsidRPr="002321BD">
        <w:rPr>
          <w:lang w:val="es-ES"/>
        </w:rPr>
        <w:t xml:space="preserve">. Le </w:t>
      </w:r>
      <w:proofErr w:type="spellStart"/>
      <w:r w:rsidRPr="002321BD">
        <w:rPr>
          <w:lang w:val="es-ES"/>
        </w:rPr>
        <w:t>terme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calle real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désigne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ici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l'actuelle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Calle del Cardenal Cisneros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dépourvue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XV</w:t>
      </w:r>
      <w:r w:rsidRPr="002321BD">
        <w:rPr>
          <w:vertAlign w:val="superscript"/>
          <w:lang w:val="es-ES"/>
        </w:rPr>
        <w:t>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siècle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spécifique</w:t>
      </w:r>
      <w:proofErr w:type="spellEnd"/>
      <w:r w:rsidRPr="002321BD">
        <w:rPr>
          <w:vertAlign w:val="superscript"/>
          <w:lang w:val="es-ES"/>
          <w:rPrChange w:id="169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5"/>
      </w:r>
      <w:r w:rsidRPr="002321BD">
        <w:rPr>
          <w:lang w:val="es-ES"/>
        </w:rPr>
        <w:t>.</w:t>
      </w:r>
    </w:p>
    <w:p w14:paraId="73DD3923" w14:textId="5DF43069" w:rsidR="00705311" w:rsidRPr="002321BD" w:rsidRDefault="00705311" w:rsidP="0070531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9160CC1" w14:textId="17844F52" w:rsidR="00705311" w:rsidRPr="002321BD" w:rsidRDefault="00705311" w:rsidP="00705311">
      <w:pPr>
        <w:pStyle w:val="adlocalMcode"/>
        <w:rPr>
          <w:lang w:val="es-ES"/>
        </w:rPr>
      </w:pPr>
      <w:r w:rsidRPr="002321BD">
        <w:rPr>
          <w:lang w:val="es-ES"/>
        </w:rPr>
        <w:t>CH_BO_02c-1-</w:t>
      </w:r>
    </w:p>
    <w:p w14:paraId="332F1D3C" w14:textId="77777777" w:rsidR="00705311" w:rsidRPr="002321BD" w:rsidRDefault="00000000" w:rsidP="00363064">
      <w:pPr>
        <w:pStyle w:val="adlocalillDOI"/>
        <w:rPr>
          <w:rStyle w:val="Lienhypertexte"/>
          <w:color w:val="auto"/>
          <w:lang w:val="es-ES"/>
        </w:rPr>
      </w:pPr>
      <w:hyperlink r:id="rId33" w:history="1">
        <w:r w:rsidR="00705311" w:rsidRPr="002321BD">
          <w:rPr>
            <w:rStyle w:val="Lienhypertexte"/>
            <w:color w:val="auto"/>
            <w:lang w:val="es-ES"/>
          </w:rPr>
          <w:t>https://api.nakala.fr/embed/10.34847/nkl.eddfo1wb/db6a2c1afc0d035adb3497a7fb9c38de00556adb</w:t>
        </w:r>
      </w:hyperlink>
    </w:p>
    <w:p w14:paraId="318153C0" w14:textId="256260C7" w:rsidR="00705311" w:rsidRPr="002321BD" w:rsidRDefault="00705311" w:rsidP="0070531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</w:t>
      </w:r>
      <w:r w:rsidR="00796E30">
        <w:rPr>
          <w:lang w:val="es-ES"/>
        </w:rPr>
        <w:t>4</w:t>
      </w:r>
      <w:r w:rsidR="00717815" w:rsidRPr="002321BD">
        <w:rPr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Identificación de la casa: plano actual y restitución</w:t>
      </w:r>
    </w:p>
    <w:p w14:paraId="4976C0A2" w14:textId="7115F503" w:rsidR="00705311" w:rsidRPr="002321BD" w:rsidRDefault="00705311" w:rsidP="0070531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14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6BC8DACE" w14:textId="77777777" w:rsidR="00705311" w:rsidRPr="002321BD" w:rsidRDefault="00705311" w:rsidP="0070531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C69B69A" w14:textId="77777777" w:rsidR="00245738" w:rsidRPr="002321BD" w:rsidRDefault="00245738" w:rsidP="0024573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E8F2BDB" w14:textId="77777777" w:rsidR="00245738" w:rsidRPr="002321BD" w:rsidRDefault="00245738" w:rsidP="0024573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CE89C85" w14:textId="77777777" w:rsidR="00705311" w:rsidRPr="002321BD" w:rsidRDefault="00245738" w:rsidP="0024573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CH_BO_02c-2- </w:t>
      </w:r>
    </w:p>
    <w:p w14:paraId="4592386A" w14:textId="3E6185CB" w:rsidR="00245738" w:rsidRPr="002321BD" w:rsidRDefault="00000000" w:rsidP="00705311">
      <w:pPr>
        <w:pStyle w:val="adlocalillDOI"/>
        <w:rPr>
          <w:lang w:val="es-ES"/>
        </w:rPr>
      </w:pPr>
      <w:hyperlink r:id="rId34" w:history="1">
        <w:r w:rsidR="00363064" w:rsidRPr="002321BD">
          <w:rPr>
            <w:rStyle w:val="Lienhypertexte"/>
            <w:lang w:val="es-ES"/>
          </w:rPr>
          <w:t>https://api.nakala.fr/embed/10.34847/nkl.eddfo1wb/2a0bcd2d9190f600d7bdf1a07598f2b0e6feacca</w:t>
        </w:r>
      </w:hyperlink>
    </w:p>
    <w:p w14:paraId="158B1BC5" w14:textId="69FB68BD" w:rsidR="00245738" w:rsidRPr="002321BD" w:rsidRDefault="00245738" w:rsidP="0024573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</w:t>
      </w:r>
      <w:r w:rsidR="00796E30">
        <w:rPr>
          <w:lang w:val="es-ES"/>
        </w:rPr>
        <w:t>4</w:t>
      </w:r>
      <w:r w:rsidR="00717815" w:rsidRPr="002321BD">
        <w:rPr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F</w:t>
      </w:r>
      <w:r w:rsidRPr="002321BD">
        <w:rPr>
          <w:rFonts w:eastAsia="Arial"/>
          <w:lang w:val="es-ES"/>
        </w:rPr>
        <w:t>achada y torrecita</w:t>
      </w:r>
    </w:p>
    <w:p w14:paraId="14B4FF34" w14:textId="348AE847" w:rsidR="00245738" w:rsidRPr="002321BD" w:rsidRDefault="00245738" w:rsidP="00245738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14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Façade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petite</w:t>
      </w:r>
      <w:proofErr w:type="spellEnd"/>
      <w:r w:rsidRPr="002321BD">
        <w:rPr>
          <w:rFonts w:eastAsia="Arial"/>
          <w:lang w:val="es-ES"/>
        </w:rPr>
        <w:t xml:space="preserve"> tour</w:t>
      </w:r>
    </w:p>
    <w:p w14:paraId="7EAF2EED" w14:textId="77777777" w:rsidR="00245738" w:rsidRPr="002321BD" w:rsidRDefault="00245738" w:rsidP="0024573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1A82D6A" w14:textId="77777777" w:rsidR="00245738" w:rsidRPr="002321BD" w:rsidRDefault="00245738" w:rsidP="0024573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EC3A632" w14:textId="37EDF077" w:rsidR="00AD3BD7" w:rsidRPr="002321BD" w:rsidRDefault="00AD3BD7">
      <w:pPr>
        <w:pStyle w:val="adencSPrim"/>
        <w:rPr>
          <w:sz w:val="22"/>
          <w:lang w:val="es-ES"/>
          <w:rPrChange w:id="1707" w:author="JEAN" w:date="2024-09-10T19:51:00Z">
            <w:rPr/>
          </w:rPrChange>
        </w:rPr>
      </w:pPr>
      <w:r w:rsidRPr="002321BD">
        <w:rPr>
          <w:lang w:val="es-ES"/>
          <w:rPrChange w:id="1708" w:author="JEAN" w:date="2024-09-10T19:51:00Z">
            <w:rPr/>
          </w:rPrChange>
        </w:rPr>
        <w:t>CH_BO_02c</w:t>
      </w:r>
      <w:r w:rsidR="00E152CD" w:rsidRPr="002321BD">
        <w:rPr>
          <w:lang w:val="es-ES"/>
          <w:rPrChange w:id="1709" w:author="JEAN" w:date="2024-09-10T19:51:00Z">
            <w:rPr/>
          </w:rPrChange>
        </w:rPr>
        <w:t>_</w:t>
      </w:r>
      <w:r w:rsidRPr="002321BD">
        <w:rPr>
          <w:lang w:val="es-ES"/>
          <w:rPrChange w:id="1710" w:author="JEAN" w:date="2024-09-10T19:51:00Z">
            <w:rPr/>
          </w:rPrChange>
        </w:rPr>
        <w:t>1439</w:t>
      </w:r>
      <w:r w:rsidR="00172479" w:rsidRPr="002321BD">
        <w:rPr>
          <w:lang w:val="es-ES"/>
          <w:rPrChange w:id="1711" w:author="JEAN" w:date="2024-09-10T19:51:00Z">
            <w:rPr/>
          </w:rPrChange>
        </w:rPr>
        <w:t xml:space="preserve"> </w:t>
      </w:r>
    </w:p>
    <w:tbl>
      <w:tblPr>
        <w:tblStyle w:val="23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712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713">
          <w:tblGrid>
            <w:gridCol w:w="9072"/>
          </w:tblGrid>
        </w:tblGridChange>
      </w:tblGrid>
      <w:tr w:rsidR="0031563A" w:rsidRPr="002321BD" w14:paraId="535A4E1C" w14:textId="77777777">
        <w:tc>
          <w:tcPr>
            <w:tcW w:w="9072" w:type="dxa"/>
            <w:tcMar>
              <w:top w:w="0" w:type="dxa"/>
              <w:bottom w:w="0" w:type="dxa"/>
            </w:tcMar>
            <w:tcPrChange w:id="1714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EF2F14" w:rsidRPr="002321BD" w14:paraId="316813EC" w14:textId="77777777" w:rsidTr="00EF2F14">
              <w:tc>
                <w:tcPr>
                  <w:tcW w:w="8932" w:type="dxa"/>
                </w:tcPr>
                <w:p w14:paraId="15E29B2F" w14:textId="77777777" w:rsidR="00EF2F14" w:rsidRPr="002321BD" w:rsidRDefault="00EF2F14" w:rsidP="00EF2F14">
                  <w:pPr>
                    <w:rPr>
                      <w:lang w:val="es-ES"/>
                    </w:rPr>
                  </w:pPr>
                </w:p>
              </w:tc>
            </w:tr>
          </w:tbl>
          <w:p w14:paraId="2E822F38" w14:textId="77777777" w:rsidR="0031563A" w:rsidRPr="002321BD" w:rsidRDefault="0031563A" w:rsidP="00EF2F14">
            <w:pPr>
              <w:rPr>
                <w:lang w:val="es-ES"/>
                <w:rPrChange w:id="1715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1716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49780842" w14:textId="77777777">
        <w:tc>
          <w:tcPr>
            <w:tcW w:w="9072" w:type="dxa"/>
            <w:tcMar>
              <w:top w:w="0" w:type="dxa"/>
              <w:bottom w:w="0" w:type="dxa"/>
            </w:tcMar>
            <w:tcPrChange w:id="1717" w:author="JEAN" w:date="2024-09-10T19:51:00Z">
              <w:tcPr>
                <w:tcW w:w="9072" w:type="dxa"/>
              </w:tcPr>
            </w:tcPrChange>
          </w:tcPr>
          <w:p w14:paraId="4A736F0C" w14:textId="77777777" w:rsidR="0031563A" w:rsidRPr="002321BD" w:rsidRDefault="0031563A" w:rsidP="00EF2F14">
            <w:pPr>
              <w:rPr>
                <w:rFonts w:ascii="Times New Roman" w:hAnsi="Times New Roman"/>
                <w:color w:val="000000"/>
                <w:lang w:val="es-ES"/>
                <w:rPrChange w:id="171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7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2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2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2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2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2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2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2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beatriz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2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3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3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3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muger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3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Juan sanches pintor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7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diez e ocho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otubre año de 30 años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çient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31563A" w:rsidRPr="00796E30" w14:paraId="195800F1" w14:textId="77777777">
        <w:tc>
          <w:tcPr>
            <w:tcW w:w="9072" w:type="dxa"/>
            <w:tcMar>
              <w:top w:w="0" w:type="dxa"/>
              <w:bottom w:w="0" w:type="dxa"/>
            </w:tcMar>
            <w:tcPrChange w:id="1745" w:author="JEAN" w:date="2024-09-10T19:51:00Z">
              <w:tcPr>
                <w:tcW w:w="9072" w:type="dxa"/>
              </w:tcPr>
            </w:tcPrChange>
          </w:tcPr>
          <w:p w14:paraId="1CE1B135" w14:textId="77777777" w:rsidR="0031563A" w:rsidRPr="002321BD" w:rsidRDefault="0031563A" w:rsidP="00EF2F14">
            <w:pPr>
              <w:rPr>
                <w:rFonts w:ascii="Times New Roman" w:hAnsi="Times New Roman"/>
                <w:color w:val="000000"/>
                <w:lang w:val="es-ES"/>
                <w:rPrChange w:id="174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7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Entrando por la puerta ay un portal pequeño bueno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nesçesaria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llana con sus escaleras que ha en luengo diez varas e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tres varas.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fue deslindada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en 18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Años.</w:t>
            </w:r>
          </w:p>
        </w:tc>
      </w:tr>
      <w:tr w:rsidR="0031563A" w:rsidRPr="00796E30" w14:paraId="1CB35F81" w14:textId="77777777">
        <w:tc>
          <w:tcPr>
            <w:tcW w:w="9072" w:type="dxa"/>
            <w:tcMar>
              <w:top w:w="0" w:type="dxa"/>
              <w:bottom w:w="0" w:type="dxa"/>
            </w:tcMar>
            <w:tcPrChange w:id="1782" w:author="JEAN" w:date="2024-09-10T19:51:00Z">
              <w:tcPr>
                <w:tcW w:w="9072" w:type="dxa"/>
              </w:tcPr>
            </w:tcPrChange>
          </w:tcPr>
          <w:p w14:paraId="6028EA5A" w14:textId="77777777" w:rsidR="0031563A" w:rsidRPr="002321BD" w:rsidRDefault="0031563A" w:rsidP="00EF2F14">
            <w:pPr>
              <w:rPr>
                <w:rFonts w:ascii="Times New Roman" w:hAnsi="Times New Roman"/>
                <w:color w:val="000000"/>
                <w:lang w:val="es-ES"/>
                <w:rPrChange w:id="178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7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7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7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31563A" w:rsidRPr="002321BD" w14:paraId="11CDAD46" w14:textId="77777777">
        <w:tc>
          <w:tcPr>
            <w:tcW w:w="9072" w:type="dxa"/>
            <w:tcMar>
              <w:top w:w="0" w:type="dxa"/>
              <w:bottom w:w="0" w:type="dxa"/>
            </w:tcMar>
            <w:tcPrChange w:id="1791" w:author="JEAN" w:date="2024-09-10T19:51:00Z">
              <w:tcPr>
                <w:tcW w:w="9072" w:type="dxa"/>
              </w:tcPr>
            </w:tcPrChange>
          </w:tcPr>
          <w:p w14:paraId="2863A56A" w14:textId="77777777" w:rsidR="0031563A" w:rsidRPr="002321BD" w:rsidRDefault="0031563A" w:rsidP="00EF2F14">
            <w:pPr>
              <w:rPr>
                <w:rFonts w:ascii="Times New Roman" w:hAnsi="Times New Roman"/>
                <w:color w:val="000000"/>
                <w:lang w:val="es-ES"/>
                <w:rPrChange w:id="179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7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(En el margen izquierdo, en otra letra)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794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diego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79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796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797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798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carpintero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7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1800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56"/>
            </w:r>
          </w:p>
        </w:tc>
      </w:tr>
    </w:tbl>
    <w:p w14:paraId="00BB4FDD" w14:textId="07DDA04A" w:rsidR="00172479" w:rsidRPr="002321BD" w:rsidRDefault="00AD3BD7">
      <w:pPr>
        <w:pStyle w:val="adencSPrim"/>
        <w:rPr>
          <w:sz w:val="22"/>
          <w:lang w:val="es-ES"/>
          <w:rPrChange w:id="1811" w:author="JEAN" w:date="2024-09-10T19:51:00Z">
            <w:rPr/>
          </w:rPrChange>
        </w:rPr>
      </w:pPr>
      <w:bookmarkStart w:id="1812" w:name="OLE_LINK588"/>
      <w:bookmarkStart w:id="1813" w:name="OLE_LINK589"/>
      <w:r w:rsidRPr="002321BD">
        <w:rPr>
          <w:lang w:val="es-ES"/>
          <w:rPrChange w:id="1814" w:author="JEAN" w:date="2024-09-10T19:51:00Z">
            <w:rPr/>
          </w:rPrChange>
        </w:rPr>
        <w:t>CH_BO_02c</w:t>
      </w:r>
      <w:r w:rsidR="00E152CD" w:rsidRPr="002321BD">
        <w:rPr>
          <w:lang w:val="es-ES"/>
          <w:rPrChange w:id="1815" w:author="JEAN" w:date="2024-09-10T19:51:00Z">
            <w:rPr/>
          </w:rPrChange>
        </w:rPr>
        <w:t>_</w:t>
      </w:r>
      <w:r w:rsidRPr="002321BD">
        <w:rPr>
          <w:lang w:val="es-ES"/>
          <w:rPrChange w:id="1816" w:author="JEAN" w:date="2024-09-10T19:51:00Z">
            <w:rPr/>
          </w:rPrChange>
        </w:rPr>
        <w:t>1492</w:t>
      </w:r>
      <w:r w:rsidR="00172479" w:rsidRPr="002321BD">
        <w:rPr>
          <w:lang w:val="es-ES"/>
          <w:rPrChange w:id="1817" w:author="JEAN" w:date="2024-09-10T19:51:00Z">
            <w:rPr/>
          </w:rPrChange>
        </w:rPr>
        <w:t xml:space="preserve"> </w:t>
      </w:r>
    </w:p>
    <w:bookmarkEnd w:id="1812"/>
    <w:bookmarkEnd w:id="1813"/>
    <w:tbl>
      <w:tblPr>
        <w:tblStyle w:val="22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1818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1819">
          <w:tblGrid>
            <w:gridCol w:w="9072"/>
          </w:tblGrid>
        </w:tblGridChange>
      </w:tblGrid>
      <w:tr w:rsidR="0031563A" w:rsidRPr="002321BD" w14:paraId="1C415AE6" w14:textId="77777777">
        <w:tc>
          <w:tcPr>
            <w:tcW w:w="9072" w:type="dxa"/>
            <w:tcMar>
              <w:top w:w="0" w:type="dxa"/>
              <w:bottom w:w="0" w:type="dxa"/>
            </w:tcMar>
            <w:tcPrChange w:id="1820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0D05C1" w:rsidRPr="002321BD" w14:paraId="6408185A" w14:textId="77777777" w:rsidTr="000D05C1">
              <w:tc>
                <w:tcPr>
                  <w:tcW w:w="8932" w:type="dxa"/>
                </w:tcPr>
                <w:p w14:paraId="5E0E4208" w14:textId="77777777" w:rsidR="000D05C1" w:rsidRPr="002321BD" w:rsidRDefault="000D05C1" w:rsidP="000D05C1">
                  <w:pPr>
                    <w:rPr>
                      <w:lang w:val="es-ES"/>
                    </w:rPr>
                  </w:pPr>
                </w:p>
              </w:tc>
            </w:tr>
          </w:tbl>
          <w:p w14:paraId="4A2F8656" w14:textId="77777777" w:rsidR="0031563A" w:rsidRPr="002321BD" w:rsidRDefault="0031563A" w:rsidP="000D05C1">
            <w:pPr>
              <w:rPr>
                <w:lang w:val="es-ES"/>
                <w:rPrChange w:id="1821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1822" w:author="JEAN" w:date="2024-09-10T19:51:00Z">
                  <w:rPr/>
                </w:rPrChange>
              </w:rPr>
              <w:t>OF 356</w:t>
            </w:r>
          </w:p>
        </w:tc>
      </w:tr>
      <w:tr w:rsidR="0031563A" w:rsidRPr="002321BD" w14:paraId="1381C8FB" w14:textId="77777777">
        <w:tc>
          <w:tcPr>
            <w:tcW w:w="9072" w:type="dxa"/>
            <w:tcMar>
              <w:top w:w="0" w:type="dxa"/>
              <w:bottom w:w="0" w:type="dxa"/>
            </w:tcMar>
            <w:tcPrChange w:id="1823" w:author="JEAN" w:date="2024-09-10T19:51:00Z">
              <w:tcPr>
                <w:tcW w:w="9072" w:type="dxa"/>
              </w:tcPr>
            </w:tcPrChange>
          </w:tcPr>
          <w:p w14:paraId="1248F23D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182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8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828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Diego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82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1830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de Toledo carpintero</w:t>
            </w:r>
            <w:r w:rsidRPr="002321BD">
              <w:rPr>
                <w:color w:val="000000"/>
                <w:lang w:val="es-ES"/>
                <w:rPrChange w:id="1831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57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18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Gamez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muger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un fijo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quinientos e noventa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pares de gallinas, linderos de toda parte casas de la iglesia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18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18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tienen la puerta en la calle real. </w:t>
            </w:r>
          </w:p>
        </w:tc>
      </w:tr>
      <w:tr w:rsidR="0031563A" w:rsidRPr="002321BD" w14:paraId="513C7623" w14:textId="77777777">
        <w:tc>
          <w:tcPr>
            <w:tcW w:w="9072" w:type="dxa"/>
            <w:tcMar>
              <w:top w:w="0" w:type="dxa"/>
              <w:bottom w:w="0" w:type="dxa"/>
            </w:tcMar>
            <w:tcPrChange w:id="1861" w:author="JEAN" w:date="2024-09-10T19:51:00Z">
              <w:tcPr>
                <w:tcW w:w="9072" w:type="dxa"/>
              </w:tcPr>
            </w:tcPrChange>
          </w:tcPr>
          <w:p w14:paraId="75080F36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186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18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8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8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tiene la entrada junto con la puerta de la calle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ay dos suelos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uno sobre otro, en el suelo de en medio a la mano derecha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sobre la puerta de la calle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chimenea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en la calle delante la puerta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plaçuela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fecha calle que es de la misma casa como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sennala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19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19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</w:t>
            </w:r>
            <w:proofErr w:type="spellEnd"/>
          </w:p>
        </w:tc>
      </w:tr>
    </w:tbl>
    <w:p w14:paraId="1AA81E08" w14:textId="77777777" w:rsidR="00B77FC3" w:rsidRPr="002321BD" w:rsidRDefault="00617DE9">
      <w:pPr>
        <w:pStyle w:val="adlocalMcode"/>
        <w:rPr>
          <w:color w:val="auto"/>
          <w:sz w:val="22"/>
          <w:lang w:val="es-ES"/>
          <w:rPrChange w:id="1943" w:author="JEAN" w:date="2024-09-10T19:51:00Z">
            <w:rPr/>
          </w:rPrChange>
        </w:rPr>
      </w:pPr>
      <w:r w:rsidRPr="002321BD">
        <w:rPr>
          <w:lang w:val="es-ES"/>
        </w:rPr>
        <w:t>CH_BO</w:t>
      </w:r>
      <w:r w:rsidR="00AD3BD7" w:rsidRPr="002321BD">
        <w:rPr>
          <w:lang w:val="es-ES"/>
        </w:rPr>
        <w:t xml:space="preserve">_03. du </w:t>
      </w:r>
      <w:proofErr w:type="spellStart"/>
      <w:r w:rsidR="00AD3BD7" w:rsidRPr="002321BD">
        <w:rPr>
          <w:lang w:val="es-ES"/>
        </w:rPr>
        <w:t>côté</w:t>
      </w:r>
      <w:proofErr w:type="spellEnd"/>
      <w:r w:rsidR="00AD3BD7" w:rsidRPr="002321BD">
        <w:rPr>
          <w:lang w:val="es-ES"/>
        </w:rPr>
        <w:t xml:space="preserve"> gauche </w:t>
      </w:r>
      <w:proofErr w:type="spellStart"/>
      <w:r w:rsidR="00AD3BD7" w:rsidRPr="002321BD">
        <w:rPr>
          <w:lang w:val="es-ES"/>
        </w:rPr>
        <w:t>de l</w:t>
      </w:r>
      <w:proofErr w:type="spellEnd"/>
      <w:r w:rsidR="00AD3BD7" w:rsidRPr="002321BD">
        <w:rPr>
          <w:lang w:val="es-ES"/>
        </w:rPr>
        <w:t>'</w:t>
      </w:r>
      <w:r w:rsidR="00AD3BD7" w:rsidRPr="002321BD">
        <w:rPr>
          <w:i/>
          <w:lang w:val="es-ES"/>
        </w:rPr>
        <w:t>Adarve del Atocha</w:t>
      </w:r>
      <w:r w:rsidR="00AD3BD7" w:rsidRPr="002321BD">
        <w:rPr>
          <w:vertAlign w:val="superscript"/>
          <w:lang w:val="es-ES"/>
          <w:rPrChange w:id="194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58"/>
      </w:r>
      <w:r w:rsidR="00AD3BD7" w:rsidRPr="002321BD">
        <w:rPr>
          <w:lang w:val="es-ES"/>
        </w:rPr>
        <w:t>.</w:t>
      </w:r>
    </w:p>
    <w:p w14:paraId="686FE2D7" w14:textId="77777777" w:rsidR="000D05C1" w:rsidRPr="002321BD" w:rsidRDefault="00BC24DA" w:rsidP="000D05C1">
      <w:pPr>
        <w:pStyle w:val="adlocalMlocalisation"/>
        <w:rPr>
          <w:rFonts w:ascii="Times New Roman" w:hAnsi="Times New Roman"/>
          <w:color w:val="FF0000"/>
          <w:lang w:val="es-ES"/>
        </w:rPr>
      </w:pPr>
      <w:r w:rsidRPr="002321BD">
        <w:rPr>
          <w:rFonts w:ascii="Times New Roman" w:hAnsi="Times New Roman"/>
          <w:color w:val="000000"/>
          <w:sz w:val="24"/>
          <w:lang w:val="es-ES"/>
          <w:rPrChange w:id="1954" w:author="JEAN" w:date="2024-09-10T19:51:00Z">
            <w:rPr>
              <w:rFonts w:ascii="Times New Roman" w:hAnsi="Times New Roman"/>
              <w:color w:val="000000" w:themeColor="text1"/>
              <w:sz w:val="24"/>
              <w:szCs w:val="24"/>
            </w:rPr>
          </w:rPrChange>
        </w:rPr>
        <w:t xml:space="preserve"> </w:t>
      </w:r>
      <w:hyperlink r:id="rId35" w:history="1">
        <w:r w:rsidR="000D05C1" w:rsidRPr="002321BD">
          <w:rPr>
            <w:rStyle w:val="Lienhypertexte"/>
            <w:rFonts w:ascii="Times New Roman" w:hAnsi="Times New Roman"/>
            <w:lang w:val="es-ES"/>
          </w:rPr>
          <w:t>Callejón de</w:t>
        </w:r>
        <w:r w:rsidR="000D05C1" w:rsidRPr="002321BD">
          <w:rPr>
            <w:rStyle w:val="Lienhypertexte"/>
            <w:rFonts w:ascii="Times New Roman" w:hAnsi="Times New Roman"/>
            <w:lang w:val="es-ES"/>
          </w:rPr>
          <w:t xml:space="preserve"> </w:t>
        </w:r>
        <w:r w:rsidR="000D05C1" w:rsidRPr="002321BD">
          <w:rPr>
            <w:rStyle w:val="Lienhypertexte"/>
            <w:rFonts w:ascii="Times New Roman" w:hAnsi="Times New Roman"/>
            <w:lang w:val="es-ES"/>
          </w:rPr>
          <w:t>San Pedro 3, 5, 7</w:t>
        </w:r>
      </w:hyperlink>
    </w:p>
    <w:p w14:paraId="275E4532" w14:textId="77777777" w:rsidR="000D05C1" w:rsidRPr="002321BD" w:rsidRDefault="00000000" w:rsidP="000D05C1">
      <w:pPr>
        <w:pStyle w:val="adlocalMlocalisation"/>
        <w:rPr>
          <w:b/>
          <w:bCs/>
          <w:sz w:val="20"/>
          <w:szCs w:val="20"/>
          <w:lang w:val="es-ES"/>
        </w:rPr>
      </w:pPr>
      <w:hyperlink r:id="rId36" w:history="1">
        <w:r w:rsidR="000D05C1" w:rsidRPr="002321BD">
          <w:rPr>
            <w:rStyle w:val="Lienhypertexte"/>
            <w:b/>
            <w:bCs/>
            <w:sz w:val="20"/>
            <w:szCs w:val="20"/>
            <w:lang w:val="es-ES"/>
          </w:rPr>
          <w:t>San Pedro, c</w:t>
        </w:r>
        <w:r w:rsidR="000D05C1" w:rsidRPr="002321BD">
          <w:rPr>
            <w:rStyle w:val="Lienhypertexte"/>
            <w:b/>
            <w:bCs/>
            <w:sz w:val="20"/>
            <w:szCs w:val="20"/>
            <w:lang w:val="es-ES"/>
          </w:rPr>
          <w:t>a</w:t>
        </w:r>
        <w:r w:rsidR="000D05C1" w:rsidRPr="002321BD">
          <w:rPr>
            <w:rStyle w:val="Lienhypertexte"/>
            <w:b/>
            <w:bCs/>
            <w:sz w:val="20"/>
            <w:szCs w:val="20"/>
            <w:lang w:val="es-ES"/>
          </w:rPr>
          <w:t>llejón de. N°3.</w:t>
        </w:r>
      </w:hyperlink>
    </w:p>
    <w:p w14:paraId="770EAB3E" w14:textId="66916900" w:rsidR="00AD3BD7" w:rsidRPr="002321BD" w:rsidRDefault="00AD3BD7">
      <w:pPr>
        <w:pStyle w:val="adlocalparaDate"/>
        <w:rPr>
          <w:sz w:val="22"/>
          <w:lang w:val="es-ES"/>
          <w:rPrChange w:id="195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CH_BO_03</w:t>
      </w:r>
      <w:r w:rsidRPr="002321BD">
        <w:rPr>
          <w:rFonts w:ascii="Calibri Light" w:hAnsi="Calibri Light"/>
          <w:color w:val="000000"/>
          <w:sz w:val="22"/>
          <w:lang w:val="es-ES"/>
          <w:rPrChange w:id="1956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59"/>
      </w:r>
      <w:r w:rsidRPr="002321BD">
        <w:rPr>
          <w:lang w:val="es-ES"/>
        </w:rPr>
        <w:t xml:space="preserve">+ CH_BO_011. </w:t>
      </w:r>
      <w:proofErr w:type="gramStart"/>
      <w:r w:rsidRPr="002321BD">
        <w:rPr>
          <w:lang w:val="es-ES"/>
        </w:rPr>
        <w:t>En  1372</w:t>
      </w:r>
      <w:proofErr w:type="gramEnd"/>
      <w:r w:rsidRPr="002321BD">
        <w:rPr>
          <w:lang w:val="es-ES"/>
        </w:rPr>
        <w:t xml:space="preserve"> et 1380,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 de Bobadilla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de Pedro </w:t>
      </w:r>
      <w:proofErr w:type="spellStart"/>
      <w:r w:rsidRPr="002321BD">
        <w:rPr>
          <w:lang w:val="es-ES"/>
        </w:rPr>
        <w:t>Barravi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250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350)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196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0"/>
      </w:r>
      <w:r w:rsidRPr="002321BD">
        <w:rPr>
          <w:lang w:val="es-ES"/>
        </w:rPr>
        <w:t>.</w:t>
      </w:r>
    </w:p>
    <w:p w14:paraId="08CC702C" w14:textId="77777777" w:rsidR="00AD3BD7" w:rsidRPr="002321BD" w:rsidRDefault="00AD3BD7">
      <w:pPr>
        <w:pStyle w:val="adlocalparaDate"/>
        <w:rPr>
          <w:sz w:val="22"/>
          <w:lang w:val="es-ES"/>
          <w:rPrChange w:id="197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CH_BO_03+ CH_BO_011. En 1391,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de Pedro </w:t>
      </w:r>
      <w:proofErr w:type="spellStart"/>
      <w:r w:rsidRPr="002321BD">
        <w:rPr>
          <w:lang w:val="es-ES"/>
        </w:rPr>
        <w:t>Barravi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Yáñez,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197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1"/>
      </w:r>
    </w:p>
    <w:p w14:paraId="25F80B32" w14:textId="77777777" w:rsidR="00AD3BD7" w:rsidRPr="002321BD" w:rsidRDefault="00AD3BD7">
      <w:pPr>
        <w:pStyle w:val="adlocalparaDate"/>
        <w:rPr>
          <w:sz w:val="22"/>
          <w:lang w:val="es-ES"/>
          <w:rPrChange w:id="198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CH_BO_03+ CH_CO_02. En 1396,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de Pedro </w:t>
      </w:r>
      <w:proofErr w:type="spellStart"/>
      <w:r w:rsidRPr="002321BD">
        <w:rPr>
          <w:lang w:val="es-ES"/>
        </w:rPr>
        <w:t>Barravi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passant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>Cal de los Azacanes</w:t>
      </w:r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Yáñez,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Juan Martínez, </w:t>
      </w:r>
      <w:r w:rsidRPr="002321BD">
        <w:rPr>
          <w:i/>
          <w:lang w:val="es-ES"/>
        </w:rPr>
        <w:t>mayoral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1.272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198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2"/>
      </w:r>
    </w:p>
    <w:p w14:paraId="37D25462" w14:textId="77777777" w:rsidR="00AD3BD7" w:rsidRPr="002321BD" w:rsidRDefault="00AD3BD7">
      <w:pPr>
        <w:pStyle w:val="adlocalparaDate"/>
        <w:rPr>
          <w:sz w:val="22"/>
          <w:lang w:val="es-ES"/>
          <w:rPrChange w:id="1987" w:author="JEAN" w:date="2024-09-10T19:51:00Z">
            <w:rPr>
              <w:rFonts w:cs="Times New Roman"/>
            </w:rPr>
          </w:rPrChange>
        </w:rPr>
      </w:pPr>
      <w:bookmarkStart w:id="1988" w:name="OLE_LINK4578"/>
      <w:bookmarkStart w:id="1989" w:name="OLE_LINK4579"/>
      <w:r w:rsidRPr="002321BD">
        <w:rPr>
          <w:lang w:val="es-ES"/>
        </w:rPr>
        <w:t>CH_BO_0</w:t>
      </w:r>
      <w:bookmarkEnd w:id="1988"/>
      <w:bookmarkEnd w:id="1989"/>
      <w:r w:rsidRPr="002321BD">
        <w:rPr>
          <w:lang w:val="es-ES"/>
        </w:rPr>
        <w:t xml:space="preserve">3+ CH_CO_02. En 1401,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Martínez, </w:t>
      </w:r>
      <w:r w:rsidRPr="002321BD">
        <w:rPr>
          <w:i/>
          <w:lang w:val="es-ES"/>
        </w:rPr>
        <w:t>mayoral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à Pedro </w:t>
      </w:r>
      <w:proofErr w:type="spellStart"/>
      <w:r w:rsidRPr="002321BD">
        <w:rPr>
          <w:lang w:val="es-ES"/>
        </w:rPr>
        <w:t>Barravi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passant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 xml:space="preserve">Cal de los </w:t>
      </w:r>
      <w:proofErr w:type="spellStart"/>
      <w:r w:rsidRPr="002321BD">
        <w:rPr>
          <w:i/>
          <w:lang w:val="es-ES"/>
        </w:rPr>
        <w:t>Açacanes</w:t>
      </w:r>
      <w:proofErr w:type="spellEnd"/>
      <w:r w:rsidRPr="002321BD">
        <w:rPr>
          <w:lang w:val="es-ES"/>
        </w:rPr>
        <w:t xml:space="preserve"> (CH_CO_02),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Yáñez,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diezmos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1.452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lui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décomptés</w:t>
      </w:r>
      <w:proofErr w:type="spellEnd"/>
      <w:r w:rsidRPr="002321BD">
        <w:rPr>
          <w:lang w:val="es-ES"/>
        </w:rPr>
        <w:t xml:space="preserve">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les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prises</w:t>
      </w:r>
      <w:proofErr w:type="spellEnd"/>
      <w:r w:rsidRPr="002321BD">
        <w:rPr>
          <w:lang w:val="es-ES"/>
        </w:rPr>
        <w:t xml:space="preserve"> ­Martín Martínez,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1.272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15/8/1393.</w:t>
      </w:r>
    </w:p>
    <w:p w14:paraId="1AFBF790" w14:textId="75AB82C4" w:rsidR="00AD3BD7" w:rsidRPr="002321BD" w:rsidRDefault="00AD3BD7">
      <w:pPr>
        <w:pStyle w:val="adlocalparaDate"/>
        <w:rPr>
          <w:sz w:val="22"/>
          <w:lang w:val="es-ES"/>
          <w:rPrChange w:id="199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CH_BO_03+</w:t>
      </w:r>
      <w:r w:rsidR="00617DE9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CH_CO_02. En 1412, Juan Martínez, </w:t>
      </w:r>
      <w:r w:rsidRPr="002321BD">
        <w:rPr>
          <w:i/>
          <w:lang w:val="es-ES"/>
        </w:rPr>
        <w:t>mayoral de los Reyes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à Pedro </w:t>
      </w:r>
      <w:proofErr w:type="spellStart"/>
      <w:r w:rsidRPr="002321BD">
        <w:rPr>
          <w:lang w:val="es-ES"/>
        </w:rPr>
        <w:t>Barravi</w:t>
      </w:r>
      <w:proofErr w:type="spellEnd"/>
      <w:r w:rsidRPr="002321BD">
        <w:rPr>
          <w:lang w:val="es-ES"/>
        </w:rPr>
        <w:t xml:space="preserve"> (CH_BO_03),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passant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Azacanes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Yáñez (CH_CO_02),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diezmos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2.520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vertAlign w:val="superscript"/>
          <w:lang w:val="es-ES"/>
          <w:rPrChange w:id="199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3"/>
      </w:r>
      <w:r w:rsidRPr="002321BD">
        <w:rPr>
          <w:lang w:val="es-ES"/>
        </w:rPr>
        <w:t>.</w:t>
      </w:r>
    </w:p>
    <w:p w14:paraId="4F551F7C" w14:textId="77777777" w:rsidR="00AD3BD7" w:rsidRPr="002321BD" w:rsidRDefault="00AD3BD7">
      <w:pPr>
        <w:pStyle w:val="adlocalparaDate"/>
        <w:rPr>
          <w:sz w:val="22"/>
          <w:lang w:val="es-ES"/>
          <w:rPrChange w:id="199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CH_BO_03+ CH_CO_02. En 1417 et 1422,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Martínez, </w:t>
      </w:r>
      <w:r w:rsidRPr="002321BD">
        <w:rPr>
          <w:i/>
          <w:lang w:val="es-ES"/>
        </w:rPr>
        <w:t>capellán mayor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tenue, </w:t>
      </w:r>
      <w:r w:rsidRPr="002321BD">
        <w:rPr>
          <w:i/>
          <w:lang w:val="es-ES"/>
        </w:rPr>
        <w:t>perpetuas todas</w:t>
      </w:r>
      <w:r w:rsidRPr="002321BD">
        <w:rPr>
          <w:lang w:val="es-ES"/>
        </w:rPr>
        <w:t xml:space="preserve">,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García, </w:t>
      </w:r>
      <w:r w:rsidRPr="002321BD">
        <w:rPr>
          <w:i/>
          <w:lang w:val="es-ES"/>
        </w:rPr>
        <w:t>doctor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1/09/1413,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1.650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viejos</w:t>
      </w:r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décidé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d'enlever</w:t>
      </w:r>
      <w:proofErr w:type="spellEnd"/>
      <w:r w:rsidRPr="002321BD">
        <w:rPr>
          <w:lang w:val="es-ES"/>
        </w:rPr>
        <w:t xml:space="preserve"> de ce </w:t>
      </w:r>
      <w:proofErr w:type="spellStart"/>
      <w:r w:rsidRPr="002321BD">
        <w:rPr>
          <w:lang w:val="es-ES"/>
        </w:rPr>
        <w:t>montant</w:t>
      </w:r>
      <w:proofErr w:type="spellEnd"/>
      <w:r w:rsidRPr="002321BD">
        <w:rPr>
          <w:lang w:val="es-ES"/>
        </w:rPr>
        <w:t xml:space="preserve"> 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ce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à S. Antolín (</w:t>
      </w:r>
      <w:bookmarkStart w:id="1998" w:name="OLE_LINK4508"/>
      <w:bookmarkStart w:id="1999" w:name="OLE_LINK4509"/>
      <w:r w:rsidRPr="002321BD">
        <w:rPr>
          <w:lang w:val="es-ES"/>
        </w:rPr>
        <w:t>CH_FO_0</w:t>
      </w:r>
      <w:bookmarkEnd w:id="1998"/>
      <w:bookmarkEnd w:id="1999"/>
      <w:r w:rsidRPr="002321BD">
        <w:rPr>
          <w:lang w:val="es-ES"/>
        </w:rPr>
        <w:t xml:space="preserve">9)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qui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900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à Pedro Alfonso, </w:t>
      </w:r>
      <w:r w:rsidRPr="002321BD">
        <w:rPr>
          <w:i/>
          <w:lang w:val="es-ES"/>
        </w:rPr>
        <w:t>clérigo</w:t>
      </w:r>
      <w:r w:rsidRPr="002321BD">
        <w:rPr>
          <w:lang w:val="es-ES"/>
        </w:rPr>
        <w:t xml:space="preserve"> de S. Nicolás, si bien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reste à </w:t>
      </w:r>
      <w:proofErr w:type="spellStart"/>
      <w:r w:rsidRPr="002321BD">
        <w:rPr>
          <w:lang w:val="es-ES"/>
        </w:rPr>
        <w:t>payer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ledit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1.450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viejos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2.900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vertAlign w:val="superscript"/>
          <w:lang w:val="es-ES"/>
          <w:rPrChange w:id="200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4"/>
      </w:r>
      <w:r w:rsidRPr="002321BD">
        <w:rPr>
          <w:lang w:val="es-ES"/>
        </w:rPr>
        <w:t>.</w:t>
      </w:r>
    </w:p>
    <w:p w14:paraId="0FA5BF87" w14:textId="77777777" w:rsidR="00AD3BD7" w:rsidRPr="002321BD" w:rsidRDefault="00AD3BD7">
      <w:pPr>
        <w:pStyle w:val="adlocalparaDate"/>
        <w:rPr>
          <w:sz w:val="22"/>
          <w:lang w:val="es-ES"/>
          <w:rPrChange w:id="201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Le 28/05/1434,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don Pedro Ramírez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Alfonso García de Alcaraz,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qu'y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ledit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sortant</w:t>
      </w:r>
      <w:proofErr w:type="spellEnd"/>
      <w:r w:rsidRPr="002321BD">
        <w:rPr>
          <w:lang w:val="es-ES"/>
        </w:rPr>
        <w:t xml:space="preserve"> à </w:t>
      </w:r>
      <w:r w:rsidRPr="002321BD">
        <w:rPr>
          <w:i/>
          <w:lang w:val="es-ES"/>
        </w:rPr>
        <w:t>Cal de Azacanes</w:t>
      </w:r>
      <w:r w:rsidRPr="002321BD">
        <w:rPr>
          <w:lang w:val="es-ES"/>
        </w:rPr>
        <w:t xml:space="preserve"> (CH_CO_02),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par doña Beatriz de Vargas, </w:t>
      </w:r>
      <w:proofErr w:type="spellStart"/>
      <w:r w:rsidRPr="002321BD">
        <w:rPr>
          <w:lang w:val="es-ES"/>
        </w:rPr>
        <w:t>veuve</w:t>
      </w:r>
      <w:proofErr w:type="spellEnd"/>
      <w:r w:rsidRPr="002321BD">
        <w:rPr>
          <w:lang w:val="es-ES"/>
        </w:rPr>
        <w:t xml:space="preserve"> de García Barroso (CH_CO_05), et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tenue par Diego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(CH_BO_011),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lastRenderedPageBreak/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Sánchez de Jaén et de Diego Serrano, </w:t>
      </w:r>
      <w:r w:rsidRPr="002321BD">
        <w:rPr>
          <w:i/>
          <w:lang w:val="es-ES"/>
        </w:rPr>
        <w:t>escudero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familier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vertAlign w:val="superscript"/>
          <w:lang w:val="es-ES"/>
          <w:rPrChange w:id="201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5"/>
      </w:r>
      <w:r w:rsidRPr="002321BD">
        <w:rPr>
          <w:lang w:val="es-ES"/>
        </w:rPr>
        <w:t>.</w:t>
      </w:r>
    </w:p>
    <w:p w14:paraId="64B14B99" w14:textId="77777777" w:rsidR="00AD3BD7" w:rsidRPr="002321BD" w:rsidRDefault="00AD3BD7">
      <w:pPr>
        <w:pStyle w:val="adlocalparaDate"/>
        <w:rPr>
          <w:sz w:val="22"/>
          <w:lang w:val="es-ES"/>
          <w:rPrChange w:id="201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Alfonso García, </w:t>
      </w:r>
      <w:r w:rsidRPr="002321BD">
        <w:rPr>
          <w:i/>
          <w:lang w:val="es-ES"/>
        </w:rPr>
        <w:t>doctor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r w:rsidRPr="002321BD">
        <w:rPr>
          <w:i/>
          <w:lang w:val="es-ES"/>
        </w:rPr>
        <w:t>maestre escuela</w:t>
      </w:r>
      <w:r w:rsidRPr="002321BD">
        <w:rPr>
          <w:lang w:val="es-ES"/>
        </w:rPr>
        <w:t xml:space="preserve"> (Pedro Ramírez)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1434,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1434 par don Pedro Ramírez, maestrescuela,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le corps du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 (CH_CO_02),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Sánches</w:t>
      </w:r>
      <w:proofErr w:type="spellEnd"/>
      <w:r w:rsidRPr="002321BD">
        <w:rPr>
          <w:lang w:val="es-ES"/>
        </w:rPr>
        <w:t xml:space="preserve"> de Jaén et Diego Serrano</w:t>
      </w:r>
      <w:r w:rsidRPr="002321BD">
        <w:rPr>
          <w:vertAlign w:val="superscript"/>
          <w:lang w:val="es-ES"/>
          <w:rPrChange w:id="201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6"/>
      </w:r>
    </w:p>
    <w:p w14:paraId="00AE1736" w14:textId="77777777" w:rsidR="00AD3BD7" w:rsidRPr="002321BD" w:rsidRDefault="00AD3BD7">
      <w:pPr>
        <w:pStyle w:val="adlocalparaDate"/>
        <w:rPr>
          <w:sz w:val="22"/>
          <w:lang w:val="es-ES"/>
          <w:rPrChange w:id="202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En 1450,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Alfonso García, </w:t>
      </w:r>
      <w:r w:rsidRPr="002321BD">
        <w:rPr>
          <w:i/>
          <w:lang w:val="es-ES"/>
        </w:rPr>
        <w:t>doctor</w:t>
      </w:r>
      <w:r w:rsidRPr="002321BD">
        <w:rPr>
          <w:lang w:val="es-ES"/>
        </w:rPr>
        <w:t xml:space="preserve">, reste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1434, à don Pedro Ramírez,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le corps du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Serrano,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décédé</w:t>
      </w:r>
      <w:proofErr w:type="spellEnd"/>
      <w:r w:rsidRPr="002321BD">
        <w:rPr>
          <w:lang w:val="es-ES"/>
        </w:rPr>
        <w:t xml:space="preserve">. En 1465, la </w:t>
      </w:r>
      <w:proofErr w:type="spellStart"/>
      <w:proofErr w:type="gram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 reste</w:t>
      </w:r>
      <w:proofErr w:type="gramEnd"/>
      <w:r w:rsidRPr="002321BD">
        <w:rPr>
          <w:lang w:val="es-ES"/>
        </w:rPr>
        <w:t xml:space="preserve"> tenue par don Pedro Ramírez,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le corps du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202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7"/>
      </w:r>
    </w:p>
    <w:p w14:paraId="31BD11F0" w14:textId="77777777" w:rsidR="00AD3BD7" w:rsidRPr="002321BD" w:rsidRDefault="00AD3BD7">
      <w:pPr>
        <w:pStyle w:val="adlocalparaDate"/>
        <w:rPr>
          <w:sz w:val="22"/>
          <w:lang w:val="es-ES"/>
          <w:rPrChange w:id="203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Le 11/01/1471,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Marcos Díaz de Mondéjar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Diego Gutiérrez, chantre de Sigüenza,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8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Diego de </w:t>
      </w:r>
      <w:proofErr w:type="spellStart"/>
      <w:r w:rsidRPr="002321BD">
        <w:rPr>
          <w:lang w:val="es-ES"/>
        </w:rPr>
        <w:t>Villaminaya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capellán mayor</w:t>
      </w:r>
      <w:r w:rsidRPr="002321BD">
        <w:rPr>
          <w:i/>
          <w:vertAlign w:val="superscript"/>
          <w:lang w:val="es-ES"/>
          <w:rPrChange w:id="2033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68"/>
      </w:r>
      <w:r w:rsidRPr="002321BD">
        <w:rPr>
          <w:lang w:val="es-ES"/>
        </w:rPr>
        <w:t xml:space="preserve">. </w:t>
      </w:r>
    </w:p>
    <w:p w14:paraId="3D65FB2E" w14:textId="77777777" w:rsidR="00AD3BD7" w:rsidRPr="002321BD" w:rsidRDefault="00AD3BD7">
      <w:pPr>
        <w:pStyle w:val="adlocalparaDate"/>
        <w:rPr>
          <w:sz w:val="22"/>
          <w:lang w:val="es-ES"/>
          <w:rPrChange w:id="203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Le 23/03/1490,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Francisco Ortiz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Marcos Díaz de Mondéjar,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8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de Vergara,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Francisco Ortiz, </w:t>
      </w:r>
      <w:r w:rsidRPr="002321BD">
        <w:rPr>
          <w:i/>
          <w:lang w:val="es-ES"/>
        </w:rPr>
        <w:t>protonotario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encore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204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69"/>
      </w:r>
      <w:r w:rsidRPr="002321BD">
        <w:rPr>
          <w:lang w:val="es-ES"/>
        </w:rPr>
        <w:t>.</w:t>
      </w:r>
    </w:p>
    <w:p w14:paraId="0C61F4A2" w14:textId="77777777" w:rsidR="00AD3BD7" w:rsidRPr="002321BD" w:rsidRDefault="00AD3BD7">
      <w:pPr>
        <w:pStyle w:val="adlocalparaDate"/>
        <w:rPr>
          <w:sz w:val="22"/>
          <w:lang w:val="es-ES"/>
          <w:rPrChange w:id="204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CH_BO_03.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Marcos </w:t>
      </w:r>
      <w:proofErr w:type="spellStart"/>
      <w:r w:rsidRPr="002321BD">
        <w:rPr>
          <w:lang w:val="es-ES"/>
        </w:rPr>
        <w:t>Dias</w:t>
      </w:r>
      <w:proofErr w:type="spellEnd"/>
      <w:r w:rsidRPr="002321BD">
        <w:rPr>
          <w:lang w:val="es-ES"/>
        </w:rPr>
        <w:t xml:space="preserve"> de Mondéjar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de</w:t>
      </w:r>
      <w:proofErr w:type="spellEnd"/>
      <w:r w:rsidRPr="002321BD">
        <w:rPr>
          <w:lang w:val="es-ES"/>
        </w:rPr>
        <w:t xml:space="preserve">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huit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</w:t>
      </w:r>
      <w:r w:rsidRPr="002321BD">
        <w:rPr>
          <w:i/>
          <w:lang w:val="es-ES"/>
        </w:rPr>
        <w:t xml:space="preserve"> Nuncio</w:t>
      </w:r>
      <w:r w:rsidRPr="002321BD">
        <w:rPr>
          <w:lang w:val="es-ES"/>
        </w:rPr>
        <w:t xml:space="preserve"> don Francisco Ortiz,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2047" w:author="JEAN" w:date="2024-09-10T19:51:00Z">
            <w:rPr>
              <w:rFonts w:cs="Times New Roman"/>
              <w:vertAlign w:val="superscript"/>
            </w:rPr>
          </w:rPrChange>
        </w:rPr>
        <w:footnoteReference w:id="70"/>
      </w:r>
      <w:r w:rsidRPr="002321BD">
        <w:rPr>
          <w:lang w:val="es-ES"/>
        </w:rPr>
        <w:t>.</w:t>
      </w:r>
    </w:p>
    <w:p w14:paraId="673CB818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F6F4FCE" w14:textId="6F5D4D96" w:rsidR="0073266E" w:rsidRPr="002321BD" w:rsidRDefault="0073266E" w:rsidP="0073266E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CH_BO_03-1- </w:t>
      </w:r>
    </w:p>
    <w:p w14:paraId="167DCF8B" w14:textId="738FD14C" w:rsidR="000D05C1" w:rsidRPr="002321BD" w:rsidRDefault="00000000" w:rsidP="000D05C1">
      <w:pPr>
        <w:pStyle w:val="adlocalillDOI"/>
        <w:rPr>
          <w:lang w:val="es-ES"/>
        </w:rPr>
      </w:pPr>
      <w:hyperlink r:id="rId37" w:history="1">
        <w:r w:rsidR="000D05C1" w:rsidRPr="002321BD">
          <w:rPr>
            <w:rStyle w:val="Lienhypertexte"/>
            <w:lang w:val="es-ES"/>
          </w:rPr>
          <w:t>https://api.nakala.fr/embed/10.34847/nkl.a3d8c944/d441c76bcfa7f03398483e889d531edfd2c1ef02</w:t>
        </w:r>
      </w:hyperlink>
    </w:p>
    <w:p w14:paraId="0C555892" w14:textId="4FFDAFC1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3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</w:t>
      </w:r>
      <w:r w:rsidR="00FD398F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</w:t>
      </w:r>
    </w:p>
    <w:p w14:paraId="41339E7F" w14:textId="524C4F49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3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74545695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28A9A46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A4D4AEA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A493589" w14:textId="77777777" w:rsidR="000D05C1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CH_BO_03-2- </w:t>
      </w:r>
    </w:p>
    <w:p w14:paraId="023FEAE6" w14:textId="5214DB8A" w:rsidR="0073266E" w:rsidRPr="002321BD" w:rsidRDefault="00000000" w:rsidP="000D05C1">
      <w:pPr>
        <w:pStyle w:val="adlocalillDOI"/>
        <w:rPr>
          <w:lang w:val="es-ES"/>
        </w:rPr>
      </w:pPr>
      <w:hyperlink r:id="rId38" w:history="1">
        <w:r w:rsidR="000D05C1" w:rsidRPr="002321BD">
          <w:rPr>
            <w:rStyle w:val="Lienhypertexte"/>
            <w:lang w:val="es-ES"/>
          </w:rPr>
          <w:t>https://api.nakala.fr/embed/10.34847/nkl.a3d8c944/0c35ac6d0dad8486b646871fbf9639f1d0a31b0e</w:t>
        </w:r>
      </w:hyperlink>
    </w:p>
    <w:p w14:paraId="69231EA4" w14:textId="1348DBD9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3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atio y </w:t>
      </w:r>
      <w:r w:rsidR="008B35C0" w:rsidRPr="002321BD">
        <w:rPr>
          <w:rFonts w:eastAsia="Arial"/>
          <w:lang w:val="es-ES"/>
        </w:rPr>
        <w:t>pórtico</w:t>
      </w:r>
      <w:r w:rsidRPr="002321BD">
        <w:rPr>
          <w:rFonts w:eastAsia="Arial"/>
          <w:lang w:val="es-ES"/>
        </w:rPr>
        <w:t xml:space="preserve">, </w:t>
      </w:r>
      <w:r w:rsidR="008B35C0" w:rsidRPr="002321BD">
        <w:rPr>
          <w:rFonts w:eastAsia="Arial"/>
          <w:lang w:val="es-ES"/>
        </w:rPr>
        <w:t>columnas</w:t>
      </w:r>
      <w:r w:rsidRPr="002321BD">
        <w:rPr>
          <w:rFonts w:eastAsia="Arial"/>
          <w:lang w:val="es-ES"/>
        </w:rPr>
        <w:t xml:space="preserve"> ochavadas </w:t>
      </w:r>
    </w:p>
    <w:p w14:paraId="035B766A" w14:textId="513459BA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3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lang w:val="es-ES"/>
        </w:rPr>
        <w:t> </w:t>
      </w:r>
      <w:proofErr w:type="spellStart"/>
      <w:r w:rsidR="00EB30C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portique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66DA7C26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6D9AE1F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7F9BFD1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0561F27" w14:textId="77777777" w:rsidR="000D05C1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CH_BO_03-3- </w:t>
      </w:r>
    </w:p>
    <w:p w14:paraId="5340859F" w14:textId="0ACB8092" w:rsidR="0073266E" w:rsidRPr="002321BD" w:rsidRDefault="00000000" w:rsidP="000D05C1">
      <w:pPr>
        <w:pStyle w:val="adlocalillDOI"/>
        <w:rPr>
          <w:lang w:val="es-ES"/>
        </w:rPr>
      </w:pPr>
      <w:hyperlink r:id="rId39" w:history="1">
        <w:r w:rsidR="000D05C1" w:rsidRPr="002321BD">
          <w:rPr>
            <w:rStyle w:val="Lienhypertexte"/>
            <w:lang w:val="es-ES"/>
          </w:rPr>
          <w:t>https://api.nakala.fr/embed/10.34847/nkl.a3d8c944/789a11f81c4c06cc05fc1942acfc5412b57a8545</w:t>
        </w:r>
      </w:hyperlink>
    </w:p>
    <w:p w14:paraId="6D5316A6" w14:textId="55E502C2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3</w:t>
      </w:r>
      <w:r w:rsidR="00717815" w:rsidRPr="002321BD">
        <w:rPr>
          <w:rFonts w:eastAsia="Arial"/>
          <w:lang w:val="es-ES"/>
        </w:rPr>
        <w:t>:</w:t>
      </w:r>
      <w:r w:rsidR="00A42129" w:rsidRPr="002321BD">
        <w:rPr>
          <w:rFonts w:eastAsia="Arial"/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 xml:space="preserve">Ventana del </w:t>
      </w:r>
      <w:r w:rsidR="00A42129" w:rsidRPr="002321BD">
        <w:rPr>
          <w:lang w:val="es-ES"/>
        </w:rPr>
        <w:t>“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alacio” </w:t>
      </w:r>
      <w:r w:rsidR="00EB30C6" w:rsidRPr="002321BD">
        <w:rPr>
          <w:rFonts w:eastAsia="Arial"/>
          <w:lang w:val="es-ES"/>
        </w:rPr>
        <w:t xml:space="preserve">con pequeñas </w:t>
      </w:r>
      <w:r w:rsidRPr="002321BD">
        <w:rPr>
          <w:rFonts w:eastAsia="Arial"/>
          <w:lang w:val="es-ES"/>
        </w:rPr>
        <w:t>columna</w:t>
      </w:r>
      <w:r w:rsidR="00EB30C6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y capitel</w:t>
      </w:r>
      <w:r w:rsidR="00EB30C6" w:rsidRPr="002321BD">
        <w:rPr>
          <w:rFonts w:eastAsia="Arial"/>
          <w:lang w:val="es-ES"/>
        </w:rPr>
        <w:t>es</w:t>
      </w:r>
    </w:p>
    <w:p w14:paraId="2798E21B" w14:textId="5B4642C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3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F</w:t>
      </w:r>
      <w:r w:rsidRPr="002321BD">
        <w:rPr>
          <w:rFonts w:eastAsia="Arial"/>
          <w:lang w:val="es-ES"/>
        </w:rPr>
        <w:t>enêtre</w:t>
      </w:r>
      <w:proofErr w:type="spellEnd"/>
      <w:r w:rsidRPr="002321BD">
        <w:rPr>
          <w:rFonts w:eastAsia="Arial"/>
          <w:lang w:val="es-ES"/>
        </w:rPr>
        <w:t xml:space="preserve"> du “palacio” </w:t>
      </w:r>
      <w:proofErr w:type="spellStart"/>
      <w:r w:rsidR="00EB30C6" w:rsidRPr="002321BD">
        <w:rPr>
          <w:rFonts w:eastAsia="Arial"/>
          <w:lang w:val="es-ES"/>
        </w:rPr>
        <w:t>avec</w:t>
      </w:r>
      <w:proofErr w:type="spellEnd"/>
      <w:r w:rsidR="00EB30C6" w:rsidRPr="002321BD">
        <w:rPr>
          <w:rFonts w:eastAsia="Arial"/>
          <w:lang w:val="es-ES"/>
        </w:rPr>
        <w:t xml:space="preserve"> des </w:t>
      </w:r>
      <w:proofErr w:type="spellStart"/>
      <w:r w:rsidR="001A2569" w:rsidRPr="002321BD">
        <w:rPr>
          <w:rFonts w:eastAsia="Arial"/>
          <w:lang w:val="es-ES"/>
        </w:rPr>
        <w:t>petite</w:t>
      </w:r>
      <w:r w:rsidR="00EB30C6" w:rsidRPr="002321BD">
        <w:rPr>
          <w:rFonts w:eastAsia="Arial"/>
          <w:lang w:val="es-ES"/>
        </w:rPr>
        <w:t>s</w:t>
      </w:r>
      <w:proofErr w:type="spellEnd"/>
      <w:r w:rsidR="001A2569"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colonne</w:t>
      </w:r>
      <w:r w:rsidR="00EB30C6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chapiteau</w:t>
      </w:r>
      <w:r w:rsidR="00EB30C6" w:rsidRPr="002321BD">
        <w:rPr>
          <w:rFonts w:eastAsia="Arial"/>
          <w:lang w:val="es-ES"/>
        </w:rPr>
        <w:t>x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2F26ECC4" w14:textId="7777777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rFonts w:eastAsia="Arial"/>
          <w:lang w:val="es-ES"/>
        </w:rPr>
        <w:t xml:space="preserve"> </w:t>
      </w:r>
    </w:p>
    <w:p w14:paraId="0355F592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3BA97C4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85CF6BE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EF2E901" w14:textId="77777777" w:rsidR="000D05C1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CH_BO_03-4- </w:t>
      </w:r>
    </w:p>
    <w:p w14:paraId="2172CE3D" w14:textId="28AC532C" w:rsidR="0073266E" w:rsidRPr="002321BD" w:rsidRDefault="00000000" w:rsidP="000D05C1">
      <w:pPr>
        <w:pStyle w:val="adlocalillDOI"/>
        <w:rPr>
          <w:lang w:val="es-ES"/>
        </w:rPr>
      </w:pPr>
      <w:hyperlink r:id="rId40" w:history="1">
        <w:r w:rsidR="000D05C1" w:rsidRPr="002321BD">
          <w:rPr>
            <w:rStyle w:val="Lienhypertexte"/>
            <w:lang w:val="es-ES"/>
          </w:rPr>
          <w:t>https://api.nakala.fr/embed/10.34847/nkl.a3d8c944/cec97b4445183fe404d21d05d607c46c2ceaa7c9</w:t>
        </w:r>
      </w:hyperlink>
    </w:p>
    <w:p w14:paraId="4C5EAD56" w14:textId="350A3270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3</w:t>
      </w:r>
      <w:r w:rsidR="00717815" w:rsidRPr="002321BD">
        <w:rPr>
          <w:rFonts w:eastAsia="Arial"/>
          <w:lang w:val="es-ES"/>
        </w:rPr>
        <w:t>:</w:t>
      </w:r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EB30C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rco de yesería al patio</w:t>
      </w:r>
    </w:p>
    <w:p w14:paraId="672C9867" w14:textId="4A65C5BA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3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 de “yesería” </w:t>
      </w:r>
      <w:proofErr w:type="spellStart"/>
      <w:r w:rsidRPr="002321BD">
        <w:rPr>
          <w:rFonts w:eastAsia="Arial"/>
          <w:lang w:val="es-ES"/>
        </w:rPr>
        <w:t>ouvrant</w:t>
      </w:r>
      <w:proofErr w:type="spellEnd"/>
      <w:r w:rsidRPr="002321BD">
        <w:rPr>
          <w:rFonts w:eastAsia="Arial"/>
          <w:lang w:val="es-ES"/>
        </w:rPr>
        <w:t xml:space="preserve"> sur la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34DF914B" w14:textId="7777777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rFonts w:eastAsia="Arial"/>
          <w:lang w:val="es-ES"/>
        </w:rPr>
        <w:t xml:space="preserve"> </w:t>
      </w:r>
    </w:p>
    <w:p w14:paraId="7FD5B6F8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4D9484C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EB75D5B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9012F0C" w14:textId="77777777" w:rsidR="000D05C1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CH_BO_03-5- </w:t>
      </w:r>
    </w:p>
    <w:p w14:paraId="3B854C6B" w14:textId="2F59B025" w:rsidR="0073266E" w:rsidRPr="002321BD" w:rsidRDefault="00000000" w:rsidP="000D05C1">
      <w:pPr>
        <w:pStyle w:val="adlocalillDOI"/>
        <w:rPr>
          <w:lang w:val="es-ES"/>
        </w:rPr>
      </w:pPr>
      <w:hyperlink r:id="rId41" w:history="1">
        <w:r w:rsidR="000D05C1" w:rsidRPr="002321BD">
          <w:rPr>
            <w:rStyle w:val="Lienhypertexte"/>
            <w:lang w:val="es-ES"/>
          </w:rPr>
          <w:t>https://api.nakala.fr/embed/10.34847/nkl.a3d8c944/4b10e66e3fdaa81d3db4b1fdeb4ea341eaf7351f</w:t>
        </w:r>
      </w:hyperlink>
    </w:p>
    <w:p w14:paraId="03D16EFB" w14:textId="326B3BFF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2321BD">
        <w:rPr>
          <w:vertAlign w:val="superscript"/>
          <w:lang w:val="es-ES"/>
        </w:rPr>
        <w:t xml:space="preserve"> </w:t>
      </w:r>
      <w:r w:rsidR="00717815" w:rsidRPr="002321BD">
        <w:rPr>
          <w:lang w:val="es-ES"/>
        </w:rPr>
        <w:t>3</w:t>
      </w:r>
      <w:r w:rsidR="00717815" w:rsidRPr="002321BD">
        <w:rPr>
          <w:rFonts w:eastAsia="Arial"/>
          <w:lang w:val="es-ES"/>
        </w:rPr>
        <w:t>:</w:t>
      </w:r>
      <w:r w:rsidR="00A42129" w:rsidRPr="002321BD">
        <w:rPr>
          <w:rFonts w:eastAsia="Arial"/>
          <w:lang w:val="es-ES"/>
        </w:rPr>
        <w:t xml:space="preserve"> </w:t>
      </w:r>
      <w:r w:rsidR="00A42129" w:rsidRPr="002321BD">
        <w:rPr>
          <w:lang w:val="es-ES"/>
        </w:rPr>
        <w:t>“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alacio mayor”</w:t>
      </w:r>
    </w:p>
    <w:p w14:paraId="149B38F3" w14:textId="523E0AC3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3</w:t>
      </w:r>
      <w:r w:rsidR="00717815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“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alacio”</w:t>
      </w:r>
      <w:r w:rsidR="001A2569" w:rsidRPr="002321BD">
        <w:rPr>
          <w:rFonts w:eastAsia="Arial"/>
          <w:lang w:val="es-ES"/>
        </w:rPr>
        <w:t>,</w:t>
      </w:r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salle</w:t>
      </w:r>
      <w:proofErr w:type="spellEnd"/>
      <w:r w:rsidRPr="002321BD">
        <w:rPr>
          <w:rFonts w:eastAsia="Arial"/>
          <w:lang w:val="es-ES"/>
        </w:rPr>
        <w:t xml:space="preserve"> la plus importante</w:t>
      </w:r>
    </w:p>
    <w:p w14:paraId="21E48ABC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7AB1A93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D48D051" w14:textId="5D54888F" w:rsidR="00AD3BD7" w:rsidRPr="002321BD" w:rsidRDefault="00AD3BD7">
      <w:pPr>
        <w:pStyle w:val="adencSPrim"/>
        <w:rPr>
          <w:sz w:val="22"/>
          <w:lang w:val="es-ES"/>
          <w:rPrChange w:id="2053" w:author="JEAN" w:date="2024-09-10T19:51:00Z">
            <w:rPr/>
          </w:rPrChange>
        </w:rPr>
      </w:pPr>
      <w:r w:rsidRPr="002321BD">
        <w:rPr>
          <w:lang w:val="es-ES"/>
        </w:rPr>
        <w:t>CH_BO_03</w:t>
      </w:r>
      <w:r w:rsidR="00E6649C" w:rsidRPr="002321BD">
        <w:rPr>
          <w:lang w:val="es-ES"/>
        </w:rPr>
        <w:t>ª_</w:t>
      </w:r>
      <w:r w:rsidRPr="002321BD">
        <w:rPr>
          <w:lang w:val="es-ES"/>
        </w:rPr>
        <w:t>1439</w:t>
      </w:r>
    </w:p>
    <w:tbl>
      <w:tblPr>
        <w:tblStyle w:val="21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2054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2055">
          <w:tblGrid>
            <w:gridCol w:w="9072"/>
          </w:tblGrid>
        </w:tblGridChange>
      </w:tblGrid>
      <w:tr w:rsidR="0031563A" w:rsidRPr="002321BD" w14:paraId="4BECB003" w14:textId="77777777">
        <w:tc>
          <w:tcPr>
            <w:tcW w:w="9072" w:type="dxa"/>
            <w:tcMar>
              <w:top w:w="0" w:type="dxa"/>
              <w:bottom w:w="0" w:type="dxa"/>
            </w:tcMar>
            <w:tcPrChange w:id="2056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0D05C1" w:rsidRPr="002321BD" w14:paraId="02605EDA" w14:textId="77777777" w:rsidTr="000D05C1">
              <w:tc>
                <w:tcPr>
                  <w:tcW w:w="8932" w:type="dxa"/>
                </w:tcPr>
                <w:p w14:paraId="5C960590" w14:textId="77777777" w:rsidR="000D05C1" w:rsidRPr="002321BD" w:rsidRDefault="000D05C1" w:rsidP="000D05C1">
                  <w:pPr>
                    <w:rPr>
                      <w:lang w:val="es-ES"/>
                    </w:rPr>
                  </w:pPr>
                </w:p>
              </w:tc>
            </w:tr>
          </w:tbl>
          <w:p w14:paraId="58A84F07" w14:textId="77777777" w:rsidR="0031563A" w:rsidRPr="002321BD" w:rsidRDefault="0031563A" w:rsidP="000D05C1">
            <w:pPr>
              <w:rPr>
                <w:lang w:val="es-ES"/>
                <w:rPrChange w:id="2057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2058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11053FCD" w14:textId="77777777">
        <w:tc>
          <w:tcPr>
            <w:tcW w:w="9072" w:type="dxa"/>
            <w:tcMar>
              <w:top w:w="0" w:type="dxa"/>
              <w:bottom w:w="0" w:type="dxa"/>
            </w:tcMar>
            <w:tcPrChange w:id="2059" w:author="JEAN" w:date="2024-09-10T19:51:00Z">
              <w:tcPr>
                <w:tcW w:w="9072" w:type="dxa"/>
              </w:tcPr>
            </w:tcPrChange>
          </w:tcPr>
          <w:p w14:paraId="52292F37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06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0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Imagen 4, Fol. v: casas de la dicha eglesia</w:t>
            </w:r>
          </w:p>
        </w:tc>
      </w:tr>
      <w:tr w:rsidR="0031563A" w:rsidRPr="002321BD" w14:paraId="2D320725" w14:textId="77777777">
        <w:tc>
          <w:tcPr>
            <w:tcW w:w="9072" w:type="dxa"/>
            <w:tcMar>
              <w:top w:w="0" w:type="dxa"/>
              <w:bottom w:w="0" w:type="dxa"/>
            </w:tcMar>
            <w:tcPrChange w:id="2062" w:author="JEAN" w:date="2024-09-10T19:51:00Z">
              <w:tcPr>
                <w:tcW w:w="9072" w:type="dxa"/>
              </w:tcPr>
            </w:tcPrChange>
          </w:tcPr>
          <w:p w14:paraId="116D67C1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06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0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Et tiene en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0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0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vatas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açotea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0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dicha entrada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portales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0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0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corredores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enderredor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frontero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0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quinze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de la dicha entrada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1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1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 corredores delante. Et luego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enfrente del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1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1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establo con su puerta a la calle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corralejo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una casa con su pajar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todo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ocho varas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entrada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establo e de la dicha casa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1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1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pajar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tener pan. Testigos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16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el maestre escuela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6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7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7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7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7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</w:p>
        </w:tc>
      </w:tr>
      <w:tr w:rsidR="0031563A" w:rsidRPr="00796E30" w14:paraId="4CF25176" w14:textId="77777777">
        <w:tc>
          <w:tcPr>
            <w:tcW w:w="9072" w:type="dxa"/>
            <w:tcMar>
              <w:top w:w="0" w:type="dxa"/>
              <w:bottom w:w="0" w:type="dxa"/>
            </w:tcMar>
            <w:tcPrChange w:id="2175" w:author="JEAN" w:date="2024-09-10T19:51:00Z">
              <w:tcPr>
                <w:tcW w:w="9072" w:type="dxa"/>
              </w:tcPr>
            </w:tcPrChange>
          </w:tcPr>
          <w:p w14:paraId="7348DA79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17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1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1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1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</w:tbl>
    <w:p w14:paraId="6DF625A4" w14:textId="0529E90C" w:rsidR="00730DFD" w:rsidRPr="002321BD" w:rsidRDefault="00AD3BD7">
      <w:pPr>
        <w:pStyle w:val="adencSPrim"/>
        <w:rPr>
          <w:color w:val="FF0000"/>
          <w:sz w:val="22"/>
          <w:lang w:val="es-ES"/>
          <w:rPrChange w:id="2182" w:author="JEAN" w:date="2024-09-10T19:51:00Z">
            <w:rPr>
              <w:color w:val="FF0000"/>
            </w:rPr>
          </w:rPrChange>
        </w:rPr>
      </w:pPr>
      <w:bookmarkStart w:id="2183" w:name="OLE_LINK590"/>
      <w:bookmarkStart w:id="2184" w:name="OLE_LINK593"/>
      <w:r w:rsidRPr="002321BD">
        <w:rPr>
          <w:lang w:val="es-ES"/>
          <w:rPrChange w:id="2185" w:author="JEAN" w:date="2024-09-10T19:51:00Z">
            <w:rPr/>
          </w:rPrChange>
        </w:rPr>
        <w:t>CH_BO_03</w:t>
      </w:r>
      <w:r w:rsidR="00E152CD" w:rsidRPr="002321BD">
        <w:rPr>
          <w:lang w:val="es-ES"/>
          <w:rPrChange w:id="2186" w:author="JEAN" w:date="2024-09-10T19:51:00Z">
            <w:rPr/>
          </w:rPrChange>
        </w:rPr>
        <w:t>_</w:t>
      </w:r>
      <w:r w:rsidRPr="002321BD">
        <w:rPr>
          <w:lang w:val="es-ES"/>
          <w:rPrChange w:id="2187" w:author="JEAN" w:date="2024-09-10T19:51:00Z">
            <w:rPr/>
          </w:rPrChange>
        </w:rPr>
        <w:t>1492</w:t>
      </w:r>
    </w:p>
    <w:bookmarkEnd w:id="2183"/>
    <w:bookmarkEnd w:id="2184"/>
    <w:tbl>
      <w:tblPr>
        <w:tblStyle w:val="20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2188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2189">
          <w:tblGrid>
            <w:gridCol w:w="9072"/>
          </w:tblGrid>
        </w:tblGridChange>
      </w:tblGrid>
      <w:tr w:rsidR="0031563A" w:rsidRPr="002321BD" w14:paraId="3D13AE0F" w14:textId="77777777">
        <w:tc>
          <w:tcPr>
            <w:tcW w:w="9072" w:type="dxa"/>
            <w:tcMar>
              <w:top w:w="0" w:type="dxa"/>
              <w:bottom w:w="0" w:type="dxa"/>
            </w:tcMar>
            <w:tcPrChange w:id="2190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0D05C1" w:rsidRPr="002321BD" w14:paraId="67A28C22" w14:textId="77777777" w:rsidTr="000D05C1">
              <w:tc>
                <w:tcPr>
                  <w:tcW w:w="8932" w:type="dxa"/>
                </w:tcPr>
                <w:p w14:paraId="5977E53F" w14:textId="77777777" w:rsidR="000D05C1" w:rsidRPr="002321BD" w:rsidRDefault="000D05C1" w:rsidP="000D05C1">
                  <w:pPr>
                    <w:rPr>
                      <w:lang w:val="es-ES"/>
                    </w:rPr>
                  </w:pPr>
                </w:p>
              </w:tc>
            </w:tr>
          </w:tbl>
          <w:p w14:paraId="10B2F953" w14:textId="77777777" w:rsidR="0031563A" w:rsidRPr="002321BD" w:rsidRDefault="0031563A" w:rsidP="000D05C1">
            <w:pPr>
              <w:rPr>
                <w:lang w:val="es-ES"/>
                <w:rPrChange w:id="2191" w:author="JEAN" w:date="2024-09-10T19:51:00Z">
                  <w:rPr>
                    <w:rFonts w:cs="Times New Roman"/>
                  </w:rPr>
                </w:rPrChange>
              </w:rPr>
            </w:pPr>
            <w:r w:rsidRPr="002321BD">
              <w:rPr>
                <w:lang w:val="es-ES"/>
                <w:rPrChange w:id="2192" w:author="JEAN" w:date="2024-09-10T19:51:00Z">
                  <w:rPr/>
                </w:rPrChange>
              </w:rPr>
              <w:t xml:space="preserve">OF 356 </w:t>
            </w:r>
          </w:p>
        </w:tc>
      </w:tr>
      <w:tr w:rsidR="0031563A" w:rsidRPr="002321BD" w14:paraId="79AF8D03" w14:textId="77777777">
        <w:tc>
          <w:tcPr>
            <w:tcW w:w="9072" w:type="dxa"/>
            <w:tcMar>
              <w:top w:w="0" w:type="dxa"/>
              <w:bottom w:w="0" w:type="dxa"/>
            </w:tcMar>
            <w:tcPrChange w:id="2193" w:author="JEAN" w:date="2024-09-10T19:51:00Z">
              <w:tcPr>
                <w:tcW w:w="9072" w:type="dxa"/>
              </w:tcPr>
            </w:tcPrChange>
          </w:tcPr>
          <w:p w14:paraId="3709452C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19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1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côté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gauche] 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1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1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0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Marcos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1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2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3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Mondejar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4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205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color w:val="000000"/>
                <w:lang w:val="es-ES"/>
                <w:rPrChange w:id="2207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71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2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por su vida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ocho pares de gallinas,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nunçio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Ortiz por el suso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 Ha por linderos de cada parte casas de la iglesia.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9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/</w:t>
            </w:r>
          </w:p>
        </w:tc>
      </w:tr>
      <w:tr w:rsidR="0031563A" w:rsidRPr="002321BD" w14:paraId="440D4CD2" w14:textId="77777777">
        <w:tc>
          <w:tcPr>
            <w:tcW w:w="9072" w:type="dxa"/>
            <w:tcMar>
              <w:top w:w="0" w:type="dxa"/>
              <w:bottom w:w="0" w:type="dxa"/>
            </w:tcMar>
            <w:tcPrChange w:id="2241" w:author="JEAN" w:date="2024-09-10T19:51:00Z">
              <w:tcPr>
                <w:tcW w:w="9072" w:type="dxa"/>
              </w:tcPr>
            </w:tcPrChange>
          </w:tcPr>
          <w:p w14:paraId="5EC198BC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24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2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2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2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</w:t>
            </w:r>
          </w:p>
        </w:tc>
      </w:tr>
      <w:tr w:rsidR="0031563A" w:rsidRPr="002321BD" w14:paraId="04203FEE" w14:textId="77777777">
        <w:tc>
          <w:tcPr>
            <w:tcW w:w="9072" w:type="dxa"/>
            <w:tcMar>
              <w:top w:w="0" w:type="dxa"/>
              <w:bottom w:w="0" w:type="dxa"/>
            </w:tcMar>
            <w:tcPrChange w:id="2276" w:author="JEAN" w:date="2024-09-10T19:51:00Z">
              <w:tcPr>
                <w:tcW w:w="9072" w:type="dxa"/>
              </w:tcPr>
            </w:tcPrChange>
          </w:tcPr>
          <w:p w14:paraId="4D48FD0A" w14:textId="77777777" w:rsidR="0031563A" w:rsidRPr="002321BD" w:rsidRDefault="0031563A" w:rsidP="000D05C1">
            <w:pPr>
              <w:rPr>
                <w:rFonts w:ascii="Times New Roman" w:hAnsi="Times New Roman"/>
                <w:color w:val="000000"/>
                <w:lang w:val="es-ES"/>
                <w:rPrChange w:id="22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2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en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2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2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2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2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entrada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portales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3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3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corredores en derredor, frontero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derecha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retrete que ha en luengo todo con un pasadizo que se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para pasar al otro cuerpo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provision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quinse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retrete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de la entrada de la puerta de la calle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fecha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pieças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sus corredores delante e luego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poso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enfruente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establo con su puerta a la calle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corralejo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una casa con un pajar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ocho varas,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entrada este establo e de la dicha casa e pajar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tener pan, e sobre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soberado en que ay en subiendo a la mano derecha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siete varas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e frontero del escalera otra en que ay con el portalejo/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10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donde sale el escalera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3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con otro retrete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3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e sale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aposentamiento un corredor (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blanc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). De que fueron testigos Arias e Brasa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Ortis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criados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nunçio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Ortiz.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sobre la puerta de la calle un (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blanc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) en que ay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4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4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con otro soberado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(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blanc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) e una ventana a la calle con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rexa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fierro.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4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4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7316015A" w14:textId="77777777" w:rsidR="005448B6" w:rsidRPr="002321BD" w:rsidRDefault="00617DE9">
      <w:pPr>
        <w:pStyle w:val="adlocalMcode"/>
        <w:rPr>
          <w:color w:val="auto"/>
          <w:sz w:val="22"/>
          <w:lang w:val="es-ES"/>
          <w:rPrChange w:id="2437" w:author="JEAN" w:date="2024-09-10T19:51:00Z">
            <w:rPr/>
          </w:rPrChange>
        </w:rPr>
      </w:pPr>
      <w:r w:rsidRPr="002321BD">
        <w:rPr>
          <w:lang w:val="es-ES"/>
          <w:rPrChange w:id="2438" w:author="JEAN" w:date="2024-09-10T19:51:00Z">
            <w:rPr/>
          </w:rPrChange>
        </w:rPr>
        <w:lastRenderedPageBreak/>
        <w:t>CH_BO_04+ CH_BO_05</w:t>
      </w:r>
    </w:p>
    <w:p w14:paraId="1B62F17F" w14:textId="77777777" w:rsidR="000D05C1" w:rsidRPr="002321BD" w:rsidRDefault="00000000" w:rsidP="000D05C1">
      <w:pPr>
        <w:pStyle w:val="adlocalMlocalisation"/>
        <w:rPr>
          <w:color w:val="FF0000"/>
          <w:lang w:val="es-ES"/>
        </w:rPr>
      </w:pPr>
      <w:hyperlink r:id="rId42" w:history="1">
        <w:r w:rsidR="000D05C1" w:rsidRPr="002321BD">
          <w:rPr>
            <w:rStyle w:val="Lienhypertexte"/>
            <w:lang w:val="es-ES"/>
          </w:rPr>
          <w:t>Callejón</w:t>
        </w:r>
        <w:r w:rsidR="000D05C1" w:rsidRPr="002321BD">
          <w:rPr>
            <w:rStyle w:val="Lienhypertexte"/>
            <w:lang w:val="es-ES"/>
          </w:rPr>
          <w:t xml:space="preserve"> </w:t>
        </w:r>
        <w:r w:rsidR="000D05C1" w:rsidRPr="002321BD">
          <w:rPr>
            <w:rStyle w:val="Lienhypertexte"/>
            <w:lang w:val="es-ES"/>
          </w:rPr>
          <w:t>de</w:t>
        </w:r>
        <w:r w:rsidR="000D05C1" w:rsidRPr="002321BD">
          <w:rPr>
            <w:rStyle w:val="Lienhypertexte"/>
            <w:lang w:val="es-ES"/>
          </w:rPr>
          <w:t xml:space="preserve"> </w:t>
        </w:r>
        <w:r w:rsidR="000D05C1" w:rsidRPr="002321BD">
          <w:rPr>
            <w:rStyle w:val="Lienhypertexte"/>
            <w:lang w:val="es-ES"/>
          </w:rPr>
          <w:t>San Pedro 9</w:t>
        </w:r>
      </w:hyperlink>
    </w:p>
    <w:p w14:paraId="08BCD1C9" w14:textId="77777777" w:rsidR="00AD3BD7" w:rsidRPr="002321BD" w:rsidRDefault="00AD3BD7">
      <w:pPr>
        <w:pStyle w:val="adlocalMcode"/>
        <w:rPr>
          <w:sz w:val="22"/>
          <w:lang w:val="es-ES"/>
          <w:rPrChange w:id="2439" w:author="JEAN" w:date="2024-09-10T19:51:00Z">
            <w:rPr>
              <w:rFonts w:cs="Times New Roman"/>
            </w:rPr>
          </w:rPrChange>
        </w:rPr>
        <w:pPrChange w:id="2440" w:author="JEAN" w:date="2024-09-10T19:51:00Z">
          <w:pPr>
            <w:pStyle w:val="adlocalparaDonnees"/>
          </w:pPr>
        </w:pPrChange>
      </w:pPr>
      <w:r w:rsidRPr="002321BD">
        <w:rPr>
          <w:lang w:val="es-ES"/>
        </w:rPr>
        <w:t>CH_BO_04+ CH_BO_05</w:t>
      </w:r>
      <w:r w:rsidRPr="002321BD">
        <w:rPr>
          <w:rFonts w:ascii="Calibri Light" w:hAnsi="Calibri Light"/>
          <w:color w:val="000000"/>
          <w:sz w:val="22"/>
          <w:lang w:val="es-ES"/>
          <w:rPrChange w:id="2441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szCs w:val="24"/>
              <w:lang w:val="he" w:eastAsia="he" w:bidi="he"/>
            </w:rPr>
          </w:rPrChange>
        </w:rPr>
        <w:footnoteReference w:id="72"/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également</w:t>
      </w:r>
      <w:proofErr w:type="spellEnd"/>
      <w:r w:rsidRPr="002321BD">
        <w:rPr>
          <w:lang w:val="es-ES"/>
        </w:rPr>
        <w:t xml:space="preserve"> sur le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gauche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vertAlign w:val="superscript"/>
          <w:lang w:val="es-ES"/>
          <w:rPrChange w:id="245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3"/>
      </w:r>
      <w:r w:rsidRPr="002321BD">
        <w:rPr>
          <w:lang w:val="es-ES"/>
        </w:rPr>
        <w:t>.</w:t>
      </w:r>
    </w:p>
    <w:p w14:paraId="4EC8B621" w14:textId="77777777" w:rsidR="00AD3BD7" w:rsidRPr="002321BD" w:rsidRDefault="00AD3BD7">
      <w:pPr>
        <w:pStyle w:val="adlocalparaDate"/>
        <w:rPr>
          <w:sz w:val="22"/>
          <w:lang w:val="es-ES"/>
          <w:rPrChange w:id="2464" w:author="JEAN" w:date="2024-09-10T19:51:00Z">
            <w:rPr>
              <w:rFonts w:cs="Times New Roman"/>
            </w:rPr>
          </w:rPrChange>
        </w:rPr>
      </w:pPr>
      <w:bookmarkStart w:id="2465" w:name="OLE_LINK4067"/>
      <w:bookmarkStart w:id="2466" w:name="OLE_LINK4068"/>
      <w:r w:rsidRPr="002321BD">
        <w:rPr>
          <w:lang w:val="es-ES"/>
        </w:rPr>
        <w:t>CH_BO_04</w:t>
      </w:r>
      <w:r w:rsidRPr="002321BD">
        <w:rPr>
          <w:rFonts w:ascii="Calibri Light" w:hAnsi="Calibri Light"/>
          <w:color w:val="000000"/>
          <w:sz w:val="22"/>
          <w:lang w:val="es-ES"/>
          <w:rPrChange w:id="2467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74"/>
      </w:r>
      <w:r w:rsidRPr="002321BD">
        <w:rPr>
          <w:lang w:val="es-ES"/>
        </w:rPr>
        <w:t>+ CH_BO_05</w:t>
      </w:r>
      <w:bookmarkEnd w:id="2465"/>
      <w:bookmarkEnd w:id="2466"/>
      <w:r w:rsidRPr="002321BD">
        <w:rPr>
          <w:lang w:val="es-ES"/>
        </w:rPr>
        <w:t xml:space="preserve">. En 1372, Sancho García, fils de Gil García de Torrijos,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à Lope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De 1380 à 1401,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de Sancho García de Torrijos,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précision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s’agit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cens</w:t>
      </w:r>
      <w:proofErr w:type="spellEnd"/>
      <w:r w:rsidRPr="002321BD">
        <w:rPr>
          <w:lang w:val="es-ES"/>
        </w:rPr>
        <w:t xml:space="preserve">. En 1408, Sancho García de Torrijos et Costanza Fernández, </w:t>
      </w:r>
      <w:proofErr w:type="spellStart"/>
      <w:r w:rsidRPr="002321BD">
        <w:rPr>
          <w:lang w:val="es-ES"/>
        </w:rPr>
        <w:t>sœur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 de Mena, </w:t>
      </w:r>
      <w:proofErr w:type="spellStart"/>
      <w:r w:rsidRPr="002321BD">
        <w:rPr>
          <w:lang w:val="es-ES"/>
        </w:rPr>
        <w:t>tiennent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247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5"/>
      </w:r>
    </w:p>
    <w:p w14:paraId="04FFECFA" w14:textId="77777777" w:rsidR="00AD3BD7" w:rsidRPr="002321BD" w:rsidRDefault="00AD3BD7">
      <w:pPr>
        <w:pStyle w:val="adlocalparaDate"/>
        <w:rPr>
          <w:sz w:val="22"/>
          <w:lang w:val="es-ES"/>
          <w:rPrChange w:id="248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En 1412,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Fernández de Mena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cens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à Sancho García de Torrijos,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Après</w:t>
      </w:r>
      <w:proofErr w:type="spellEnd"/>
      <w:r w:rsidRPr="002321BD">
        <w:rPr>
          <w:lang w:val="es-ES"/>
        </w:rPr>
        <w:t xml:space="preserve"> son </w:t>
      </w:r>
      <w:proofErr w:type="spellStart"/>
      <w:r w:rsidRPr="002321BD">
        <w:rPr>
          <w:lang w:val="es-ES"/>
        </w:rPr>
        <w:t>décès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reviendra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vertAlign w:val="superscript"/>
          <w:lang w:val="es-ES"/>
          <w:rPrChange w:id="248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6"/>
      </w:r>
      <w:r w:rsidRPr="002321BD">
        <w:rPr>
          <w:lang w:val="es-ES"/>
        </w:rPr>
        <w:t>.</w:t>
      </w:r>
    </w:p>
    <w:p w14:paraId="6932F641" w14:textId="77777777" w:rsidR="00AD3BD7" w:rsidRPr="002321BD" w:rsidRDefault="00AD3BD7">
      <w:pPr>
        <w:pStyle w:val="adlocalparaDate"/>
        <w:rPr>
          <w:sz w:val="22"/>
          <w:lang w:val="es-ES"/>
          <w:rPrChange w:id="249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En 1417, Sancho García de </w:t>
      </w:r>
      <w:proofErr w:type="spellStart"/>
      <w:r w:rsidRPr="002321BD">
        <w:rPr>
          <w:lang w:val="es-ES"/>
        </w:rPr>
        <w:t>Torrrijos</w:t>
      </w:r>
      <w:proofErr w:type="spellEnd"/>
      <w:r w:rsidRPr="002321BD">
        <w:rPr>
          <w:lang w:val="es-ES"/>
        </w:rPr>
        <w:t xml:space="preserve"> et Constanza Fernández, </w:t>
      </w:r>
      <w:proofErr w:type="spellStart"/>
      <w:r w:rsidRPr="002321BD">
        <w:rPr>
          <w:lang w:val="es-ES"/>
        </w:rPr>
        <w:t>sœur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 de Mena, </w:t>
      </w:r>
      <w:proofErr w:type="spellStart"/>
      <w:r w:rsidRPr="002321BD">
        <w:rPr>
          <w:lang w:val="es-ES"/>
        </w:rPr>
        <w:t>tiennent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de Lope Ruiz,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viejos</w:t>
      </w:r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mais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c'est</w:t>
      </w:r>
      <w:proofErr w:type="spellEnd"/>
      <w:r w:rsidRPr="002321BD">
        <w:rPr>
          <w:lang w:val="es-ES"/>
        </w:rPr>
        <w:t xml:space="preserve"> Alfonso Fernández (de Mena) qui </w:t>
      </w:r>
      <w:proofErr w:type="spellStart"/>
      <w:r w:rsidRPr="002321BD">
        <w:rPr>
          <w:lang w:val="es-ES"/>
        </w:rPr>
        <w:t>paie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elle.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le </w:t>
      </w:r>
      <w:r w:rsidRPr="002321BD">
        <w:rPr>
          <w:i/>
          <w:lang w:val="es-ES"/>
        </w:rPr>
        <w:t>corral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appartiennent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après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décès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cet</w:t>
      </w:r>
      <w:proofErr w:type="spellEnd"/>
      <w:r w:rsidRPr="002321BD">
        <w:rPr>
          <w:lang w:val="es-ES"/>
        </w:rPr>
        <w:t xml:space="preserve"> Alfonso Fernández, qui </w:t>
      </w:r>
      <w:proofErr w:type="spellStart"/>
      <w:r w:rsidRPr="002321BD">
        <w:rPr>
          <w:lang w:val="es-ES"/>
        </w:rPr>
        <w:t>durant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</w:t>
      </w:r>
      <w:proofErr w:type="spellStart"/>
      <w:r w:rsidRPr="002321BD">
        <w:rPr>
          <w:lang w:val="es-ES"/>
        </w:rPr>
        <w:t>perçoit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loyers</w:t>
      </w:r>
      <w:proofErr w:type="spellEnd"/>
      <w:r w:rsidRPr="002321BD">
        <w:rPr>
          <w:lang w:val="es-ES"/>
        </w:rPr>
        <w:t xml:space="preserve"> (</w:t>
      </w:r>
      <w:r w:rsidRPr="002321BD">
        <w:rPr>
          <w:i/>
          <w:lang w:val="es-ES"/>
        </w:rPr>
        <w:t xml:space="preserve">los </w:t>
      </w:r>
      <w:proofErr w:type="spellStart"/>
      <w:r w:rsidRPr="002321BD">
        <w:rPr>
          <w:i/>
          <w:lang w:val="es-ES"/>
        </w:rPr>
        <w:t>alquilees</w:t>
      </w:r>
      <w:proofErr w:type="spellEnd"/>
      <w:r w:rsidRPr="002321BD">
        <w:rPr>
          <w:lang w:val="es-ES"/>
        </w:rPr>
        <w:t xml:space="preserve">) et </w:t>
      </w:r>
      <w:proofErr w:type="spellStart"/>
      <w:r w:rsidRPr="002321BD">
        <w:rPr>
          <w:lang w:val="es-ES"/>
        </w:rPr>
        <w:t>paie</w:t>
      </w:r>
      <w:proofErr w:type="spellEnd"/>
      <w:r w:rsidRPr="002321BD">
        <w:rPr>
          <w:lang w:val="es-ES"/>
        </w:rPr>
        <w:t xml:space="preserve"> chaque </w:t>
      </w:r>
      <w:proofErr w:type="spellStart"/>
      <w:r w:rsidRPr="002321BD">
        <w:rPr>
          <w:lang w:val="es-ES"/>
        </w:rPr>
        <w:t>année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15/08 les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vertAlign w:val="superscript"/>
          <w:lang w:val="es-ES"/>
          <w:rPrChange w:id="249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7"/>
      </w:r>
      <w:r w:rsidRPr="002321BD">
        <w:rPr>
          <w:lang w:val="es-ES"/>
        </w:rPr>
        <w:t>.</w:t>
      </w:r>
    </w:p>
    <w:p w14:paraId="631E07BC" w14:textId="77777777" w:rsidR="00AD3BD7" w:rsidRPr="002321BD" w:rsidRDefault="00AD3BD7">
      <w:pPr>
        <w:pStyle w:val="adlocalparaDate"/>
        <w:rPr>
          <w:sz w:val="22"/>
          <w:lang w:val="es-ES"/>
          <w:rPrChange w:id="2498" w:author="JEAN" w:date="2024-09-10T19:51:00Z">
            <w:rPr>
              <w:rFonts w:cs="Times New Roman"/>
            </w:rPr>
          </w:rPrChange>
        </w:rPr>
      </w:pPr>
      <w:bookmarkStart w:id="2499" w:name="OLE_LINK4069"/>
      <w:bookmarkStart w:id="2500" w:name="OLE_LINK4070"/>
      <w:r w:rsidRPr="002321BD">
        <w:rPr>
          <w:lang w:val="es-ES"/>
        </w:rPr>
        <w:lastRenderedPageBreak/>
        <w:t>CH_BO_0</w:t>
      </w:r>
      <w:bookmarkEnd w:id="2499"/>
      <w:bookmarkEnd w:id="2500"/>
      <w:r w:rsidRPr="002321BD">
        <w:rPr>
          <w:lang w:val="es-ES"/>
        </w:rPr>
        <w:t xml:space="preserve">4+ CH_BO_05. Le 19/11/1428,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Juan García,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Alfonso Fernández de Mena, et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Alfonso García (CH_BO_03) et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Juan Fernández de Talavera (CH_BO_06),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950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Martín Ruiz de Riaza, </w:t>
      </w:r>
      <w:r w:rsidRPr="002321BD">
        <w:rPr>
          <w:i/>
          <w:lang w:val="es-ES"/>
        </w:rPr>
        <w:t>racionero</w:t>
      </w:r>
      <w:r w:rsidRPr="002321BD">
        <w:rPr>
          <w:i/>
          <w:vertAlign w:val="superscript"/>
          <w:lang w:val="es-ES"/>
          <w:rPrChange w:id="2501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78"/>
      </w:r>
      <w:r w:rsidRPr="002321BD">
        <w:rPr>
          <w:lang w:val="es-ES"/>
        </w:rPr>
        <w:t xml:space="preserve">. </w:t>
      </w:r>
    </w:p>
    <w:p w14:paraId="121B9543" w14:textId="77777777" w:rsidR="00AD3BD7" w:rsidRPr="002321BD" w:rsidRDefault="00AD3BD7">
      <w:pPr>
        <w:pStyle w:val="adlocalparaDate"/>
        <w:rPr>
          <w:sz w:val="22"/>
          <w:lang w:val="es-ES"/>
          <w:rPrChange w:id="250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Alfonso Fernández de Mena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Alfonso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doctor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18/02/1438.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possède</w:t>
      </w:r>
      <w:proofErr w:type="spellEnd"/>
      <w:r w:rsidRPr="002321BD">
        <w:rPr>
          <w:lang w:val="es-ES"/>
        </w:rPr>
        <w:t xml:space="preserve"> un </w:t>
      </w:r>
      <w:r w:rsidRPr="002321BD">
        <w:rPr>
          <w:i/>
          <w:lang w:val="es-ES"/>
        </w:rPr>
        <w:t>trascorral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porte à la </w:t>
      </w:r>
      <w:r w:rsidRPr="002321BD">
        <w:rPr>
          <w:i/>
          <w:lang w:val="es-ES"/>
        </w:rPr>
        <w:t>Calle de los Azacanes</w:t>
      </w:r>
      <w:r w:rsidRPr="002321BD">
        <w:rPr>
          <w:vertAlign w:val="superscript"/>
          <w:lang w:val="es-ES"/>
          <w:rPrChange w:id="250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79"/>
      </w:r>
      <w:r w:rsidRPr="002321BD">
        <w:rPr>
          <w:lang w:val="es-ES"/>
        </w:rPr>
        <w:t>.</w:t>
      </w:r>
    </w:p>
    <w:p w14:paraId="4739D646" w14:textId="77777777" w:rsidR="00AD3BD7" w:rsidRPr="002321BD" w:rsidRDefault="00AD3BD7">
      <w:pPr>
        <w:pStyle w:val="adlocalparaDate"/>
        <w:rPr>
          <w:sz w:val="22"/>
          <w:lang w:val="es-ES"/>
          <w:rPrChange w:id="251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Le 30/09/1439,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 Alfonso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 de Mesa,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pares de casas</w:t>
      </w:r>
      <w:r w:rsidRPr="002321BD">
        <w:rPr>
          <w:lang w:val="es-ES"/>
        </w:rPr>
        <w:t xml:space="preserve">, 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Alfonso Fernández de Mena,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tenue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par doña Beatriz qui </w:t>
      </w:r>
      <w:proofErr w:type="spellStart"/>
      <w:r w:rsidRPr="002321BD">
        <w:rPr>
          <w:lang w:val="es-ES"/>
        </w:rPr>
        <w:t>fut</w:t>
      </w:r>
      <w:proofErr w:type="spellEnd"/>
      <w:r w:rsidRPr="002321BD">
        <w:rPr>
          <w:lang w:val="es-ES"/>
        </w:rPr>
        <w:t xml:space="preserve"> la femme de García Barroso, </w:t>
      </w:r>
      <w:proofErr w:type="spellStart"/>
      <w:r w:rsidRPr="002321BD">
        <w:rPr>
          <w:lang w:val="es-ES"/>
        </w:rPr>
        <w:t>lequel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fut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fraile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monastère</w:t>
      </w:r>
      <w:proofErr w:type="spellEnd"/>
      <w:r w:rsidRPr="002321BD">
        <w:rPr>
          <w:lang w:val="es-ES"/>
        </w:rPr>
        <w:t xml:space="preserve"> de S. Agustín (CH_BO_05), et la </w:t>
      </w:r>
      <w:proofErr w:type="spellStart"/>
      <w:r w:rsidRPr="002321BD">
        <w:rPr>
          <w:lang w:val="es-ES"/>
        </w:rPr>
        <w:t>seconde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, tenue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Santa Olalla,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(CH_BO_04),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corrales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autres</w:t>
      </w:r>
      <w:proofErr w:type="spellEnd"/>
      <w:r w:rsidRPr="002321BD">
        <w:rPr>
          <w:lang w:val="es-ES"/>
        </w:rPr>
        <w:t xml:space="preserve"> portes </w:t>
      </w:r>
      <w:proofErr w:type="spellStart"/>
      <w:r w:rsidRPr="002321BD">
        <w:rPr>
          <w:lang w:val="es-ES"/>
        </w:rPr>
        <w:t>donnant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>Cal de los Azacanes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dessus</w:t>
      </w:r>
      <w:proofErr w:type="spellEnd"/>
      <w:r w:rsidRPr="002321BD">
        <w:rPr>
          <w:lang w:val="es-ES"/>
        </w:rPr>
        <w:t xml:space="preserve"> de la porte du </w:t>
      </w:r>
      <w:r w:rsidRPr="002321BD">
        <w:rPr>
          <w:i/>
          <w:lang w:val="es-ES"/>
        </w:rPr>
        <w:t xml:space="preserve">Baño del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 Juan Martínez de Sevilla</w:t>
      </w:r>
      <w:r w:rsidRPr="002321BD">
        <w:rPr>
          <w:vertAlign w:val="superscript"/>
          <w:lang w:val="es-ES"/>
          <w:rPrChange w:id="251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0"/>
      </w:r>
      <w:r w:rsidRPr="002321BD">
        <w:rPr>
          <w:lang w:val="es-ES"/>
        </w:rPr>
        <w:t>.</w:t>
      </w:r>
    </w:p>
    <w:p w14:paraId="10DE1858" w14:textId="77777777" w:rsidR="00AD3BD7" w:rsidRPr="002321BD" w:rsidRDefault="00AD3BD7">
      <w:pPr>
        <w:pStyle w:val="adlocalparaDate"/>
        <w:rPr>
          <w:sz w:val="22"/>
          <w:lang w:val="es-ES"/>
          <w:rPrChange w:id="2522" w:author="JEAN" w:date="2024-09-10T19:51:00Z">
            <w:rPr>
              <w:rFonts w:cs="Times New Roman"/>
            </w:rPr>
          </w:rPrChange>
        </w:rPr>
      </w:pPr>
      <w:bookmarkStart w:id="2523" w:name="OLE_LINK4071"/>
      <w:bookmarkStart w:id="2524" w:name="OLE_LINK4072"/>
      <w:r w:rsidRPr="002321BD">
        <w:rPr>
          <w:lang w:val="es-ES"/>
        </w:rPr>
        <w:t>CH_BO_04+ CH_BO_05</w:t>
      </w:r>
      <w:bookmarkEnd w:id="2523"/>
      <w:bookmarkEnd w:id="2524"/>
      <w:r w:rsidRPr="002321BD">
        <w:rPr>
          <w:lang w:val="es-ES"/>
        </w:rPr>
        <w:t xml:space="preserve">. En 1443,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pares de casas</w:t>
      </w:r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Fernández de Mena,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tenues,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1439,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</w:t>
      </w:r>
      <w:proofErr w:type="spellStart"/>
      <w:r w:rsidRPr="002321BD">
        <w:rPr>
          <w:lang w:val="es-ES"/>
        </w:rPr>
        <w:t>Alvarez</w:t>
      </w:r>
      <w:proofErr w:type="spellEnd"/>
      <w:r w:rsidRPr="002321BD">
        <w:rPr>
          <w:lang w:val="es-ES"/>
        </w:rPr>
        <w:t xml:space="preserve"> de Mesa,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 de Sevilla</w:t>
      </w:r>
      <w:r w:rsidRPr="002321BD">
        <w:rPr>
          <w:vertAlign w:val="superscript"/>
          <w:lang w:val="es-ES"/>
          <w:rPrChange w:id="252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1"/>
      </w:r>
      <w:r w:rsidRPr="002321BD">
        <w:rPr>
          <w:lang w:val="es-ES"/>
        </w:rPr>
        <w:t>.</w:t>
      </w:r>
    </w:p>
    <w:p w14:paraId="3358A470" w14:textId="77777777" w:rsidR="00AD3BD7" w:rsidRPr="002321BD" w:rsidRDefault="00AD3BD7">
      <w:pPr>
        <w:pStyle w:val="adlocalparaDate"/>
        <w:rPr>
          <w:sz w:val="22"/>
          <w:lang w:val="es-ES"/>
          <w:rPrChange w:id="253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En 1450,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pares de casas</w:t>
      </w:r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 de Mena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tenues (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une date en 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Gonzalo Sánchez,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3.000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courante</w:t>
      </w:r>
      <w:proofErr w:type="spellEnd"/>
      <w:r w:rsidRPr="002321BD">
        <w:rPr>
          <w:vertAlign w:val="superscript"/>
          <w:lang w:val="es-ES"/>
          <w:rPrChange w:id="253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2"/>
      </w:r>
    </w:p>
    <w:p w14:paraId="6AA92691" w14:textId="77777777" w:rsidR="00AD3BD7" w:rsidRPr="002321BD" w:rsidRDefault="00AD3BD7">
      <w:pPr>
        <w:pStyle w:val="adlocalparaDate"/>
        <w:rPr>
          <w:sz w:val="22"/>
          <w:lang w:val="es-ES"/>
          <w:rPrChange w:id="253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CH_BO_04+ CH_BO_05. Le 13/08/1454,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 don Gonzalo Sánchez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confronts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Martín González de Arévalo,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Alfonso García</w:t>
      </w:r>
      <w:r w:rsidRPr="002321BD">
        <w:rPr>
          <w:vertAlign w:val="superscript"/>
          <w:lang w:val="es-ES"/>
          <w:rPrChange w:id="253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3"/>
      </w:r>
      <w:r w:rsidRPr="002321BD">
        <w:rPr>
          <w:lang w:val="es-ES"/>
        </w:rPr>
        <w:t xml:space="preserve">. </w:t>
      </w:r>
    </w:p>
    <w:p w14:paraId="76396642" w14:textId="77777777" w:rsidR="00AD3BD7" w:rsidRPr="002321BD" w:rsidRDefault="00AD3BD7">
      <w:pPr>
        <w:pStyle w:val="adlocalparaDate"/>
        <w:rPr>
          <w:sz w:val="22"/>
          <w:lang w:val="es-ES"/>
          <w:rPrChange w:id="2545" w:author="JEAN" w:date="2024-09-10T19:51:00Z">
            <w:rPr>
              <w:rFonts w:cs="Times New Roman"/>
            </w:rPr>
          </w:rPrChange>
        </w:rPr>
      </w:pPr>
      <w:bookmarkStart w:id="2546" w:name="OLE_LINK4073"/>
      <w:bookmarkStart w:id="2547" w:name="OLE_LINK4074"/>
      <w:r w:rsidRPr="002321BD">
        <w:rPr>
          <w:lang w:val="es-ES"/>
        </w:rPr>
        <w:lastRenderedPageBreak/>
        <w:t>CH_BO_0</w:t>
      </w:r>
      <w:bookmarkEnd w:id="2546"/>
      <w:bookmarkEnd w:id="2547"/>
      <w:r w:rsidRPr="002321BD">
        <w:rPr>
          <w:lang w:val="es-ES"/>
        </w:rPr>
        <w:t xml:space="preserve">4+ CH_BO_05. Le 10/10/1472,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ces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cuerpos de casas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du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 Gonzalo Sánchez. </w:t>
      </w:r>
      <w:proofErr w:type="spellStart"/>
      <w:r w:rsidRPr="002321BD">
        <w:rPr>
          <w:lang w:val="es-ES"/>
        </w:rPr>
        <w:t>L’un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loué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Gênois</w:t>
      </w:r>
      <w:proofErr w:type="spellEnd"/>
      <w:r w:rsidRPr="002321BD">
        <w:rPr>
          <w:lang w:val="es-ES"/>
        </w:rPr>
        <w:t xml:space="preserve"> Antonio Gentil,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15/8/1472,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par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254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4"/>
      </w:r>
    </w:p>
    <w:p w14:paraId="58025034" w14:textId="1F4056EB" w:rsidR="003B276A" w:rsidRPr="002321BD" w:rsidRDefault="003B276A">
      <w:pPr>
        <w:pStyle w:val="adlocalMcode"/>
        <w:rPr>
          <w:color w:val="auto"/>
          <w:sz w:val="22"/>
          <w:lang w:val="es-ES"/>
          <w:rPrChange w:id="2554" w:author="JEAN" w:date="2024-09-10T19:51:00Z">
            <w:rPr/>
          </w:rPrChange>
        </w:rPr>
      </w:pPr>
      <w:r w:rsidRPr="002321BD">
        <w:rPr>
          <w:lang w:val="es-ES"/>
          <w:rPrChange w:id="2555" w:author="JEAN" w:date="2024-09-10T19:51:00Z">
            <w:rPr/>
          </w:rPrChange>
        </w:rPr>
        <w:t>CH_BO_04</w:t>
      </w:r>
    </w:p>
    <w:p w14:paraId="666ED9A4" w14:textId="77777777" w:rsidR="000D05C1" w:rsidRPr="002321BD" w:rsidRDefault="00000000" w:rsidP="000D05C1">
      <w:pPr>
        <w:pStyle w:val="adlocalMlocalisation"/>
        <w:rPr>
          <w:color w:val="FF0000"/>
          <w:lang w:val="es-ES"/>
        </w:rPr>
      </w:pPr>
      <w:hyperlink r:id="rId43" w:history="1">
        <w:r w:rsidR="000D05C1" w:rsidRPr="002321BD">
          <w:rPr>
            <w:rStyle w:val="Lienhypertexte"/>
            <w:lang w:val="es-ES"/>
          </w:rPr>
          <w:t xml:space="preserve">Callejón de </w:t>
        </w:r>
        <w:r w:rsidR="000D05C1" w:rsidRPr="002321BD">
          <w:rPr>
            <w:rStyle w:val="Lienhypertexte"/>
            <w:lang w:val="es-ES"/>
          </w:rPr>
          <w:t>S</w:t>
        </w:r>
        <w:r w:rsidR="000D05C1" w:rsidRPr="002321BD">
          <w:rPr>
            <w:rStyle w:val="Lienhypertexte"/>
            <w:lang w:val="es-ES"/>
          </w:rPr>
          <w:t>an Pedro 9</w:t>
        </w:r>
      </w:hyperlink>
    </w:p>
    <w:p w14:paraId="24DB090D" w14:textId="180A238B" w:rsidR="00AD3BD7" w:rsidRPr="002321BD" w:rsidRDefault="00AD3BD7">
      <w:pPr>
        <w:pStyle w:val="adlocalparaDate"/>
        <w:rPr>
          <w:sz w:val="22"/>
          <w:lang w:val="es-ES"/>
          <w:rPrChange w:id="255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CH_BO_04. Le 13 </w:t>
      </w:r>
      <w:proofErr w:type="spellStart"/>
      <w:r w:rsidRPr="002321BD">
        <w:rPr>
          <w:lang w:val="es-ES"/>
        </w:rPr>
        <w:t>mars</w:t>
      </w:r>
      <w:proofErr w:type="spellEnd"/>
      <w:r w:rsidRPr="002321BD">
        <w:rPr>
          <w:lang w:val="es-ES"/>
        </w:rPr>
        <w:t xml:space="preserve"> 1431,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Santa Olalla,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Juan García,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(CH_BO_05) et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Fernández de Talavera (CH_BO_06), et la rue,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450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proofErr w:type="gram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 par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i/>
          <w:lang w:val="es-ES"/>
        </w:rPr>
        <w:t>desta</w:t>
      </w:r>
      <w:proofErr w:type="spellEnd"/>
      <w:r w:rsidRPr="002321BD">
        <w:rPr>
          <w:i/>
          <w:lang w:val="es-ES"/>
        </w:rPr>
        <w:t xml:space="preserve"> de 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d'Antón</w:t>
      </w:r>
      <w:proofErr w:type="spellEnd"/>
      <w:r w:rsidRPr="002321BD">
        <w:rPr>
          <w:lang w:val="es-ES"/>
        </w:rPr>
        <w:t xml:space="preserve"> González,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255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5"/>
      </w:r>
      <w:r w:rsidRPr="002321BD">
        <w:rPr>
          <w:lang w:val="es-ES"/>
        </w:rPr>
        <w:t>.</w:t>
      </w:r>
    </w:p>
    <w:p w14:paraId="01F6F252" w14:textId="77777777" w:rsidR="00AD3BD7" w:rsidRPr="002321BD" w:rsidRDefault="00AD3BD7">
      <w:pPr>
        <w:pStyle w:val="adlocalparaDate"/>
        <w:rPr>
          <w:sz w:val="22"/>
          <w:lang w:val="es-ES"/>
          <w:rPrChange w:id="256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CH_BO_04. Le 5/04/1473,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Antón Vázquez, </w:t>
      </w:r>
      <w:r w:rsidRPr="002321BD">
        <w:rPr>
          <w:i/>
          <w:lang w:val="es-ES"/>
        </w:rPr>
        <w:t>capellán de los Reyes</w:t>
      </w:r>
      <w:r w:rsidRPr="002321BD">
        <w:rPr>
          <w:lang w:val="es-ES"/>
        </w:rPr>
        <w:t xml:space="preserve">, un </w:t>
      </w:r>
      <w:r w:rsidRPr="002321BD">
        <w:rPr>
          <w:i/>
          <w:lang w:val="es-ES"/>
        </w:rPr>
        <w:t>cuerpo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le premier </w:t>
      </w:r>
      <w:r w:rsidRPr="002321BD">
        <w:rPr>
          <w:i/>
          <w:lang w:val="es-ES"/>
        </w:rPr>
        <w:t>cuerpo</w:t>
      </w:r>
      <w:r w:rsidRPr="002321BD">
        <w:rPr>
          <w:lang w:val="es-ES"/>
        </w:rPr>
        <w:t xml:space="preserve"> le plus </w:t>
      </w:r>
      <w:proofErr w:type="spellStart"/>
      <w:r w:rsidRPr="002321BD">
        <w:rPr>
          <w:lang w:val="es-ES"/>
        </w:rPr>
        <w:t>haut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à partir du 15/8/1473,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cinq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 Gómez,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et de Fernando Valenciano, </w:t>
      </w:r>
      <w:r w:rsidRPr="002321BD">
        <w:rPr>
          <w:i/>
          <w:lang w:val="es-ES"/>
        </w:rPr>
        <w:t>barbero</w:t>
      </w:r>
      <w:r w:rsidRPr="002321BD">
        <w:rPr>
          <w:i/>
          <w:vertAlign w:val="superscript"/>
          <w:lang w:val="es-ES"/>
          <w:rPrChange w:id="2564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86"/>
      </w:r>
      <w:r w:rsidRPr="002321BD">
        <w:rPr>
          <w:lang w:val="es-ES"/>
        </w:rPr>
        <w:t xml:space="preserve">. </w:t>
      </w:r>
    </w:p>
    <w:p w14:paraId="79BAE8E9" w14:textId="77777777" w:rsidR="00AD3BD7" w:rsidRPr="002321BD" w:rsidRDefault="00AD3BD7">
      <w:pPr>
        <w:pStyle w:val="adlocalparaDate"/>
        <w:rPr>
          <w:sz w:val="22"/>
          <w:lang w:val="es-ES"/>
          <w:rPrChange w:id="25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CH_BO_04. Le 7/01/1480,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Fernando de Trujillo, </w:t>
      </w:r>
      <w:r w:rsidRPr="002321BD">
        <w:rPr>
          <w:i/>
          <w:lang w:val="es-ES"/>
        </w:rPr>
        <w:t>regidor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S. Yuste,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Marcos Díaz de Mondéjar (CH_BO_03) et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Fernando Valenciano, </w:t>
      </w:r>
      <w:r w:rsidRPr="002321BD">
        <w:rPr>
          <w:i/>
          <w:lang w:val="es-ES"/>
        </w:rPr>
        <w:t xml:space="preserve">barbero </w:t>
      </w:r>
      <w:r w:rsidRPr="002321BD">
        <w:rPr>
          <w:lang w:val="es-ES"/>
        </w:rPr>
        <w:t xml:space="preserve">(CH_BO_05), et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Antón Vázquez,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enfant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personne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nommée</w:t>
      </w:r>
      <w:proofErr w:type="spellEnd"/>
      <w:r w:rsidRPr="002321BD">
        <w:rPr>
          <w:lang w:val="es-ES"/>
        </w:rPr>
        <w:t xml:space="preserve"> par lui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voudra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cinq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obligation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de </w:t>
      </w:r>
      <w:proofErr w:type="spellStart"/>
      <w:r w:rsidRPr="002321BD">
        <w:rPr>
          <w:lang w:val="es-ES"/>
        </w:rPr>
        <w:t>dépenser</w:t>
      </w:r>
      <w:proofErr w:type="spellEnd"/>
      <w:r w:rsidRPr="002321BD">
        <w:rPr>
          <w:lang w:val="es-ES"/>
        </w:rPr>
        <w:t xml:space="preserve"> 10.000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choses</w:t>
      </w:r>
      <w:proofErr w:type="spellEnd"/>
      <w:r w:rsidRPr="002321BD">
        <w:rPr>
          <w:lang w:val="es-ES"/>
        </w:rPr>
        <w:t xml:space="preserve"> les plus </w:t>
      </w:r>
      <w:proofErr w:type="spellStart"/>
      <w:r w:rsidRPr="002321BD">
        <w:rPr>
          <w:lang w:val="es-ES"/>
        </w:rPr>
        <w:t>utiles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donnée</w:t>
      </w:r>
      <w:proofErr w:type="spellEnd"/>
      <w:r w:rsidRPr="002321BD">
        <w:rPr>
          <w:lang w:val="es-ES"/>
        </w:rPr>
        <w:t xml:space="preserve"> le 18/11/1480, </w:t>
      </w:r>
      <w:proofErr w:type="spellStart"/>
      <w:r w:rsidRPr="002321BD">
        <w:rPr>
          <w:lang w:val="es-ES"/>
        </w:rPr>
        <w:t>d’Alonso</w:t>
      </w:r>
      <w:proofErr w:type="spellEnd"/>
      <w:r w:rsidRPr="002321BD">
        <w:rPr>
          <w:lang w:val="es-ES"/>
        </w:rPr>
        <w:t xml:space="preserve"> Fernández de Salazar</w:t>
      </w:r>
      <w:r w:rsidRPr="002321BD">
        <w:rPr>
          <w:vertAlign w:val="superscript"/>
          <w:lang w:val="es-ES"/>
          <w:rPrChange w:id="257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7"/>
      </w:r>
      <w:r w:rsidRPr="002321BD">
        <w:rPr>
          <w:lang w:val="es-ES"/>
        </w:rPr>
        <w:t>.</w:t>
      </w:r>
    </w:p>
    <w:p w14:paraId="12862A89" w14:textId="77777777" w:rsidR="00AD3BD7" w:rsidRPr="002321BD" w:rsidRDefault="00AD3BD7">
      <w:pPr>
        <w:pStyle w:val="adlocalparaDate"/>
        <w:rPr>
          <w:sz w:val="22"/>
          <w:lang w:val="es-ES"/>
          <w:rPrChange w:id="257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Fernando de Trujillo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d''une</w:t>
      </w:r>
      <w:proofErr w:type="spellEnd"/>
      <w:r w:rsidRPr="002321BD">
        <w:rPr>
          <w:lang w:val="es-ES"/>
        </w:rPr>
        <w:t xml:space="preserve"> </w:t>
      </w:r>
      <w:proofErr w:type="spellStart"/>
      <w:proofErr w:type="gram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 </w:t>
      </w:r>
      <w:proofErr w:type="spellStart"/>
      <w:r w:rsidRPr="002321BD">
        <w:rPr>
          <w:lang w:val="es-ES"/>
        </w:rPr>
        <w:t>personne</w:t>
      </w:r>
      <w:proofErr w:type="spellEnd"/>
      <w:proofErr w:type="gram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par lui,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cinq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2578" w:author="JEAN" w:date="2024-09-10T19:51:00Z">
            <w:rPr>
              <w:rFonts w:cs="Times New Roman"/>
              <w:vertAlign w:val="superscript"/>
            </w:rPr>
          </w:rPrChange>
        </w:rPr>
        <w:footnoteReference w:id="88"/>
      </w:r>
      <w:r w:rsidRPr="002321BD">
        <w:rPr>
          <w:lang w:val="es-ES"/>
        </w:rPr>
        <w:t>.</w:t>
      </w:r>
    </w:p>
    <w:p w14:paraId="401A85F0" w14:textId="77777777" w:rsidR="00AD3BD7" w:rsidRPr="002321BD" w:rsidRDefault="00AD3BD7" w:rsidP="000D05C1">
      <w:pPr>
        <w:pStyle w:val="adlocalparaDate"/>
        <w:rPr>
          <w:sz w:val="22"/>
          <w:lang w:val="es-ES"/>
          <w:rPrChange w:id="258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CH_BO_04. Le 2/07/1492,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licencié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Francisco Ortiz, et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Nicolás Ortiz,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S. Yuste,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 </w:t>
      </w:r>
      <w:r w:rsidRPr="002321BD">
        <w:rPr>
          <w:i/>
          <w:lang w:val="es-ES"/>
        </w:rPr>
        <w:t>protonotario</w:t>
      </w:r>
      <w:r w:rsidRPr="002321BD">
        <w:rPr>
          <w:lang w:val="es-ES"/>
        </w:rPr>
        <w:t xml:space="preserve"> don Francisco Ortiz (CH_BO_03),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Teresa de la Somoza (CH_BO_05), et la rue de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Adarue</w:t>
      </w:r>
      <w:proofErr w:type="spellEnd"/>
      <w:r w:rsidRPr="002321BD">
        <w:rPr>
          <w:i/>
          <w:lang w:val="es-ES"/>
        </w:rPr>
        <w:t xml:space="preserve"> de Atocha,</w:t>
      </w:r>
      <w:r w:rsidRPr="002321BD">
        <w:rPr>
          <w:lang w:val="es-ES"/>
        </w:rPr>
        <w:t xml:space="preserve"> Fernando de Trujillo, qui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personne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par lui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lastRenderedPageBreak/>
        <w:t>voudra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5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. En 1496,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protonotario</w:t>
      </w:r>
      <w:r w:rsidRPr="002321BD">
        <w:rPr>
          <w:lang w:val="es-ES"/>
        </w:rPr>
        <w:t xml:space="preserve"> don Francisco Ortiz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Nicolás Ortiz</w:t>
      </w:r>
      <w:r w:rsidRPr="002321BD">
        <w:rPr>
          <w:vertAlign w:val="superscript"/>
          <w:lang w:val="es-ES"/>
          <w:rPrChange w:id="258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89"/>
      </w:r>
      <w:r w:rsidRPr="002321BD">
        <w:rPr>
          <w:lang w:val="es-ES"/>
        </w:rPr>
        <w:t>.</w:t>
      </w:r>
    </w:p>
    <w:p w14:paraId="3D25516B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BB140A6" w14:textId="1505D432" w:rsidR="0073266E" w:rsidRPr="002321BD" w:rsidRDefault="0073266E" w:rsidP="0073266E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CH_BO_04-1- </w:t>
      </w:r>
    </w:p>
    <w:p w14:paraId="57348602" w14:textId="77777777" w:rsidR="000D05C1" w:rsidRPr="002321BD" w:rsidRDefault="00000000" w:rsidP="000D05C1">
      <w:pPr>
        <w:pStyle w:val="adlocalillDOI"/>
        <w:rPr>
          <w:lang w:val="es-ES"/>
        </w:rPr>
      </w:pPr>
      <w:hyperlink r:id="rId44" w:history="1">
        <w:r w:rsidR="000D05C1" w:rsidRPr="002321BD">
          <w:rPr>
            <w:rStyle w:val="Lienhypertexte"/>
            <w:lang w:val="es-ES"/>
          </w:rPr>
          <w:t>https://api.nakala.fr/embed/10.34847/nkl.de90nzaf/23475bf9d1f0c800c6a7e2e222f46c4a7ce12e46</w:t>
        </w:r>
      </w:hyperlink>
    </w:p>
    <w:p w14:paraId="3A0A04C9" w14:textId="7DF09A7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</w:t>
      </w:r>
      <w:r w:rsidR="00FD398F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</w:t>
      </w:r>
    </w:p>
    <w:p w14:paraId="2D665CC0" w14:textId="12638920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4B010166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09F831F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275E04E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B266E44" w14:textId="77777777" w:rsidR="000D05C1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CH_BO_04-2- </w:t>
      </w:r>
    </w:p>
    <w:p w14:paraId="7F2AD1F9" w14:textId="32BF6911" w:rsidR="0073266E" w:rsidRPr="002321BD" w:rsidRDefault="00000000" w:rsidP="00607333">
      <w:pPr>
        <w:pStyle w:val="adlocalillDOI"/>
        <w:rPr>
          <w:lang w:val="es-ES"/>
        </w:rPr>
      </w:pPr>
      <w:hyperlink r:id="rId45" w:history="1">
        <w:r w:rsidR="000D05C1" w:rsidRPr="002321BD">
          <w:rPr>
            <w:rStyle w:val="Lienhypertexte"/>
            <w:lang w:val="es-ES"/>
          </w:rPr>
          <w:t>https://api.nakala.fr/embed/</w:t>
        </w:r>
        <w:r w:rsidR="00607333" w:rsidRPr="002321BD">
          <w:rPr>
            <w:rStyle w:val="Lienhypertexte"/>
            <w:lang w:val="es-ES"/>
          </w:rPr>
          <w:t>10.34847/nkl.de90nzaf/07471f1d101895debf1c6fd63a0066ad04722243</w:t>
        </w:r>
      </w:hyperlink>
    </w:p>
    <w:p w14:paraId="28C6274B" w14:textId="0F9050B1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Hueco antiguo entre las casas BO_04 y BO_05 </w:t>
      </w:r>
    </w:p>
    <w:p w14:paraId="54DE2DB4" w14:textId="2E745564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Mur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mitoyen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avec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d’anciennes</w:t>
      </w:r>
      <w:proofErr w:type="spellEnd"/>
      <w:r w:rsidRPr="002321BD">
        <w:rPr>
          <w:rFonts w:eastAsia="Arial"/>
          <w:lang w:val="es-ES"/>
        </w:rPr>
        <w:t xml:space="preserve"> portes </w:t>
      </w:r>
      <w:proofErr w:type="spellStart"/>
      <w:r w:rsidR="005C6B21" w:rsidRPr="002321BD">
        <w:rPr>
          <w:rFonts w:eastAsia="Arial"/>
          <w:lang w:val="es-ES"/>
        </w:rPr>
        <w:t>condamnées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6A8C3AD7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0BA2BE4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1327EE1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79815A3" w14:textId="77777777" w:rsidR="00607333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CH_BO_04-3- </w:t>
      </w:r>
    </w:p>
    <w:p w14:paraId="36C0BC6E" w14:textId="77777777" w:rsidR="00374DED" w:rsidRPr="002321BD" w:rsidRDefault="00374DED" w:rsidP="00374DED">
      <w:pPr>
        <w:pStyle w:val="adlocalillDOI"/>
        <w:rPr>
          <w:lang w:val="es-ES"/>
        </w:rPr>
      </w:pPr>
      <w:r w:rsidRPr="002321BD">
        <w:rPr>
          <w:lang w:val="es-ES"/>
        </w:rPr>
        <w:t>10.34847/nkl.de90nzaf/7a12834ecb3b58beb18ef0c1035baa3f5689fa97</w:t>
      </w:r>
    </w:p>
    <w:p w14:paraId="3BF434D2" w14:textId="312FC683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Patio ante</w:t>
      </w:r>
      <w:r w:rsidR="00EB30C6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de la rehabilitación </w:t>
      </w:r>
    </w:p>
    <w:p w14:paraId="229B3262" w14:textId="65F65178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="00792BFC" w:rsidRPr="002321BD">
        <w:rPr>
          <w:rFonts w:eastAsia="Arial"/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EB30C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avant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réhabilitation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36E8A821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686BB41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9CA681B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7B70790" w14:textId="77777777" w:rsidR="00607333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CH_BO_04-4- </w:t>
      </w:r>
    </w:p>
    <w:p w14:paraId="29C774D3" w14:textId="414FBCBF" w:rsidR="00792BFC" w:rsidRPr="002321BD" w:rsidRDefault="00000000" w:rsidP="0073266E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hyperlink r:id="rId46" w:history="1">
        <w:r w:rsidR="00EB30C6" w:rsidRPr="002321BD">
          <w:rPr>
            <w:rStyle w:val="Lienhypertexte"/>
            <w:lang w:val="es-ES"/>
          </w:rPr>
          <w:t>https://api.nakala.fr/embed/</w:t>
        </w:r>
        <w:r w:rsidR="00EB30C6" w:rsidRPr="002321BD">
          <w:rPr>
            <w:rStyle w:val="Lienhypertexte"/>
            <w:rFonts w:ascii="Calibri Light" w:hAnsi="Calibri Light"/>
            <w:szCs w:val="22"/>
            <w:lang w:val="es-ES"/>
          </w:rPr>
          <w:t>10.34847/nkl.de90nzaf/e8043abe22e1e48ee02b74314b95518fe7cea2a5</w:t>
        </w:r>
      </w:hyperlink>
    </w:p>
    <w:p w14:paraId="6A423C3B" w14:textId="60410C92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obertizo entre el patio y el corral </w:t>
      </w:r>
    </w:p>
    <w:p w14:paraId="0A0D99C0" w14:textId="6ED2A63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assage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couvert</w:t>
      </w:r>
      <w:proofErr w:type="spellEnd"/>
      <w:r w:rsidRPr="002321BD">
        <w:rPr>
          <w:rFonts w:eastAsia="Arial"/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 xml:space="preserve">entre la </w:t>
      </w:r>
      <w:proofErr w:type="spellStart"/>
      <w:r w:rsidR="00EB30C6" w:rsidRPr="002321BD">
        <w:rPr>
          <w:rFonts w:eastAsia="Arial"/>
          <w:lang w:val="es-ES"/>
        </w:rPr>
        <w:t>cour</w:t>
      </w:r>
      <w:proofErr w:type="spellEnd"/>
      <w:r w:rsidR="00EB30C6" w:rsidRPr="002321BD">
        <w:rPr>
          <w:rFonts w:eastAsia="Arial"/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intérieure</w:t>
      </w:r>
      <w:proofErr w:type="spellEnd"/>
      <w:r w:rsidR="00EB30C6" w:rsidRPr="002321BD">
        <w:rPr>
          <w:rFonts w:eastAsia="Arial"/>
          <w:lang w:val="es-ES"/>
        </w:rPr>
        <w:t xml:space="preserve"> et le </w:t>
      </w:r>
      <w:proofErr w:type="spellStart"/>
      <w:r w:rsidR="00EB30C6" w:rsidRPr="002321BD">
        <w:rPr>
          <w:rFonts w:eastAsia="Arial"/>
          <w:lang w:val="es-ES"/>
        </w:rPr>
        <w:t>jardin</w:t>
      </w:r>
      <w:proofErr w:type="spellEnd"/>
    </w:p>
    <w:p w14:paraId="46D006F5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5A7C54A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0486B06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5997E5C" w14:textId="77777777" w:rsidR="00DA28E8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CH_BO_04-5- </w:t>
      </w:r>
    </w:p>
    <w:p w14:paraId="753E6F10" w14:textId="449FA5E3" w:rsidR="0073266E" w:rsidRPr="002321BD" w:rsidRDefault="00000000" w:rsidP="00DA28E8">
      <w:pPr>
        <w:pStyle w:val="adlocalillDOI"/>
        <w:rPr>
          <w:lang w:val="es-ES"/>
        </w:rPr>
      </w:pPr>
      <w:hyperlink r:id="rId47" w:history="1">
        <w:r w:rsidR="00DA28E8" w:rsidRPr="002321BD">
          <w:rPr>
            <w:rStyle w:val="Lienhypertexte"/>
            <w:lang w:val="es-ES"/>
          </w:rPr>
          <w:t>https://api.nakala.fr/embed/10.34847/nkl.de90nzaf/074b0f4618d9be4dabbd018cc74f206a92fbf6c7</w:t>
        </w:r>
      </w:hyperlink>
    </w:p>
    <w:p w14:paraId="7737A741" w14:textId="21743F61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Carpintería </w:t>
      </w:r>
      <w:r w:rsidR="00EB30C6" w:rsidRPr="002321BD">
        <w:rPr>
          <w:rFonts w:eastAsia="Arial"/>
          <w:lang w:val="es-ES"/>
        </w:rPr>
        <w:t xml:space="preserve">pintada </w:t>
      </w:r>
      <w:r w:rsidRPr="002321BD">
        <w:rPr>
          <w:rFonts w:eastAsia="Arial"/>
          <w:lang w:val="es-ES"/>
        </w:rPr>
        <w:t>de “palacio”</w:t>
      </w:r>
      <w:r w:rsidR="00EB30C6" w:rsidRPr="002321BD">
        <w:rPr>
          <w:rFonts w:eastAsia="Arial"/>
          <w:lang w:val="es-ES"/>
        </w:rPr>
        <w:t>,</w:t>
      </w:r>
      <w:r w:rsidRPr="002321BD">
        <w:rPr>
          <w:rFonts w:eastAsia="Arial"/>
          <w:lang w:val="es-ES"/>
        </w:rPr>
        <w:t xml:space="preserve"> siglo XV </w:t>
      </w:r>
    </w:p>
    <w:p w14:paraId="2D186D2A" w14:textId="1F13449F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Charpente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peinte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XV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1D20A42D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8470381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75E2556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8D259CB" w14:textId="77777777" w:rsidR="00DA28E8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CH_BO_04-6- </w:t>
      </w:r>
    </w:p>
    <w:p w14:paraId="61CB13EE" w14:textId="0542B027" w:rsidR="0073266E" w:rsidRPr="002321BD" w:rsidRDefault="00000000" w:rsidP="00DA28E8">
      <w:pPr>
        <w:pStyle w:val="adlocalillDOI"/>
        <w:rPr>
          <w:lang w:val="es-ES"/>
        </w:rPr>
      </w:pPr>
      <w:hyperlink r:id="rId48" w:history="1">
        <w:r w:rsidR="00DA28E8" w:rsidRPr="002321BD">
          <w:rPr>
            <w:rStyle w:val="Lienhypertexte"/>
            <w:lang w:val="es-ES"/>
          </w:rPr>
          <w:t>https://api.nakala.fr/embed/10.34847/nkl.de90nzaf/6bfc43f51b6d12e47e43d4bcbfe8034c1ffbf070</w:t>
        </w:r>
      </w:hyperlink>
    </w:p>
    <w:p w14:paraId="46C87A6F" w14:textId="1B74CAD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uerta principal del “palacio” siglo XV </w:t>
      </w:r>
    </w:p>
    <w:p w14:paraId="140DE086" w14:textId="42DB353D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Porte </w:t>
      </w:r>
      <w:proofErr w:type="spellStart"/>
      <w:r w:rsidRPr="002321BD">
        <w:rPr>
          <w:rFonts w:eastAsia="Arial"/>
          <w:lang w:val="es-ES"/>
        </w:rPr>
        <w:t>principale</w:t>
      </w:r>
      <w:proofErr w:type="spellEnd"/>
      <w:r w:rsidRPr="002321BD">
        <w:rPr>
          <w:rFonts w:eastAsia="Arial"/>
          <w:lang w:val="es-ES"/>
        </w:rPr>
        <w:t xml:space="preserve"> du “palacio”, </w:t>
      </w:r>
      <w:proofErr w:type="spellStart"/>
      <w:r w:rsidRPr="002321BD">
        <w:rPr>
          <w:rFonts w:eastAsia="Arial"/>
          <w:lang w:val="es-ES"/>
        </w:rPr>
        <w:t>colonnes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restaurées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736B333E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299C50F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029D440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F6893C2" w14:textId="77777777" w:rsidR="00DA28E8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CH_BO_04-7- </w:t>
      </w:r>
    </w:p>
    <w:p w14:paraId="2FC06235" w14:textId="28416FA8" w:rsidR="0073266E" w:rsidRPr="002321BD" w:rsidRDefault="00000000" w:rsidP="00DA28E8">
      <w:pPr>
        <w:pStyle w:val="adlocalillDOI"/>
        <w:rPr>
          <w:lang w:val="es-ES"/>
        </w:rPr>
      </w:pPr>
      <w:hyperlink r:id="rId49" w:history="1">
        <w:r w:rsidR="00DA28E8" w:rsidRPr="002321BD">
          <w:rPr>
            <w:rStyle w:val="Lienhypertexte"/>
            <w:lang w:val="es-ES"/>
          </w:rPr>
          <w:t>https://api.nakala.fr/embed/10.34847/nkl.de90nzaf/6b8796cefbcee9745dc3cd8569f49ccc412e598a</w:t>
        </w:r>
      </w:hyperlink>
    </w:p>
    <w:p w14:paraId="0284659F" w14:textId="226D675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 xml:space="preserve">: </w:t>
      </w:r>
      <w:r w:rsidR="00EB30C6" w:rsidRPr="002321BD">
        <w:rPr>
          <w:rFonts w:eastAsia="Arial"/>
          <w:lang w:val="es-ES"/>
        </w:rPr>
        <w:t>E</w:t>
      </w:r>
      <w:r w:rsidRPr="002321BD">
        <w:rPr>
          <w:rFonts w:eastAsia="Arial"/>
          <w:lang w:val="es-ES"/>
        </w:rPr>
        <w:t xml:space="preserve">scudo, siglo XV </w:t>
      </w:r>
    </w:p>
    <w:p w14:paraId="2C3B3A7D" w14:textId="6BDB7A20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rmoirie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XV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773F89F4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B9C3D7D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3EFDB53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66F661E" w14:textId="77777777" w:rsidR="00DA28E8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CH_BO_04-8- </w:t>
      </w:r>
    </w:p>
    <w:p w14:paraId="73BDBCBE" w14:textId="1EFF509E" w:rsidR="0073266E" w:rsidRPr="002321BD" w:rsidRDefault="00000000" w:rsidP="00DA28E8">
      <w:pPr>
        <w:pStyle w:val="adlocalillDOI"/>
        <w:rPr>
          <w:lang w:val="es-ES"/>
        </w:rPr>
      </w:pPr>
      <w:hyperlink r:id="rId50" w:history="1">
        <w:r w:rsidR="00DA28E8" w:rsidRPr="002321BD">
          <w:rPr>
            <w:rStyle w:val="Lienhypertexte"/>
            <w:lang w:val="es-ES"/>
          </w:rPr>
          <w:t>https://api.nakala.fr/embed/10.34847/nkl.de90nzaf/1f783c82f4d972106d924dcca70fffd18a60ff64</w:t>
        </w:r>
      </w:hyperlink>
    </w:p>
    <w:p w14:paraId="50FEAAB3" w14:textId="072D58AF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uerta de entrada principal, siglo XIV </w:t>
      </w:r>
    </w:p>
    <w:p w14:paraId="54E78199" w14:textId="71AFE56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orte </w:t>
      </w:r>
      <w:proofErr w:type="spellStart"/>
      <w:r w:rsidRPr="002321BD">
        <w:rPr>
          <w:rFonts w:eastAsia="Arial"/>
          <w:lang w:val="es-ES"/>
        </w:rPr>
        <w:t>principale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5063ABFD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AC9E7D9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ED028A1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B571934" w14:textId="77777777" w:rsidR="00E66526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CH_BO_04-9- </w:t>
      </w:r>
    </w:p>
    <w:p w14:paraId="54E3978B" w14:textId="77777777" w:rsidR="00374DED" w:rsidRPr="002321BD" w:rsidRDefault="00374DED" w:rsidP="00374DED">
      <w:pPr>
        <w:pStyle w:val="adlocalillDOI"/>
        <w:rPr>
          <w:lang w:val="es-ES"/>
        </w:rPr>
      </w:pPr>
      <w:r w:rsidRPr="002321BD">
        <w:rPr>
          <w:lang w:val="es-ES"/>
        </w:rPr>
        <w:t>10.34847/nkl.de90nzaf/0ac32d8bea2264ba84f892bc3a5eacbcebcf59e9</w:t>
      </w:r>
    </w:p>
    <w:p w14:paraId="59C9F723" w14:textId="328A2CDA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F</w:t>
      </w:r>
      <w:r w:rsidRPr="002321BD">
        <w:rPr>
          <w:rFonts w:eastAsia="Arial"/>
          <w:lang w:val="es-ES"/>
        </w:rPr>
        <w:t xml:space="preserve">achada a la calle, siglo XIV </w:t>
      </w:r>
    </w:p>
    <w:p w14:paraId="341AE28A" w14:textId="79E76E86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F</w:t>
      </w:r>
      <w:r w:rsidR="005C6B21" w:rsidRPr="002321BD">
        <w:rPr>
          <w:rFonts w:eastAsia="Arial"/>
          <w:lang w:val="es-ES"/>
        </w:rPr>
        <w:t>açade</w:t>
      </w:r>
      <w:proofErr w:type="spellEnd"/>
      <w:r w:rsidR="005C6B21"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principale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0671A665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109377F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9A2F5ED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AC6EE35" w14:textId="77777777" w:rsidR="00E66526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CH_BO_04-10- </w:t>
      </w:r>
    </w:p>
    <w:p w14:paraId="2BC1696E" w14:textId="2F7796C5" w:rsidR="0073266E" w:rsidRPr="002321BD" w:rsidRDefault="00000000" w:rsidP="00E66526">
      <w:pPr>
        <w:pStyle w:val="adlocalillDOI"/>
        <w:rPr>
          <w:lang w:val="es-ES"/>
        </w:rPr>
      </w:pPr>
      <w:hyperlink r:id="rId51" w:history="1">
        <w:r w:rsidR="00E66526" w:rsidRPr="002321BD">
          <w:rPr>
            <w:rStyle w:val="Lienhypertexte"/>
            <w:lang w:val="es-ES"/>
          </w:rPr>
          <w:t>https://api.nakala.fr/embed/10.34847/nkl.de90nzaf/855fa3b924da455d40f7b62726632c79ca919d79</w:t>
        </w:r>
      </w:hyperlink>
    </w:p>
    <w:p w14:paraId="35F65CC1" w14:textId="307A4A11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 xml:space="preserve">: </w:t>
      </w:r>
      <w:r w:rsidR="00EB30C6" w:rsidRPr="002321BD">
        <w:rPr>
          <w:rFonts w:eastAsia="Arial"/>
          <w:lang w:val="es-ES"/>
        </w:rPr>
        <w:t xml:space="preserve">Restos de una </w:t>
      </w:r>
      <w:r w:rsidR="00EB30C6" w:rsidRPr="002321BD">
        <w:rPr>
          <w:lang w:val="es-ES"/>
        </w:rPr>
        <w:t>v</w:t>
      </w:r>
      <w:r w:rsidRPr="002321BD">
        <w:rPr>
          <w:lang w:val="es-ES"/>
        </w:rPr>
        <w:t xml:space="preserve">entana en </w:t>
      </w:r>
      <w:r w:rsidRPr="002321BD">
        <w:rPr>
          <w:rFonts w:eastAsia="Arial"/>
          <w:lang w:val="es-ES"/>
        </w:rPr>
        <w:t>fachada a la calle, siglo XIV</w:t>
      </w:r>
    </w:p>
    <w:p w14:paraId="47513001" w14:textId="43030614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Reste </w:t>
      </w:r>
      <w:proofErr w:type="spellStart"/>
      <w:r w:rsidRPr="002321BD">
        <w:rPr>
          <w:rFonts w:eastAsia="Arial"/>
          <w:lang w:val="es-ES"/>
        </w:rPr>
        <w:t>d’une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fenêtre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médiévale</w:t>
      </w:r>
      <w:proofErr w:type="spellEnd"/>
      <w:r w:rsidRPr="002321BD">
        <w:rPr>
          <w:rFonts w:eastAsia="Arial"/>
          <w:lang w:val="es-ES"/>
        </w:rPr>
        <w:t xml:space="preserve"> sur la </w:t>
      </w:r>
      <w:proofErr w:type="spellStart"/>
      <w:r w:rsidRPr="002321BD">
        <w:rPr>
          <w:rFonts w:eastAsia="Arial"/>
          <w:lang w:val="es-ES"/>
        </w:rPr>
        <w:t>façade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principale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</w:p>
    <w:p w14:paraId="10AB72AE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lastRenderedPageBreak/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C5B284C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025B017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7BFE42F" w14:textId="77777777" w:rsidR="00E66526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CH_BO_04-11- </w:t>
      </w:r>
    </w:p>
    <w:p w14:paraId="70E1634E" w14:textId="038B5A4A" w:rsidR="0073266E" w:rsidRPr="002321BD" w:rsidRDefault="00000000" w:rsidP="00E66526">
      <w:pPr>
        <w:pStyle w:val="adlocalillDOI"/>
        <w:rPr>
          <w:lang w:val="es-ES"/>
        </w:rPr>
      </w:pPr>
      <w:hyperlink r:id="rId52" w:history="1">
        <w:r w:rsidR="00E66526" w:rsidRPr="002321BD">
          <w:rPr>
            <w:rStyle w:val="Lienhypertexte"/>
            <w:lang w:val="es-ES"/>
          </w:rPr>
          <w:t>https://api.nakala.fr/embed/10.34847/nkl.de90nzaf/b07cd2688ab139434989c0f34732ba8184019c4c</w:t>
        </w:r>
      </w:hyperlink>
    </w:p>
    <w:p w14:paraId="11AB9868" w14:textId="660D131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n°</w:t>
      </w:r>
      <w:r w:rsidR="00717815" w:rsidRPr="002321BD">
        <w:rPr>
          <w:lang w:val="es-ES"/>
        </w:rPr>
        <w:t>9</w:t>
      </w:r>
      <w:r w:rsidR="00717815" w:rsidRPr="002321BD">
        <w:rPr>
          <w:rFonts w:eastAsia="Arial"/>
          <w:lang w:val="es-ES"/>
        </w:rPr>
        <w:t xml:space="preserve">: </w:t>
      </w:r>
      <w:r w:rsidRPr="002321BD">
        <w:rPr>
          <w:lang w:val="es-ES"/>
        </w:rPr>
        <w:t>Ventana medieval restaurada</w:t>
      </w:r>
      <w:r w:rsidRPr="002321BD">
        <w:rPr>
          <w:rFonts w:eastAsia="Arial"/>
          <w:lang w:val="es-ES"/>
        </w:rPr>
        <w:t xml:space="preserve"> </w:t>
      </w:r>
    </w:p>
    <w:p w14:paraId="7F028500" w14:textId="54753E94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EB30C6" w:rsidRPr="002321BD">
        <w:rPr>
          <w:rFonts w:eastAsia="Arial"/>
          <w:lang w:val="es-ES"/>
        </w:rPr>
        <w:t>F</w:t>
      </w:r>
      <w:r w:rsidRPr="002321BD">
        <w:rPr>
          <w:rFonts w:eastAsia="Arial"/>
          <w:lang w:val="es-ES"/>
        </w:rPr>
        <w:t>enêtre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médiévale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restaurée</w:t>
      </w:r>
      <w:proofErr w:type="spellEnd"/>
    </w:p>
    <w:p w14:paraId="1EB54C2F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C38723B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C82FC08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80FE431" w14:textId="77777777" w:rsidR="00E66526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CH_BO_04-12- </w:t>
      </w:r>
    </w:p>
    <w:p w14:paraId="180B7408" w14:textId="1C2EF192" w:rsidR="0073266E" w:rsidRPr="002321BD" w:rsidRDefault="00000000" w:rsidP="00E66526">
      <w:pPr>
        <w:pStyle w:val="adlocalillDOI"/>
        <w:rPr>
          <w:lang w:val="es-ES"/>
        </w:rPr>
      </w:pPr>
      <w:hyperlink r:id="rId53" w:history="1">
        <w:r w:rsidR="00E66526" w:rsidRPr="002321BD">
          <w:rPr>
            <w:rStyle w:val="Lienhypertexte"/>
            <w:lang w:val="es-ES"/>
          </w:rPr>
          <w:t>https://api.nakala.fr/embed/10.34847/nkl.de90nzaf/f30915d5aa63fe73da187bdb43cf3ab0f8146f0c</w:t>
        </w:r>
      </w:hyperlink>
    </w:p>
    <w:p w14:paraId="0A6F286F" w14:textId="1116C45D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</w:t>
      </w:r>
      <w:r w:rsidR="00EB30C6" w:rsidRPr="002321BD">
        <w:rPr>
          <w:lang w:val="es-ES"/>
        </w:rPr>
        <w:t>B</w:t>
      </w:r>
      <w:r w:rsidRPr="002321BD">
        <w:rPr>
          <w:lang w:val="es-ES"/>
        </w:rPr>
        <w:t xml:space="preserve">alaustrada y </w:t>
      </w:r>
      <w:r w:rsidR="00C71D9A" w:rsidRPr="002321BD">
        <w:rPr>
          <w:lang w:val="es-ES"/>
        </w:rPr>
        <w:t>pequeñas vigas de una pieza en voladizo</w:t>
      </w:r>
      <w:r w:rsidRPr="002321BD">
        <w:rPr>
          <w:lang w:val="es-ES"/>
        </w:rPr>
        <w:t xml:space="preserve"> </w:t>
      </w:r>
    </w:p>
    <w:p w14:paraId="656ECF69" w14:textId="5ADDC298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EB30C6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 xml:space="preserve">alustre et </w:t>
      </w:r>
      <w:proofErr w:type="spellStart"/>
      <w:r w:rsidRPr="002321BD">
        <w:rPr>
          <w:rFonts w:eastAsia="Arial"/>
          <w:lang w:val="es-ES"/>
        </w:rPr>
        <w:t>poutrelle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encorbellement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d’une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pièce</w:t>
      </w:r>
      <w:proofErr w:type="spellEnd"/>
    </w:p>
    <w:p w14:paraId="6717EBF9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BC4A0D3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15A91AC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27E9EF6" w14:textId="77777777" w:rsidR="00E66526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CH_BO_04-13- </w:t>
      </w:r>
    </w:p>
    <w:p w14:paraId="6A935736" w14:textId="158DADB4" w:rsidR="0073266E" w:rsidRPr="002321BD" w:rsidRDefault="00000000" w:rsidP="00E66526">
      <w:pPr>
        <w:pStyle w:val="adlocalillDOI"/>
        <w:rPr>
          <w:lang w:val="es-ES"/>
        </w:rPr>
      </w:pPr>
      <w:hyperlink r:id="rId54" w:history="1">
        <w:r w:rsidR="00E66526" w:rsidRPr="002321BD">
          <w:rPr>
            <w:rStyle w:val="Lienhypertexte"/>
            <w:lang w:val="es-ES"/>
          </w:rPr>
          <w:t>https://api.nakala.fr/embed/10.34847/nkl.de90nzaf/bcd5683e8e515e43c2de8dc4eeec329a05d89314</w:t>
        </w:r>
      </w:hyperlink>
    </w:p>
    <w:p w14:paraId="3185A9C1" w14:textId="08C9E99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</w:t>
      </w:r>
      <w:r w:rsidR="00C71D9A" w:rsidRPr="002321BD">
        <w:rPr>
          <w:lang w:val="es-ES"/>
        </w:rPr>
        <w:t>E</w:t>
      </w:r>
      <w:r w:rsidRPr="002321BD">
        <w:rPr>
          <w:lang w:val="es-ES"/>
        </w:rPr>
        <w:t>scalera de la casa ante</w:t>
      </w:r>
      <w:r w:rsidR="00C71D9A" w:rsidRPr="002321BD">
        <w:rPr>
          <w:lang w:val="es-ES"/>
        </w:rPr>
        <w:t>s</w:t>
      </w:r>
      <w:r w:rsidRPr="002321BD">
        <w:rPr>
          <w:lang w:val="es-ES"/>
        </w:rPr>
        <w:t xml:space="preserve"> de su rehabilitación</w:t>
      </w:r>
      <w:r w:rsidRPr="002321BD">
        <w:rPr>
          <w:rFonts w:eastAsia="Arial"/>
          <w:lang w:val="es-ES"/>
        </w:rPr>
        <w:t xml:space="preserve"> </w:t>
      </w:r>
    </w:p>
    <w:p w14:paraId="6FCE239B" w14:textId="3310A28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C71D9A" w:rsidRPr="002321BD">
        <w:rPr>
          <w:rFonts w:eastAsia="Arial"/>
          <w:lang w:val="es-ES"/>
        </w:rPr>
        <w:t>E</w:t>
      </w:r>
      <w:r w:rsidRPr="002321BD">
        <w:rPr>
          <w:rFonts w:eastAsia="Arial"/>
          <w:lang w:val="es-ES"/>
        </w:rPr>
        <w:t>scalier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C71D9A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vant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sa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réhabilitation</w:t>
      </w:r>
      <w:proofErr w:type="spellEnd"/>
    </w:p>
    <w:p w14:paraId="5238F0FC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D81E12A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AA7FE7F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96B797C" w14:textId="77777777" w:rsidR="00420503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CH_BO_04-14- </w:t>
      </w:r>
    </w:p>
    <w:p w14:paraId="09DB19E5" w14:textId="4E5DFF0F" w:rsidR="0073266E" w:rsidRPr="002321BD" w:rsidRDefault="00000000" w:rsidP="00420503">
      <w:pPr>
        <w:pStyle w:val="adlocalillDOI"/>
        <w:rPr>
          <w:lang w:val="es-ES"/>
        </w:rPr>
      </w:pPr>
      <w:hyperlink r:id="rId55" w:history="1">
        <w:r w:rsidR="00420503" w:rsidRPr="002321BD">
          <w:rPr>
            <w:rStyle w:val="Lienhypertexte"/>
            <w:lang w:val="es-ES"/>
          </w:rPr>
          <w:t>https://api.nakala.fr/embed/10.34847/nkl.de90nzaf/a3ed1954e0172aeb32c89b31707cc705263543b3</w:t>
        </w:r>
      </w:hyperlink>
    </w:p>
    <w:p w14:paraId="357D0BCE" w14:textId="0EEBF698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</w:t>
      </w:r>
      <w:r w:rsidR="00C71D9A" w:rsidRPr="002321BD">
        <w:rPr>
          <w:rFonts w:eastAsia="Arial"/>
          <w:lang w:val="es-ES"/>
        </w:rPr>
        <w:t>P</w:t>
      </w:r>
      <w:r w:rsidR="00FD398F" w:rsidRPr="002321BD">
        <w:rPr>
          <w:rFonts w:eastAsia="Arial"/>
          <w:lang w:val="es-ES"/>
        </w:rPr>
        <w:t>ersiana</w:t>
      </w:r>
      <w:r w:rsidRPr="002321BD">
        <w:rPr>
          <w:rFonts w:eastAsia="Arial"/>
          <w:lang w:val="es-ES"/>
        </w:rPr>
        <w:t xml:space="preserve"> </w:t>
      </w:r>
      <w:r w:rsidR="00FD398F" w:rsidRPr="002321BD">
        <w:rPr>
          <w:rFonts w:eastAsia="Arial"/>
          <w:lang w:val="es-ES"/>
        </w:rPr>
        <w:t>interior</w:t>
      </w:r>
      <w:r w:rsidRPr="002321BD">
        <w:rPr>
          <w:rFonts w:eastAsia="Arial"/>
          <w:lang w:val="es-ES"/>
        </w:rPr>
        <w:t xml:space="preserve"> </w:t>
      </w:r>
      <w:r w:rsidR="00FD398F" w:rsidRPr="002321BD">
        <w:rPr>
          <w:rFonts w:eastAsia="Arial"/>
          <w:lang w:val="es-ES"/>
        </w:rPr>
        <w:t>de una ventana</w:t>
      </w:r>
    </w:p>
    <w:p w14:paraId="193ABEB9" w14:textId="0D5FD9F9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C71D9A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>olet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5C6B21"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d’une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fenêtre</w:t>
      </w:r>
      <w:proofErr w:type="spellEnd"/>
    </w:p>
    <w:p w14:paraId="7DB36D5C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7775E6D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96E6D1D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EFAAAC8" w14:textId="77777777" w:rsidR="00420503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CH_BO_04-15- </w:t>
      </w:r>
    </w:p>
    <w:p w14:paraId="4C5CD27E" w14:textId="2C81C639" w:rsidR="0073266E" w:rsidRPr="002321BD" w:rsidRDefault="00000000" w:rsidP="00420503">
      <w:pPr>
        <w:pStyle w:val="adlocalillDOI"/>
        <w:rPr>
          <w:lang w:val="es-ES"/>
        </w:rPr>
      </w:pPr>
      <w:hyperlink r:id="rId56" w:history="1">
        <w:r w:rsidR="00420503" w:rsidRPr="002321BD">
          <w:rPr>
            <w:rStyle w:val="Lienhypertexte"/>
            <w:lang w:val="es-ES"/>
          </w:rPr>
          <w:t>https://api.nakala.fr/embed/10.34847/nkl.de90nzaf/4eda2f8dce8e3e3270c231b16e3a5d067bd29d72</w:t>
        </w:r>
      </w:hyperlink>
    </w:p>
    <w:p w14:paraId="20040743" w14:textId="6C00BB33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</w:t>
      </w:r>
      <w:r w:rsidR="00C71D9A" w:rsidRPr="002321BD">
        <w:rPr>
          <w:lang w:val="es-ES"/>
        </w:rPr>
        <w:t>P</w:t>
      </w:r>
      <w:r w:rsidRPr="002321BD">
        <w:rPr>
          <w:lang w:val="es-ES"/>
        </w:rPr>
        <w:t>atio, brocal y columna de la casa</w:t>
      </w:r>
      <w:r w:rsidRPr="002321BD">
        <w:rPr>
          <w:rFonts w:eastAsia="Arial"/>
          <w:lang w:val="es-ES"/>
        </w:rPr>
        <w:t xml:space="preserve"> </w:t>
      </w:r>
    </w:p>
    <w:p w14:paraId="559766DC" w14:textId="731A9440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 </w:t>
      </w:r>
      <w:proofErr w:type="spellStart"/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margelle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puit</w:t>
      </w:r>
      <w:r w:rsidR="00C71D9A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colonne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portique</w:t>
      </w:r>
      <w:proofErr w:type="spellEnd"/>
    </w:p>
    <w:p w14:paraId="2C51F7BD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F99E420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DD190FE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lastRenderedPageBreak/>
        <w:t>......&lt;figure&gt;......</w:t>
      </w:r>
    </w:p>
    <w:p w14:paraId="15370B8F" w14:textId="77777777" w:rsidR="00420503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CH_BO_04-16- </w:t>
      </w:r>
    </w:p>
    <w:p w14:paraId="5BB4334B" w14:textId="272F9B0B" w:rsidR="0073266E" w:rsidRPr="002321BD" w:rsidRDefault="00000000" w:rsidP="00420503">
      <w:pPr>
        <w:pStyle w:val="adlocalillDOI"/>
        <w:rPr>
          <w:lang w:val="es-ES"/>
        </w:rPr>
      </w:pPr>
      <w:hyperlink r:id="rId57" w:history="1">
        <w:r w:rsidR="00420503" w:rsidRPr="002321BD">
          <w:rPr>
            <w:rStyle w:val="Lienhypertexte"/>
            <w:lang w:val="es-ES"/>
          </w:rPr>
          <w:t>https://api.nakala.fr/embed/10.34847/nkl.de90nzaf/be9cea9e09f48bc191141ff4ed3b1718a070f6e0</w:t>
        </w:r>
      </w:hyperlink>
    </w:p>
    <w:p w14:paraId="2B20A7FA" w14:textId="606321BD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</w:t>
      </w:r>
      <w:r w:rsidR="00C71D9A" w:rsidRPr="002321BD">
        <w:rPr>
          <w:lang w:val="es-ES"/>
        </w:rPr>
        <w:t>V</w:t>
      </w:r>
      <w:r w:rsidRPr="002321BD">
        <w:rPr>
          <w:lang w:val="es-ES"/>
        </w:rPr>
        <w:t>iga y escudo de la casa</w:t>
      </w:r>
    </w:p>
    <w:p w14:paraId="1ED8F298" w14:textId="440374D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 </w:t>
      </w:r>
      <w:proofErr w:type="spellStart"/>
      <w:r w:rsidR="00C71D9A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outre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armoirie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XV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</w:p>
    <w:p w14:paraId="03DF83B8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0CCDCCC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E3F455E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135CCE4" w14:textId="77777777" w:rsidR="00CF72D5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CH_BO_04-18- </w:t>
      </w:r>
    </w:p>
    <w:p w14:paraId="58020F5C" w14:textId="5876A8F5" w:rsidR="00CF72D5" w:rsidRPr="002321BD" w:rsidRDefault="00000000" w:rsidP="00CF72D5">
      <w:pPr>
        <w:pStyle w:val="adlocalillDOI"/>
        <w:rPr>
          <w:lang w:val="es-ES"/>
        </w:rPr>
      </w:pPr>
      <w:hyperlink r:id="rId58" w:history="1">
        <w:r w:rsidR="00CF72D5" w:rsidRPr="002321BD">
          <w:rPr>
            <w:rStyle w:val="Lienhypertexte"/>
            <w:lang w:val="es-ES"/>
          </w:rPr>
          <w:t>https://api.nakala.fr/embed/10.34847/nkl.de90nzaf/ac0ca2dde453ff8464d663b95cd0ff97c8b6c5d3</w:t>
        </w:r>
      </w:hyperlink>
    </w:p>
    <w:p w14:paraId="02956CC9" w14:textId="23F6FB49" w:rsidR="0073266E" w:rsidRPr="002321BD" w:rsidRDefault="0073266E" w:rsidP="0073266E">
      <w:pPr>
        <w:pStyle w:val="adtitrefigure"/>
        <w:rPr>
          <w:color w:val="212529"/>
          <w:lang w:val="es-ES" w:eastAsia="fr-FR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 </w:t>
      </w:r>
      <w:r w:rsidRPr="002321BD">
        <w:rPr>
          <w:lang w:val="es-ES" w:eastAsia="fr-FR"/>
        </w:rPr>
        <w:t xml:space="preserve">Configuración islámico-mudéjar en el </w:t>
      </w:r>
      <w:r w:rsidR="00C71D9A" w:rsidRPr="002321BD">
        <w:rPr>
          <w:lang w:val="es-ES" w:eastAsia="fr-FR"/>
        </w:rPr>
        <w:t>a</w:t>
      </w:r>
      <w:r w:rsidRPr="002321BD">
        <w:rPr>
          <w:lang w:val="es-ES" w:eastAsia="fr-FR"/>
        </w:rPr>
        <w:t>darve de Atocha. Un pequeño adarve vecinal</w:t>
      </w:r>
    </w:p>
    <w:p w14:paraId="397B1910" w14:textId="26EEC28E" w:rsidR="0073266E" w:rsidRPr="002321BD" w:rsidRDefault="0073266E" w:rsidP="0073266E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 </w:t>
      </w:r>
      <w:proofErr w:type="spellStart"/>
      <w:r w:rsidRPr="002321BD">
        <w:rPr>
          <w:lang w:val="es-ES" w:eastAsia="fr-FR"/>
        </w:rPr>
        <w:t>Configuration</w:t>
      </w:r>
      <w:proofErr w:type="spellEnd"/>
      <w:r w:rsidRPr="002321BD">
        <w:rPr>
          <w:lang w:val="es-ES" w:eastAsia="fr-FR"/>
        </w:rPr>
        <w:t xml:space="preserve"> </w:t>
      </w:r>
      <w:proofErr w:type="spellStart"/>
      <w:r w:rsidRPr="002321BD">
        <w:rPr>
          <w:lang w:val="es-ES" w:eastAsia="fr-FR"/>
        </w:rPr>
        <w:t>islamo</w:t>
      </w:r>
      <w:proofErr w:type="spellEnd"/>
      <w:r w:rsidRPr="002321BD">
        <w:rPr>
          <w:lang w:val="es-ES" w:eastAsia="fr-FR"/>
        </w:rPr>
        <w:t xml:space="preserve">-mudéjar </w:t>
      </w:r>
      <w:proofErr w:type="spellStart"/>
      <w:r w:rsidRPr="002321BD">
        <w:rPr>
          <w:lang w:val="es-ES" w:eastAsia="fr-FR"/>
        </w:rPr>
        <w:t>dans</w:t>
      </w:r>
      <w:proofErr w:type="spellEnd"/>
      <w:r w:rsidRPr="002321BD">
        <w:rPr>
          <w:lang w:val="es-ES" w:eastAsia="fr-FR"/>
        </w:rPr>
        <w:t xml:space="preserve"> </w:t>
      </w:r>
      <w:proofErr w:type="spellStart"/>
      <w:r w:rsidRPr="002321BD">
        <w:rPr>
          <w:lang w:val="es-ES" w:eastAsia="fr-FR"/>
        </w:rPr>
        <w:t>l'</w:t>
      </w:r>
      <w:r w:rsidR="00C71D9A" w:rsidRPr="002321BD">
        <w:rPr>
          <w:lang w:val="es-ES" w:eastAsia="fr-FR"/>
        </w:rPr>
        <w:t>a</w:t>
      </w:r>
      <w:r w:rsidRPr="002321BD">
        <w:rPr>
          <w:lang w:val="es-ES" w:eastAsia="fr-FR"/>
        </w:rPr>
        <w:t>darve</w:t>
      </w:r>
      <w:proofErr w:type="spellEnd"/>
      <w:r w:rsidRPr="002321BD">
        <w:rPr>
          <w:lang w:val="es-ES" w:eastAsia="fr-FR"/>
        </w:rPr>
        <w:t xml:space="preserve"> de Atocha. Un </w:t>
      </w:r>
      <w:proofErr w:type="spellStart"/>
      <w:r w:rsidRPr="002321BD">
        <w:rPr>
          <w:lang w:val="es-ES" w:eastAsia="fr-FR"/>
        </w:rPr>
        <w:t>petit</w:t>
      </w:r>
      <w:proofErr w:type="spellEnd"/>
      <w:r w:rsidRPr="002321BD">
        <w:rPr>
          <w:lang w:val="es-ES" w:eastAsia="fr-FR"/>
        </w:rPr>
        <w:t xml:space="preserve"> </w:t>
      </w:r>
      <w:proofErr w:type="spellStart"/>
      <w:r w:rsidRPr="002321BD">
        <w:rPr>
          <w:lang w:val="es-ES" w:eastAsia="fr-FR"/>
        </w:rPr>
        <w:t>quartier</w:t>
      </w:r>
      <w:proofErr w:type="spellEnd"/>
      <w:r w:rsidRPr="002321BD">
        <w:rPr>
          <w:lang w:val="es-ES" w:eastAsia="fr-FR"/>
        </w:rPr>
        <w:t xml:space="preserve"> </w:t>
      </w:r>
      <w:r w:rsidR="005C6B21" w:rsidRPr="002321BD">
        <w:rPr>
          <w:lang w:val="es-ES" w:eastAsia="fr-FR"/>
        </w:rPr>
        <w:t>«</w:t>
      </w:r>
      <w:r w:rsidRPr="002321BD">
        <w:rPr>
          <w:lang w:val="es-ES" w:eastAsia="fr-FR"/>
        </w:rPr>
        <w:t>adarve</w:t>
      </w:r>
      <w:r w:rsidR="005C6B21" w:rsidRPr="002321BD">
        <w:rPr>
          <w:lang w:val="es-ES" w:eastAsia="fr-FR"/>
        </w:rPr>
        <w:t>»</w:t>
      </w:r>
    </w:p>
    <w:p w14:paraId="427D3D93" w14:textId="77777777" w:rsidR="0073266E" w:rsidRPr="002321BD" w:rsidRDefault="0073266E" w:rsidP="0073266E">
      <w:pPr>
        <w:pStyle w:val="adcredits-sources-ill"/>
        <w:rPr>
          <w:sz w:val="28"/>
          <w:szCs w:val="44"/>
          <w:lang w:val="es-ES"/>
        </w:rPr>
      </w:pPr>
      <w:r w:rsidRPr="002321BD">
        <w:rPr>
          <w:sz w:val="28"/>
          <w:szCs w:val="44"/>
          <w:lang w:val="es-ES"/>
        </w:rPr>
        <w:t xml:space="preserve">© </w:t>
      </w:r>
      <w:r w:rsidRPr="002321BD">
        <w:rPr>
          <w:rFonts w:ascii="Times New Roman" w:eastAsia="Times New Roman" w:hAnsi="Times New Roman" w:cs="Times New Roman"/>
          <w:sz w:val="18"/>
          <w:szCs w:val="18"/>
          <w:lang w:val="es-ES" w:eastAsia="fr-FR"/>
        </w:rPr>
        <w:t>Rafael Caballero García</w:t>
      </w:r>
      <w:r w:rsidRPr="002321BD">
        <w:rPr>
          <w:rFonts w:ascii="Times New Roman" w:eastAsia="Times New Roman" w:hAnsi="Times New Roman" w:cs="Times New Roman"/>
          <w:sz w:val="36"/>
          <w:szCs w:val="36"/>
          <w:lang w:val="es-ES" w:eastAsia="fr-FR"/>
        </w:rPr>
        <w:t xml:space="preserve">, </w:t>
      </w:r>
      <w:r w:rsidRPr="002321BD">
        <w:rPr>
          <w:rFonts w:ascii="Times New Roman" w:eastAsia="Times New Roman" w:hAnsi="Times New Roman" w:cs="Times New Roman"/>
          <w:sz w:val="18"/>
          <w:szCs w:val="18"/>
          <w:lang w:val="es-ES" w:eastAsia="fr-FR"/>
        </w:rPr>
        <w:t xml:space="preserve">Esteban Escribano </w:t>
      </w:r>
      <w:proofErr w:type="spellStart"/>
      <w:r w:rsidRPr="002321BD">
        <w:rPr>
          <w:rFonts w:ascii="Times New Roman" w:eastAsia="Times New Roman" w:hAnsi="Times New Roman" w:cs="Times New Roman"/>
          <w:sz w:val="18"/>
          <w:szCs w:val="18"/>
          <w:lang w:val="es-ES" w:eastAsia="fr-FR"/>
        </w:rPr>
        <w:t>Chauvigné</w:t>
      </w:r>
      <w:proofErr w:type="spellEnd"/>
    </w:p>
    <w:p w14:paraId="59B01B2D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40F60F7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D07D8D7" w14:textId="4339263B" w:rsidR="0073266E" w:rsidRPr="002321BD" w:rsidRDefault="0073266E" w:rsidP="0073266E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CH_BO_04-19- </w:t>
      </w:r>
    </w:p>
    <w:p w14:paraId="29D09D8E" w14:textId="77777777" w:rsidR="00CF72D5" w:rsidRPr="002321BD" w:rsidRDefault="00000000" w:rsidP="00CF72D5">
      <w:pPr>
        <w:pStyle w:val="adlocalillDOI"/>
        <w:rPr>
          <w:lang w:val="es-ES"/>
        </w:rPr>
      </w:pPr>
      <w:hyperlink r:id="rId59" w:history="1">
        <w:r w:rsidR="00CF72D5" w:rsidRPr="002321BD">
          <w:rPr>
            <w:rStyle w:val="Lienhypertexte"/>
            <w:lang w:val="es-ES"/>
          </w:rPr>
          <w:t>https://api.nakala.fr/embed/10.34847/nkl.de90nzaf/088ffabd39a8682f198932d078e98f75dd32189e</w:t>
        </w:r>
      </w:hyperlink>
    </w:p>
    <w:p w14:paraId="6116ACA2" w14:textId="6AC650CF" w:rsidR="0073266E" w:rsidRPr="002321BD" w:rsidRDefault="0073266E" w:rsidP="0073266E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 xml:space="preserve">San Pedro, callejón de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9:</w:t>
      </w:r>
      <w:r w:rsidRPr="002321BD">
        <w:rPr>
          <w:lang w:val="es-ES"/>
        </w:rPr>
        <w:t xml:space="preserve">  </w:t>
      </w:r>
      <w:r w:rsidRPr="002321BD">
        <w:rPr>
          <w:shd w:val="clear" w:color="auto" w:fill="FFFFFF"/>
          <w:lang w:val="es-ES"/>
        </w:rPr>
        <w:t xml:space="preserve">Una casa medieval del </w:t>
      </w:r>
      <w:r w:rsidR="00C71D9A" w:rsidRPr="002321BD">
        <w:rPr>
          <w:shd w:val="clear" w:color="auto" w:fill="FFFFFF"/>
          <w:lang w:val="es-ES"/>
        </w:rPr>
        <w:t>a</w:t>
      </w:r>
      <w:r w:rsidRPr="002321BD">
        <w:rPr>
          <w:shd w:val="clear" w:color="auto" w:fill="FFFFFF"/>
          <w:lang w:val="es-ES"/>
        </w:rPr>
        <w:t>darve de Atocha, Toledo</w:t>
      </w:r>
      <w:r w:rsidRPr="002321BD">
        <w:rPr>
          <w:rFonts w:eastAsia="Arial"/>
          <w:lang w:val="es-ES"/>
        </w:rPr>
        <w:t xml:space="preserve"> </w:t>
      </w:r>
    </w:p>
    <w:p w14:paraId="3DE9BEDC" w14:textId="6F46FD10" w:rsidR="0073266E" w:rsidRPr="002321BD" w:rsidRDefault="0073266E" w:rsidP="0073266E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9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médiévale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dans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l'</w:t>
      </w:r>
      <w:r w:rsidR="00C71D9A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darve</w:t>
      </w:r>
      <w:proofErr w:type="spellEnd"/>
      <w:r w:rsidRPr="002321BD">
        <w:rPr>
          <w:rFonts w:eastAsia="Arial"/>
          <w:lang w:val="es-ES"/>
        </w:rPr>
        <w:t xml:space="preserve"> de Atocha, </w:t>
      </w:r>
      <w:proofErr w:type="spellStart"/>
      <w:r w:rsidRPr="002321BD">
        <w:rPr>
          <w:rFonts w:eastAsia="Arial"/>
          <w:lang w:val="es-ES"/>
        </w:rPr>
        <w:t>Tolède</w:t>
      </w:r>
      <w:proofErr w:type="spellEnd"/>
    </w:p>
    <w:p w14:paraId="4B4BC900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56ADEFD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E0161A7" w14:textId="0F07CCDD" w:rsidR="00AD3BD7" w:rsidRPr="002321BD" w:rsidRDefault="00AD3BD7">
      <w:pPr>
        <w:pStyle w:val="adencSPrim"/>
        <w:rPr>
          <w:sz w:val="22"/>
          <w:lang w:val="es-ES"/>
          <w:rPrChange w:id="2591" w:author="JEAN" w:date="2024-09-10T19:51:00Z">
            <w:rPr/>
          </w:rPrChange>
        </w:rPr>
      </w:pPr>
      <w:r w:rsidRPr="002321BD">
        <w:rPr>
          <w:lang w:val="es-ES"/>
        </w:rPr>
        <w:t>CH_BO_04</w:t>
      </w:r>
      <w:r w:rsidR="003B276A" w:rsidRPr="002321BD">
        <w:rPr>
          <w:lang w:val="es-ES"/>
        </w:rPr>
        <w:t>_</w:t>
      </w:r>
      <w:r w:rsidRPr="002321BD">
        <w:rPr>
          <w:lang w:val="es-ES"/>
        </w:rPr>
        <w:t>1439</w:t>
      </w:r>
    </w:p>
    <w:tbl>
      <w:tblPr>
        <w:tblStyle w:val="19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2592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2593">
          <w:tblGrid>
            <w:gridCol w:w="9072"/>
          </w:tblGrid>
        </w:tblGridChange>
      </w:tblGrid>
      <w:tr w:rsidR="0031563A" w:rsidRPr="002321BD" w14:paraId="28490E58" w14:textId="77777777">
        <w:tc>
          <w:tcPr>
            <w:tcW w:w="9072" w:type="dxa"/>
            <w:tcMar>
              <w:top w:w="0" w:type="dxa"/>
              <w:bottom w:w="0" w:type="dxa"/>
            </w:tcMar>
            <w:tcPrChange w:id="2594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F72D5" w:rsidRPr="002321BD" w14:paraId="78DD9D5C" w14:textId="77777777" w:rsidTr="00CF72D5">
              <w:tc>
                <w:tcPr>
                  <w:tcW w:w="8932" w:type="dxa"/>
                </w:tcPr>
                <w:p w14:paraId="35C244FE" w14:textId="77777777" w:rsidR="00CF72D5" w:rsidRPr="002321BD" w:rsidRDefault="00CF72D5" w:rsidP="00CF72D5">
                  <w:pPr>
                    <w:rPr>
                      <w:lang w:val="es-ES"/>
                    </w:rPr>
                  </w:pPr>
                </w:p>
              </w:tc>
            </w:tr>
          </w:tbl>
          <w:p w14:paraId="7C24BBE4" w14:textId="77777777" w:rsidR="0031563A" w:rsidRPr="002321BD" w:rsidRDefault="0031563A" w:rsidP="00CF72D5">
            <w:pPr>
              <w:rPr>
                <w:lang w:val="es-ES"/>
                <w:rPrChange w:id="2595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2596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50843E15" w14:textId="77777777">
        <w:tc>
          <w:tcPr>
            <w:tcW w:w="9072" w:type="dxa"/>
            <w:tcMar>
              <w:top w:w="0" w:type="dxa"/>
              <w:bottom w:w="0" w:type="dxa"/>
            </w:tcMar>
            <w:tcPrChange w:id="2597" w:author="JEAN" w:date="2024-09-10T19:51:00Z">
              <w:tcPr>
                <w:tcW w:w="9072" w:type="dxa"/>
              </w:tcPr>
            </w:tcPrChange>
          </w:tcPr>
          <w:p w14:paraId="15B80AD5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59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mena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0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0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1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alvares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1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doctor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18 de febrero año de 38.</w:t>
            </w:r>
          </w:p>
        </w:tc>
      </w:tr>
      <w:tr w:rsidR="0031563A" w:rsidRPr="002321BD" w14:paraId="6BC4D9DE" w14:textId="77777777">
        <w:tc>
          <w:tcPr>
            <w:tcW w:w="9072" w:type="dxa"/>
            <w:tcMar>
              <w:top w:w="0" w:type="dxa"/>
              <w:bottom w:w="0" w:type="dxa"/>
            </w:tcMar>
            <w:tcPrChange w:id="2625" w:author="JEAN" w:date="2024-09-10T19:51:00Z">
              <w:tcPr>
                <w:tcW w:w="9072" w:type="dxa"/>
              </w:tcPr>
            </w:tcPrChange>
          </w:tcPr>
          <w:p w14:paraId="7C4E8803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62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63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3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3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cornejo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3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han por linderos de cada parte casas de la dicha eglesia et tiene en la entrada un portal pequeño que ha en luengo tres varas e media e en ancho dos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grande e a la mano derecha del esta un portal que ha en luengo siete varas e en ancho dos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apartado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6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6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6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camareta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catorze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entrada 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6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6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un trascorral con su puerta a la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70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calle de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0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açacanes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en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corral esta un establo.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alvares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doctor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31563A" w:rsidRPr="00796E30" w14:paraId="2E063DEA" w14:textId="77777777">
        <w:tc>
          <w:tcPr>
            <w:tcW w:w="9072" w:type="dxa"/>
            <w:tcMar>
              <w:top w:w="0" w:type="dxa"/>
              <w:bottom w:w="0" w:type="dxa"/>
            </w:tcMar>
            <w:tcPrChange w:id="2721" w:author="JEAN" w:date="2024-09-10T19:51:00Z">
              <w:tcPr>
                <w:tcW w:w="9072" w:type="dxa"/>
              </w:tcPr>
            </w:tcPrChange>
          </w:tcPr>
          <w:p w14:paraId="79E7005F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72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7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</w:t>
            </w:r>
          </w:p>
        </w:tc>
      </w:tr>
      <w:tr w:rsidR="0031563A" w:rsidRPr="002321BD" w14:paraId="577FD1AD" w14:textId="77777777">
        <w:tc>
          <w:tcPr>
            <w:tcW w:w="9072" w:type="dxa"/>
            <w:tcMar>
              <w:top w:w="0" w:type="dxa"/>
              <w:bottom w:w="0" w:type="dxa"/>
            </w:tcMar>
            <w:tcPrChange w:id="2730" w:author="JEAN" w:date="2024-09-10T19:51:00Z">
              <w:tcPr>
                <w:tcW w:w="9072" w:type="dxa"/>
              </w:tcPr>
            </w:tcPrChange>
          </w:tcPr>
          <w:p w14:paraId="40820829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73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7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(En el margen izquierdo, en otra letra)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733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ferrando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734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trugillo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2736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90"/>
            </w:r>
          </w:p>
        </w:tc>
      </w:tr>
    </w:tbl>
    <w:p w14:paraId="51AC21DF" w14:textId="2600D704" w:rsidR="00AD3BD7" w:rsidRPr="002321BD" w:rsidRDefault="00AD3BD7">
      <w:pPr>
        <w:pStyle w:val="adencSPrim"/>
        <w:rPr>
          <w:sz w:val="22"/>
          <w:lang w:val="es-ES"/>
          <w:rPrChange w:id="2747" w:author="JEAN" w:date="2024-09-10T19:51:00Z">
            <w:rPr/>
          </w:rPrChange>
        </w:rPr>
      </w:pPr>
      <w:bookmarkStart w:id="2748" w:name="OLE_LINK596"/>
      <w:bookmarkStart w:id="2749" w:name="OLE_LINK597"/>
      <w:r w:rsidRPr="002321BD">
        <w:rPr>
          <w:lang w:val="es-ES"/>
          <w:rPrChange w:id="2750" w:author="JEAN" w:date="2024-09-10T19:51:00Z">
            <w:rPr/>
          </w:rPrChange>
        </w:rPr>
        <w:t>CH_BO_04</w:t>
      </w:r>
      <w:r w:rsidR="003B276A" w:rsidRPr="002321BD">
        <w:rPr>
          <w:lang w:val="es-ES"/>
          <w:rPrChange w:id="2751" w:author="JEAN" w:date="2024-09-10T19:51:00Z">
            <w:rPr/>
          </w:rPrChange>
        </w:rPr>
        <w:t>_</w:t>
      </w:r>
      <w:r w:rsidRPr="002321BD">
        <w:rPr>
          <w:lang w:val="es-ES"/>
          <w:rPrChange w:id="2752" w:author="JEAN" w:date="2024-09-10T19:51:00Z">
            <w:rPr/>
          </w:rPrChange>
        </w:rPr>
        <w:t xml:space="preserve">1492 </w:t>
      </w:r>
    </w:p>
    <w:bookmarkEnd w:id="2748"/>
    <w:bookmarkEnd w:id="2749"/>
    <w:tbl>
      <w:tblPr>
        <w:tblStyle w:val="18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2753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2754">
          <w:tblGrid>
            <w:gridCol w:w="9072"/>
          </w:tblGrid>
        </w:tblGridChange>
      </w:tblGrid>
      <w:tr w:rsidR="0031563A" w:rsidRPr="002321BD" w14:paraId="0C2EDE60" w14:textId="77777777">
        <w:tc>
          <w:tcPr>
            <w:tcW w:w="9072" w:type="dxa"/>
            <w:tcMar>
              <w:top w:w="0" w:type="dxa"/>
              <w:bottom w:w="0" w:type="dxa"/>
            </w:tcMar>
            <w:tcPrChange w:id="2755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F72D5" w:rsidRPr="002321BD" w14:paraId="62F3D823" w14:textId="77777777" w:rsidTr="00CF72D5">
              <w:tc>
                <w:tcPr>
                  <w:tcW w:w="8932" w:type="dxa"/>
                </w:tcPr>
                <w:p w14:paraId="1373F7BD" w14:textId="77777777" w:rsidR="00CF72D5" w:rsidRPr="002321BD" w:rsidRDefault="00CF72D5" w:rsidP="00CF72D5">
                  <w:pPr>
                    <w:rPr>
                      <w:lang w:val="es-ES"/>
                    </w:rPr>
                  </w:pPr>
                </w:p>
              </w:tc>
            </w:tr>
          </w:tbl>
          <w:p w14:paraId="0460AF39" w14:textId="77777777" w:rsidR="0031563A" w:rsidRPr="002321BD" w:rsidRDefault="0031563A" w:rsidP="00CF72D5">
            <w:pPr>
              <w:rPr>
                <w:lang w:val="es-ES"/>
                <w:rPrChange w:id="2756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2757" w:author="JEAN" w:date="2024-09-10T19:51:00Z">
                  <w:rPr/>
                </w:rPrChange>
              </w:rPr>
              <w:t>OF 356</w:t>
            </w:r>
          </w:p>
        </w:tc>
      </w:tr>
      <w:tr w:rsidR="0031563A" w:rsidRPr="002321BD" w14:paraId="44804A88" w14:textId="77777777">
        <w:tc>
          <w:tcPr>
            <w:tcW w:w="9072" w:type="dxa"/>
            <w:tcMar>
              <w:top w:w="0" w:type="dxa"/>
              <w:bottom w:w="0" w:type="dxa"/>
            </w:tcMar>
            <w:tcPrChange w:id="2758" w:author="JEAN" w:date="2024-09-10T19:51:00Z">
              <w:tcPr>
                <w:tcW w:w="9072" w:type="dxa"/>
              </w:tcPr>
            </w:tcPrChange>
          </w:tcPr>
          <w:p w14:paraId="7D15B2FB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759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7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côté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gauche] Las casas que tiene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763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Fernando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2764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Trugillo</w:t>
            </w:r>
            <w:proofErr w:type="spellEnd"/>
            <w:r w:rsidRPr="002321BD">
              <w:rPr>
                <w:color w:val="000000"/>
                <w:lang w:val="es-ES"/>
                <w:rPrChange w:id="2765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91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7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otra persona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nonbrare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gallinas, han por linderos de cada parte casas de la iglesia.</w:t>
            </w:r>
          </w:p>
        </w:tc>
      </w:tr>
      <w:tr w:rsidR="0031563A" w:rsidRPr="002321BD" w14:paraId="1CADEFE3" w14:textId="77777777">
        <w:tc>
          <w:tcPr>
            <w:tcW w:w="9072" w:type="dxa"/>
            <w:tcMar>
              <w:top w:w="0" w:type="dxa"/>
              <w:bottom w:w="0" w:type="dxa"/>
            </w:tcMar>
            <w:tcPrChange w:id="2789" w:author="JEAN" w:date="2024-09-10T19:51:00Z">
              <w:tcPr>
                <w:tcW w:w="9072" w:type="dxa"/>
              </w:tcPr>
            </w:tcPrChange>
          </w:tcPr>
          <w:p w14:paraId="08B82D49" w14:textId="77777777" w:rsidR="0031563A" w:rsidRPr="002321BD" w:rsidRDefault="0031563A" w:rsidP="00CF72D5">
            <w:pPr>
              <w:rPr>
                <w:rFonts w:ascii="Times New Roman" w:hAnsi="Times New Roman"/>
                <w:color w:val="000000"/>
                <w:lang w:val="es-ES"/>
                <w:rPrChange w:id="279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27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7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7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media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dos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grande e 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hasera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entrada esta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xamezado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ladrillo que antes era portal que ha en luengo siete varas e en ancho dos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dentro del subiendo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escalerica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ay dos entresuelos en que ay en el primero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10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varas e media en largo e en el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 en el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en largo e dos e media en ancho,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despensica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tres varas en largo e dos varas en ancho,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retrete apartado que ha todo en luengo nueve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8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8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corredor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çerrado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sale sobre la puerta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un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una escalera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otra casa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con un soberado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al tanto, 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8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8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9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9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portal e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29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corredor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29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largo e dos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con otro suelo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29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 trascorral con su puerta que sale a la calle de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açacanes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en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corral esta un establo e tiene un poso que es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meytad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suyo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 otra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meytad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casa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Somoça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29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29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234A96F2" w14:textId="0C3C911A" w:rsidR="005448B6" w:rsidRPr="002321BD" w:rsidRDefault="003B276A">
      <w:pPr>
        <w:pStyle w:val="adlocalMcode"/>
        <w:rPr>
          <w:color w:val="auto"/>
          <w:sz w:val="22"/>
          <w:lang w:val="es-ES"/>
          <w:rPrChange w:id="2955" w:author="JEAN" w:date="2024-09-10T19:51:00Z">
            <w:rPr/>
          </w:rPrChange>
        </w:rPr>
      </w:pPr>
      <w:r w:rsidRPr="002321BD">
        <w:rPr>
          <w:lang w:val="es-ES"/>
          <w:rPrChange w:id="2956" w:author="JEAN" w:date="2024-09-10T19:51:00Z">
            <w:rPr/>
          </w:rPrChange>
        </w:rPr>
        <w:lastRenderedPageBreak/>
        <w:tab/>
      </w:r>
      <w:r w:rsidR="000938DB" w:rsidRPr="002321BD">
        <w:rPr>
          <w:lang w:val="es-ES"/>
          <w:rPrChange w:id="2957" w:author="JEAN" w:date="2024-09-10T19:51:00Z">
            <w:rPr/>
          </w:rPrChange>
        </w:rPr>
        <w:t>CH_BO_05</w:t>
      </w:r>
    </w:p>
    <w:p w14:paraId="3D64E566" w14:textId="3CE425C7" w:rsidR="00CF72D5" w:rsidRPr="002321BD" w:rsidRDefault="00000000" w:rsidP="00CF72D5">
      <w:pPr>
        <w:pStyle w:val="adlocalMlocalisation"/>
        <w:rPr>
          <w:rFonts w:ascii="Times New Roman" w:hAnsi="Times New Roman" w:cs="Times New Roman"/>
          <w:color w:val="000000" w:themeColor="text1"/>
          <w:lang w:val="es-ES"/>
        </w:rPr>
      </w:pPr>
      <w:hyperlink r:id="rId60" w:history="1">
        <w:r w:rsidR="00CF72D5" w:rsidRPr="002321BD">
          <w:rPr>
            <w:rStyle w:val="Lienhypertexte"/>
            <w:rFonts w:ascii="Times New Roman" w:hAnsi="Times New Roman"/>
            <w:lang w:val="es-ES"/>
          </w:rPr>
          <w:t xml:space="preserve"> </w:t>
        </w:r>
        <w:r w:rsidR="00CF72D5" w:rsidRPr="002321BD">
          <w:rPr>
            <w:rStyle w:val="Lienhypertexte"/>
            <w:lang w:val="es-ES"/>
          </w:rPr>
          <w:t>Callejón de</w:t>
        </w:r>
        <w:r w:rsidR="00CF72D5" w:rsidRPr="002321BD">
          <w:rPr>
            <w:rStyle w:val="Lienhypertexte"/>
            <w:lang w:val="es-ES"/>
          </w:rPr>
          <w:t xml:space="preserve"> </w:t>
        </w:r>
        <w:r w:rsidR="00CF72D5" w:rsidRPr="002321BD">
          <w:rPr>
            <w:rStyle w:val="Lienhypertexte"/>
            <w:lang w:val="es-ES"/>
          </w:rPr>
          <w:t>San Pedro, 11</w:t>
        </w:r>
      </w:hyperlink>
    </w:p>
    <w:p w14:paraId="388737B3" w14:textId="77777777" w:rsidR="00AD3BD7" w:rsidRPr="002321BD" w:rsidRDefault="00AD3BD7">
      <w:pPr>
        <w:pStyle w:val="adlocalparaDate"/>
        <w:rPr>
          <w:sz w:val="22"/>
          <w:lang w:val="es-ES"/>
          <w:rPrChange w:id="295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CH_BO_05</w:t>
      </w:r>
      <w:r w:rsidRPr="002321BD">
        <w:rPr>
          <w:rFonts w:ascii="Calibri Light" w:hAnsi="Calibri Light"/>
          <w:color w:val="000000"/>
          <w:sz w:val="22"/>
          <w:lang w:val="es-ES"/>
          <w:rPrChange w:id="2959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92"/>
      </w:r>
      <w:r w:rsidRPr="002321BD">
        <w:rPr>
          <w:lang w:val="es-ES"/>
        </w:rPr>
        <w:t xml:space="preserve">. Le 20/06/1433,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doña Beatriz de Vargas, femme de Frey García Barroso,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</w:t>
      </w:r>
      <w:r w:rsidRPr="002321BD">
        <w:rPr>
          <w:lang w:val="es-ES"/>
        </w:rPr>
        <w:t xml:space="preserve">a,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Alfonso Fernández de Mena, et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Juan García,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qui la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jusqu’à</w:t>
      </w:r>
      <w:proofErr w:type="spellEnd"/>
      <w:r w:rsidRPr="002321BD">
        <w:rPr>
          <w:lang w:val="es-ES"/>
        </w:rPr>
        <w:t xml:space="preserve"> ce </w:t>
      </w:r>
      <w:proofErr w:type="spellStart"/>
      <w:r w:rsidRPr="002321BD">
        <w:rPr>
          <w:lang w:val="es-ES"/>
        </w:rPr>
        <w:t>jour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Alfonso García (CH_BO_03) et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(CH_BO_04),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Juan García,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296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3"/>
      </w:r>
      <w:r w:rsidRPr="002321BD">
        <w:rPr>
          <w:lang w:val="es-ES"/>
        </w:rPr>
        <w:t xml:space="preserve">. </w:t>
      </w:r>
    </w:p>
    <w:p w14:paraId="36708ED7" w14:textId="77777777" w:rsidR="00AD3BD7" w:rsidRPr="002321BD" w:rsidRDefault="00AD3BD7">
      <w:pPr>
        <w:pStyle w:val="adlocalparaDate"/>
        <w:rPr>
          <w:sz w:val="22"/>
          <w:lang w:val="es-ES"/>
          <w:rPrChange w:id="297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CH_BO_05.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dessous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le </w:t>
      </w:r>
      <w:r w:rsidRPr="002321BD">
        <w:rPr>
          <w:i/>
          <w:lang w:val="es-ES"/>
        </w:rPr>
        <w:t>doctor</w:t>
      </w:r>
      <w:r w:rsidRPr="002321BD">
        <w:rPr>
          <w:lang w:val="es-ES"/>
        </w:rPr>
        <w:t xml:space="preserve"> Alfonso </w:t>
      </w:r>
      <w:proofErr w:type="spellStart"/>
      <w:r w:rsidRPr="002321BD">
        <w:rPr>
          <w:lang w:val="es-ES"/>
        </w:rPr>
        <w:t>Aluarez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900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1/01/1431.</w:t>
      </w:r>
    </w:p>
    <w:p w14:paraId="1724AC85" w14:textId="77777777" w:rsidR="00AD3BD7" w:rsidRPr="002321BD" w:rsidRDefault="00AD3BD7">
      <w:pPr>
        <w:pStyle w:val="adlocalparaDate"/>
        <w:rPr>
          <w:sz w:val="22"/>
          <w:lang w:val="es-ES"/>
          <w:rPrChange w:id="297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CH_BO_05. En 1450, 1465 et 1472,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pares de casas</w:t>
      </w:r>
      <w:r w:rsidRPr="002321BD">
        <w:rPr>
          <w:lang w:val="es-ES"/>
        </w:rPr>
        <w:t xml:space="preserve"> (CH_BO_04 et CH_BO_05) qui </w:t>
      </w:r>
      <w:proofErr w:type="spellStart"/>
      <w:r w:rsidRPr="002321BD">
        <w:rPr>
          <w:lang w:val="es-ES"/>
        </w:rPr>
        <w:t>avaient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 de Mena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tenues,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1454, par don Gonzalo Sánchez,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1.500. </w:t>
      </w:r>
      <w:proofErr w:type="spellStart"/>
      <w:r w:rsidRPr="002321BD">
        <w:rPr>
          <w:lang w:val="es-ES"/>
        </w:rPr>
        <w:t>mrs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vertAlign w:val="superscript"/>
          <w:lang w:val="es-ES"/>
          <w:rPrChange w:id="297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4"/>
      </w:r>
    </w:p>
    <w:p w14:paraId="74FB18B2" w14:textId="77777777" w:rsidR="00AD3BD7" w:rsidRPr="002321BD" w:rsidRDefault="00AD3BD7">
      <w:pPr>
        <w:pStyle w:val="adlocalparaDate"/>
        <w:rPr>
          <w:sz w:val="22"/>
          <w:lang w:val="es-ES"/>
          <w:rPrChange w:id="298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CH_BO_05. Le 3/04/1473,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Fernando Valenciano,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et à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María Sánchez, le </w:t>
      </w:r>
      <w:proofErr w:type="spellStart"/>
      <w:r w:rsidRPr="002321BD">
        <w:rPr>
          <w:lang w:val="es-ES"/>
        </w:rPr>
        <w:t>second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 de casas</w:t>
      </w:r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tenus</w:t>
      </w:r>
      <w:proofErr w:type="spellEnd"/>
      <w:r w:rsidRPr="002321BD">
        <w:rPr>
          <w:lang w:val="es-ES"/>
        </w:rPr>
        <w:t xml:space="preserve"> par le </w:t>
      </w:r>
      <w:r w:rsidRPr="002321BD">
        <w:rPr>
          <w:i/>
          <w:lang w:val="es-ES"/>
        </w:rPr>
        <w:t>capiscol</w:t>
      </w:r>
      <w:r w:rsidRPr="002321BD">
        <w:rPr>
          <w:lang w:val="es-ES"/>
        </w:rPr>
        <w:t xml:space="preserve">, don Gonzalo Sánchez,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 Vázquez, </w:t>
      </w:r>
      <w:r w:rsidRPr="002321BD">
        <w:rPr>
          <w:i/>
          <w:lang w:val="es-ES"/>
        </w:rPr>
        <w:t>capellán de los Reyes</w:t>
      </w:r>
      <w:r w:rsidRPr="002321BD">
        <w:rPr>
          <w:lang w:val="es-ES"/>
        </w:rPr>
        <w:t xml:space="preserve">, de Maestre Gonzalo Vaca, </w:t>
      </w:r>
      <w:r w:rsidRPr="002321BD">
        <w:rPr>
          <w:i/>
          <w:lang w:val="es-ES"/>
        </w:rPr>
        <w:t>físico</w:t>
      </w:r>
      <w:r w:rsidRPr="002321BD">
        <w:rPr>
          <w:lang w:val="es-ES"/>
        </w:rPr>
        <w:t xml:space="preserve">, de Juan de </w:t>
      </w:r>
      <w:proofErr w:type="spellStart"/>
      <w:r w:rsidRPr="002321BD">
        <w:rPr>
          <w:lang w:val="es-ES"/>
        </w:rPr>
        <w:t>Argame</w:t>
      </w:r>
      <w:proofErr w:type="spellEnd"/>
      <w:r w:rsidRPr="002321BD">
        <w:rPr>
          <w:lang w:val="es-ES"/>
        </w:rPr>
        <w:t xml:space="preserve">, et de </w:t>
      </w:r>
      <w:proofErr w:type="spellStart"/>
      <w:r w:rsidRPr="002321BD">
        <w:rPr>
          <w:lang w:val="es-ES"/>
        </w:rPr>
        <w:t>Cristobal</w:t>
      </w:r>
      <w:proofErr w:type="spellEnd"/>
      <w:r w:rsidRPr="002321BD">
        <w:rPr>
          <w:lang w:val="es-ES"/>
        </w:rPr>
        <w:t xml:space="preserve"> Cerezo,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vertAlign w:val="superscript"/>
          <w:lang w:val="es-ES"/>
          <w:rPrChange w:id="298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5"/>
      </w:r>
      <w:r w:rsidRPr="002321BD">
        <w:rPr>
          <w:lang w:val="es-ES"/>
        </w:rPr>
        <w:t xml:space="preserve">. </w:t>
      </w:r>
    </w:p>
    <w:p w14:paraId="5FEF4F36" w14:textId="77777777" w:rsidR="00AD3BD7" w:rsidRPr="002321BD" w:rsidRDefault="00AD3BD7">
      <w:pPr>
        <w:pStyle w:val="adlocalparaDate"/>
        <w:rPr>
          <w:sz w:val="22"/>
          <w:lang w:val="es-ES"/>
          <w:rPrChange w:id="298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CH_BO_05. Le 4/06/1483, Fernando Valenciano,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lui-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María Sánchez,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de Teresa de la Somoza, qui lui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18.000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Suit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bail</w:t>
      </w:r>
      <w:proofErr w:type="spellEnd"/>
      <w:r w:rsidRPr="002321BD">
        <w:rPr>
          <w:lang w:val="es-ES"/>
        </w:rPr>
        <w:t xml:space="preserve"> à Teresa de la Somoza,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 Fernando Valenciano et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conditions</w:t>
      </w:r>
      <w:proofErr w:type="spellEnd"/>
      <w:r w:rsidRPr="002321BD">
        <w:rPr>
          <w:vertAlign w:val="superscript"/>
          <w:lang w:val="es-ES"/>
          <w:rPrChange w:id="298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6"/>
      </w:r>
      <w:r w:rsidRPr="002321BD">
        <w:rPr>
          <w:lang w:val="es-ES"/>
        </w:rPr>
        <w:t xml:space="preserve">. </w:t>
      </w:r>
    </w:p>
    <w:p w14:paraId="7ABEAFD8" w14:textId="108A306A" w:rsidR="00AD3BD7" w:rsidRPr="002321BD" w:rsidRDefault="00AD3BD7">
      <w:pPr>
        <w:pStyle w:val="adlocalparaDate"/>
        <w:rPr>
          <w:sz w:val="22"/>
          <w:lang w:val="es-ES"/>
          <w:rPrChange w:id="299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 CH_BO_05. En 1490, Teresa de la Somoza </w:t>
      </w:r>
      <w:proofErr w:type="spellStart"/>
      <w:r w:rsidRPr="002321BD">
        <w:rPr>
          <w:lang w:val="es-ES"/>
        </w:rPr>
        <w:t>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doit</w:t>
      </w:r>
      <w:proofErr w:type="spellEnd"/>
      <w:r w:rsidRPr="002321BD">
        <w:rPr>
          <w:lang w:val="es-ES"/>
        </w:rPr>
        <w:t xml:space="preserve"> que les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car elle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donation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de 2.</w:t>
      </w:r>
      <w:ins w:id="2996" w:author="JEAN" w:date="2024-09-10T19:51:00Z">
        <w:r w:rsidR="00437FAD" w:rsidRPr="002321BD">
          <w:rPr>
            <w:rFonts w:eastAsia="Calibri" w:cs="Calibri"/>
            <w:szCs w:val="24"/>
            <w:lang w:val="es-ES"/>
          </w:rPr>
          <w:t>000</w:t>
        </w:r>
      </w:ins>
      <w:r w:rsidRPr="002321BD">
        <w:rPr>
          <w:lang w:val="es-ES"/>
        </w:rPr>
        <w:t xml:space="preserve">mrs. de </w:t>
      </w:r>
      <w:proofErr w:type="spellStart"/>
      <w:r w:rsidRPr="002321BD">
        <w:rPr>
          <w:lang w:val="es-ES"/>
        </w:rPr>
        <w:t>cens</w:t>
      </w:r>
      <w:proofErr w:type="spellEnd"/>
      <w:r w:rsidRPr="002321BD">
        <w:rPr>
          <w:lang w:val="es-ES"/>
        </w:rPr>
        <w:t xml:space="preserve"> sur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l’Alacaba</w:t>
      </w:r>
      <w:proofErr w:type="spellEnd"/>
      <w:r w:rsidRPr="002321BD">
        <w:rPr>
          <w:lang w:val="es-ES"/>
        </w:rPr>
        <w:t xml:space="preserve">, </w:t>
      </w:r>
      <w:r w:rsidRPr="002321BD">
        <w:rPr>
          <w:lang w:val="es-ES"/>
        </w:rPr>
        <w:lastRenderedPageBreak/>
        <w:t xml:space="preserve">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Gómez de la Cruz,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établi</w:t>
      </w:r>
      <w:proofErr w:type="spellEnd"/>
      <w:r w:rsidRPr="002321BD">
        <w:rPr>
          <w:lang w:val="es-ES"/>
        </w:rPr>
        <w:t xml:space="preserve"> le 19/09/1489, et cela reste en </w:t>
      </w:r>
      <w:proofErr w:type="spellStart"/>
      <w:r w:rsidRPr="002321BD">
        <w:rPr>
          <w:lang w:val="es-ES"/>
        </w:rPr>
        <w:t>vigueur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299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97"/>
      </w:r>
      <w:r w:rsidRPr="002321BD">
        <w:rPr>
          <w:lang w:val="es-ES"/>
        </w:rPr>
        <w:t>.</w:t>
      </w:r>
    </w:p>
    <w:p w14:paraId="006CDA86" w14:textId="77777777" w:rsidR="00AD3BD7" w:rsidRPr="002321BD" w:rsidRDefault="00AD3BD7">
      <w:pPr>
        <w:pStyle w:val="adlocalparaDate"/>
        <w:rPr>
          <w:sz w:val="22"/>
          <w:lang w:val="es-ES"/>
          <w:rPrChange w:id="300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Fernando Valenciano,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cemme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Teresa de la Somoza, e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3004" w:author="JEAN" w:date="2024-09-10T19:51:00Z">
            <w:rPr>
              <w:rFonts w:cs="Times New Roman"/>
              <w:vertAlign w:val="superscript"/>
            </w:rPr>
          </w:rPrChange>
        </w:rPr>
        <w:footnoteReference w:id="98"/>
      </w:r>
      <w:r w:rsidRPr="002321BD">
        <w:rPr>
          <w:lang w:val="es-ES"/>
        </w:rPr>
        <w:t>.</w:t>
      </w:r>
    </w:p>
    <w:p w14:paraId="459D91F7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8F57C7C" w14:textId="1F2E0612" w:rsidR="0073266E" w:rsidRPr="002321BD" w:rsidRDefault="0073266E" w:rsidP="0073266E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CH_BO_05-1- </w:t>
      </w:r>
    </w:p>
    <w:p w14:paraId="4BDAAD0F" w14:textId="77777777" w:rsidR="00CF72D5" w:rsidRPr="002321BD" w:rsidRDefault="00000000" w:rsidP="00CF72D5">
      <w:pPr>
        <w:pStyle w:val="adlocalillDOI"/>
        <w:rPr>
          <w:lang w:val="es-ES"/>
        </w:rPr>
      </w:pPr>
      <w:hyperlink r:id="rId61" w:history="1">
        <w:r w:rsidR="00CF72D5" w:rsidRPr="002321BD">
          <w:rPr>
            <w:rStyle w:val="Lienhypertexte"/>
            <w:lang w:val="es-ES"/>
          </w:rPr>
          <w:t>https://api.nakala.fr/embed/10.34847/nkl.baa9h05c/3ffb0211b4fdd3ba13924a7d94af55433058f9fa</w:t>
        </w:r>
      </w:hyperlink>
    </w:p>
    <w:p w14:paraId="0CB56D07" w14:textId="64FBF9D9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casa: plano actual </w:t>
      </w:r>
    </w:p>
    <w:p w14:paraId="27246010" w14:textId="31ACE5A8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39861A55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8AD0485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09353C2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C9B9E1D" w14:textId="77777777" w:rsidR="00CF72D5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CH_BO_05-2- </w:t>
      </w:r>
    </w:p>
    <w:p w14:paraId="3F011377" w14:textId="1F388500" w:rsidR="0073266E" w:rsidRPr="002321BD" w:rsidRDefault="00000000" w:rsidP="00CF72D5">
      <w:pPr>
        <w:pStyle w:val="adlocalillDOI"/>
        <w:rPr>
          <w:lang w:val="es-ES"/>
        </w:rPr>
      </w:pPr>
      <w:hyperlink r:id="rId62" w:history="1">
        <w:r w:rsidR="00CF72D5" w:rsidRPr="002321BD">
          <w:rPr>
            <w:rStyle w:val="Lienhypertexte"/>
            <w:lang w:val="es-ES"/>
          </w:rPr>
          <w:t>https://api.nakala.fr/embed/10.34847/nkl.baa9h05c/4a8bc5ff3b837bd1a19f6df07ef7cf85d11dacb8</w:t>
        </w:r>
      </w:hyperlink>
    </w:p>
    <w:p w14:paraId="27549BD7" w14:textId="5502192D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C71D9A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ótano cerca de la calle, antiguo templo masónico </w:t>
      </w:r>
    </w:p>
    <w:p w14:paraId="73EB5840" w14:textId="2547F802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ave </w:t>
      </w:r>
      <w:proofErr w:type="spellStart"/>
      <w:r w:rsidRPr="002321BD">
        <w:rPr>
          <w:rFonts w:eastAsia="Arial"/>
          <w:lang w:val="es-ES"/>
        </w:rPr>
        <w:t>proche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ruelle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ancien</w:t>
      </w:r>
      <w:proofErr w:type="spellEnd"/>
      <w:r w:rsidRPr="002321BD">
        <w:rPr>
          <w:rFonts w:eastAsia="Arial"/>
          <w:lang w:val="es-ES"/>
        </w:rPr>
        <w:t xml:space="preserve"> temple </w:t>
      </w:r>
      <w:proofErr w:type="spellStart"/>
      <w:r w:rsidRPr="002321BD">
        <w:rPr>
          <w:rFonts w:eastAsia="Arial"/>
          <w:lang w:val="es-ES"/>
        </w:rPr>
        <w:t>maçonnique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26A58497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6DC59B7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E6A988C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AA99775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CH_BO_05-3- </w:t>
      </w:r>
    </w:p>
    <w:p w14:paraId="1A6B0F40" w14:textId="4BD166F8" w:rsidR="0073266E" w:rsidRPr="002321BD" w:rsidRDefault="00000000" w:rsidP="00510B4C">
      <w:pPr>
        <w:pStyle w:val="adlocalillDOI"/>
        <w:rPr>
          <w:lang w:val="es-ES"/>
        </w:rPr>
      </w:pPr>
      <w:hyperlink r:id="rId63" w:history="1">
        <w:r w:rsidR="00510B4C" w:rsidRPr="002321BD">
          <w:rPr>
            <w:rStyle w:val="Lienhypertexte"/>
            <w:lang w:val="es-ES"/>
          </w:rPr>
          <w:t>https://api.nakala.fr/embed/10.34847/nkl.baa9h05c/624016f92dceb38f5bd8a0b1ea3534f5c2595cc5</w:t>
        </w:r>
      </w:hyperlink>
    </w:p>
    <w:p w14:paraId="1834BC4E" w14:textId="6FC36754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C71D9A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ótano cerca de la calle, antiguo templo masónico, visto hacia el oriente </w:t>
      </w:r>
    </w:p>
    <w:p w14:paraId="3A28BCB3" w14:textId="365FFDAC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E36AC1" w:rsidRPr="002321BD">
        <w:rPr>
          <w:lang w:val="es-ES"/>
        </w:rPr>
        <w:t>n.</w:t>
      </w:r>
      <w:r w:rsidR="00E36AC1" w:rsidRPr="002321BD">
        <w:rPr>
          <w:vertAlign w:val="superscript"/>
          <w:lang w:val="es-ES"/>
        </w:rPr>
        <w:t>o</w:t>
      </w:r>
      <w:proofErr w:type="spellEnd"/>
      <w:r w:rsidR="00E36AC1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ave </w:t>
      </w:r>
      <w:proofErr w:type="spellStart"/>
      <w:r w:rsidRPr="002321BD">
        <w:rPr>
          <w:rFonts w:eastAsia="Arial"/>
          <w:lang w:val="es-ES"/>
        </w:rPr>
        <w:t>proche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ruelle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ancien</w:t>
      </w:r>
      <w:proofErr w:type="spellEnd"/>
      <w:r w:rsidRPr="002321BD">
        <w:rPr>
          <w:rFonts w:eastAsia="Arial"/>
          <w:lang w:val="es-ES"/>
        </w:rPr>
        <w:t xml:space="preserve"> temple </w:t>
      </w:r>
      <w:proofErr w:type="spellStart"/>
      <w:r w:rsidRPr="002321BD">
        <w:rPr>
          <w:rFonts w:eastAsia="Arial"/>
          <w:lang w:val="es-ES"/>
        </w:rPr>
        <w:t>maçonnique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vue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vers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l’orient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47DBF9FD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D124C61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2090D8A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325C842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CH_BO_05-4- </w:t>
      </w:r>
    </w:p>
    <w:p w14:paraId="50593AFA" w14:textId="712B5282" w:rsidR="0073266E" w:rsidRPr="002321BD" w:rsidRDefault="00000000" w:rsidP="00510B4C">
      <w:pPr>
        <w:pStyle w:val="adlocalillDOI"/>
        <w:rPr>
          <w:lang w:val="es-ES"/>
        </w:rPr>
      </w:pPr>
      <w:hyperlink r:id="rId64" w:history="1">
        <w:r w:rsidR="00510B4C" w:rsidRPr="002321BD">
          <w:rPr>
            <w:rStyle w:val="Lienhypertexte"/>
            <w:lang w:val="es-ES"/>
          </w:rPr>
          <w:t>https://api.nakala.fr/embed/10.34847/nkl.baa9h05c/b26ba1e4e3be595ada746b780102a1ff236b21b3</w:t>
        </w:r>
      </w:hyperlink>
    </w:p>
    <w:p w14:paraId="0A386C7B" w14:textId="16D9AD3A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</w:t>
      </w:r>
      <w:r w:rsidR="00717815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C71D9A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uerta metálica a la calle </w:t>
      </w:r>
      <w:r w:rsidR="00FC09DE" w:rsidRPr="002321BD">
        <w:rPr>
          <w:rFonts w:eastAsia="Arial"/>
          <w:lang w:val="es-ES"/>
        </w:rPr>
        <w:t>relacionad</w:t>
      </w:r>
      <w:r w:rsidR="00C71D9A" w:rsidRPr="002321BD">
        <w:rPr>
          <w:rFonts w:eastAsia="Arial"/>
          <w:lang w:val="es-ES"/>
        </w:rPr>
        <w:t>a</w:t>
      </w:r>
      <w:r w:rsidR="00FC09DE" w:rsidRPr="002321BD">
        <w:rPr>
          <w:rFonts w:eastAsia="Arial"/>
          <w:lang w:val="es-ES"/>
        </w:rPr>
        <w:t xml:space="preserve"> con</w:t>
      </w:r>
      <w:r w:rsidRPr="002321BD">
        <w:rPr>
          <w:rFonts w:eastAsia="Arial"/>
          <w:lang w:val="es-ES"/>
        </w:rPr>
        <w:t xml:space="preserve"> antiguo templo masónico</w:t>
      </w:r>
      <w:r w:rsidR="00C71D9A" w:rsidRPr="002321BD">
        <w:rPr>
          <w:rFonts w:eastAsia="Arial"/>
          <w:lang w:val="es-ES"/>
        </w:rPr>
        <w:t>, con</w:t>
      </w:r>
      <w:r w:rsidR="00FC09DE" w:rsidRPr="002321BD">
        <w:rPr>
          <w:rFonts w:eastAsia="Arial"/>
          <w:lang w:val="es-ES"/>
        </w:rPr>
        <w:t xml:space="preserve"> varias salidas</w:t>
      </w:r>
      <w:r w:rsidR="00C71D9A" w:rsidRPr="002321BD">
        <w:rPr>
          <w:rFonts w:eastAsia="Arial"/>
          <w:lang w:val="es-ES"/>
        </w:rPr>
        <w:t>,</w:t>
      </w:r>
      <w:r w:rsidRPr="002321BD">
        <w:rPr>
          <w:rFonts w:eastAsia="Arial"/>
          <w:lang w:val="es-ES"/>
        </w:rPr>
        <w:t xml:space="preserve"> y con el baño </w:t>
      </w:r>
      <w:r w:rsidR="00FC09DE" w:rsidRPr="002321BD">
        <w:rPr>
          <w:rFonts w:eastAsia="Arial"/>
          <w:lang w:val="es-ES"/>
        </w:rPr>
        <w:t xml:space="preserve">medieval </w:t>
      </w:r>
      <w:r w:rsidRPr="002321BD">
        <w:rPr>
          <w:rFonts w:eastAsia="Arial"/>
          <w:lang w:val="es-ES"/>
        </w:rPr>
        <w:t xml:space="preserve">del </w:t>
      </w:r>
      <w:r w:rsidR="00FC09DE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enizal. </w:t>
      </w:r>
    </w:p>
    <w:p w14:paraId="31A64E20" w14:textId="48DC6DD8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ave </w:t>
      </w:r>
      <w:proofErr w:type="spellStart"/>
      <w:r w:rsidRPr="002321BD">
        <w:rPr>
          <w:rFonts w:eastAsia="Arial"/>
          <w:lang w:val="es-ES"/>
        </w:rPr>
        <w:t>proche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ruelle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ancien</w:t>
      </w:r>
      <w:proofErr w:type="spellEnd"/>
      <w:r w:rsidRPr="002321BD">
        <w:rPr>
          <w:rFonts w:eastAsia="Arial"/>
          <w:lang w:val="es-ES"/>
        </w:rPr>
        <w:t xml:space="preserve"> temple </w:t>
      </w:r>
      <w:proofErr w:type="spellStart"/>
      <w:r w:rsidRPr="002321BD">
        <w:rPr>
          <w:rFonts w:eastAsia="Arial"/>
          <w:lang w:val="es-ES"/>
        </w:rPr>
        <w:t>maçonnique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aussi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="00C71D9A" w:rsidRPr="002321BD">
        <w:rPr>
          <w:rFonts w:eastAsia="Arial"/>
          <w:lang w:val="es-ES"/>
        </w:rPr>
        <w:t>relation</w:t>
      </w:r>
      <w:proofErr w:type="spellEnd"/>
      <w:r w:rsidR="00C71D9A"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avec</w:t>
      </w:r>
      <w:proofErr w:type="spellEnd"/>
      <w:r w:rsidRPr="002321BD">
        <w:rPr>
          <w:rFonts w:eastAsia="Arial"/>
          <w:lang w:val="es-ES"/>
        </w:rPr>
        <w:t xml:space="preserve"> le </w:t>
      </w:r>
      <w:proofErr w:type="spellStart"/>
      <w:r w:rsidRPr="002321BD">
        <w:rPr>
          <w:rFonts w:eastAsia="Arial"/>
          <w:lang w:val="es-ES"/>
        </w:rPr>
        <w:t>bain</w:t>
      </w:r>
      <w:proofErr w:type="spellEnd"/>
      <w:r w:rsidRPr="002321BD">
        <w:rPr>
          <w:rFonts w:eastAsia="Arial"/>
          <w:lang w:val="es-ES"/>
        </w:rPr>
        <w:t xml:space="preserve"> du Cenizal </w:t>
      </w:r>
    </w:p>
    <w:p w14:paraId="540FF83E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lastRenderedPageBreak/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3B33B78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DFD0F03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BDEE889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CH_BO_05-5- </w:t>
      </w:r>
    </w:p>
    <w:p w14:paraId="361D3626" w14:textId="77777777" w:rsidR="00DE4CB8" w:rsidRPr="002321BD" w:rsidRDefault="00DE4CB8" w:rsidP="00DE4CB8">
      <w:pPr>
        <w:pStyle w:val="adlocalillDOI"/>
        <w:rPr>
          <w:lang w:val="es-ES"/>
        </w:rPr>
      </w:pPr>
      <w:r w:rsidRPr="002321BD">
        <w:rPr>
          <w:lang w:val="es-ES"/>
        </w:rPr>
        <w:t>10.34847/</w:t>
      </w:r>
      <w:proofErr w:type="gramStart"/>
      <w:r w:rsidRPr="002321BD">
        <w:rPr>
          <w:lang w:val="es-ES"/>
        </w:rPr>
        <w:t>nkl.baa</w:t>
      </w:r>
      <w:proofErr w:type="gramEnd"/>
      <w:r w:rsidRPr="002321BD">
        <w:rPr>
          <w:lang w:val="es-ES"/>
        </w:rPr>
        <w:t>9h05c/f6c5c33404ce9fa356f1c5534cb926d291ec12fa</w:t>
      </w:r>
    </w:p>
    <w:p w14:paraId="64E94EFB" w14:textId="77A81B1D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Pr="002321BD">
        <w:rPr>
          <w:lang w:val="es-ES"/>
        </w:rPr>
        <w:t xml:space="preserve">11: </w:t>
      </w:r>
      <w:r w:rsidR="00C71D9A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atio de la casa antes de su abandono</w:t>
      </w:r>
    </w:p>
    <w:p w14:paraId="6587E932" w14:textId="387DA34E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avant</w:t>
      </w:r>
      <w:proofErr w:type="spellEnd"/>
      <w:r w:rsidRPr="002321BD">
        <w:rPr>
          <w:rFonts w:eastAsia="Arial"/>
          <w:lang w:val="es-ES"/>
        </w:rPr>
        <w:t xml:space="preserve"> son </w:t>
      </w:r>
      <w:proofErr w:type="spellStart"/>
      <w:r w:rsidRPr="002321BD">
        <w:rPr>
          <w:rFonts w:eastAsia="Arial"/>
          <w:lang w:val="es-ES"/>
        </w:rPr>
        <w:t>abandon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2A0A003A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CB77B79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608B8F6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7AC3F27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CH_BO_05-6- </w:t>
      </w:r>
    </w:p>
    <w:p w14:paraId="17AC6D57" w14:textId="3F6875C1" w:rsidR="0073266E" w:rsidRPr="002321BD" w:rsidRDefault="00000000" w:rsidP="00510B4C">
      <w:pPr>
        <w:pStyle w:val="adlocalillDOI"/>
        <w:rPr>
          <w:lang w:val="es-ES"/>
        </w:rPr>
      </w:pPr>
      <w:hyperlink r:id="rId65" w:history="1">
        <w:r w:rsidR="00510B4C" w:rsidRPr="002321BD">
          <w:rPr>
            <w:rStyle w:val="Lienhypertexte"/>
            <w:lang w:val="es-ES"/>
          </w:rPr>
          <w:t>https://api.nakala.fr/embed/10.34847/nkl.baa9h05c/6c13cbdd40231c4e86542f462378d3ae4710b8a3</w:t>
        </w:r>
      </w:hyperlink>
    </w:p>
    <w:p w14:paraId="4CEB7061" w14:textId="4E1543BE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11:</w:t>
      </w:r>
      <w:r w:rsidRPr="002321BD">
        <w:rPr>
          <w:lang w:val="es-ES"/>
        </w:rPr>
        <w:t xml:space="preserve"> </w:t>
      </w:r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apilla privada con </w:t>
      </w:r>
      <w:r w:rsidR="00FD398F" w:rsidRPr="002321BD">
        <w:rPr>
          <w:rFonts w:eastAsia="Arial"/>
          <w:lang w:val="es-ES"/>
        </w:rPr>
        <w:t>cúpula</w:t>
      </w:r>
      <w:r w:rsidR="00726EAB" w:rsidRPr="002321BD">
        <w:rPr>
          <w:rFonts w:eastAsia="Arial"/>
          <w:lang w:val="es-ES"/>
        </w:rPr>
        <w:t xml:space="preserve"> pintada (siglo XVI)</w:t>
      </w:r>
    </w:p>
    <w:p w14:paraId="7F4327E7" w14:textId="373D1B6B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C71D9A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hapelle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privée</w:t>
      </w:r>
      <w:proofErr w:type="spellEnd"/>
      <w:r w:rsidRPr="002321BD">
        <w:rPr>
          <w:rFonts w:eastAsia="Arial"/>
          <w:lang w:val="es-ES"/>
        </w:rPr>
        <w:t xml:space="preserve"> : </w:t>
      </w:r>
      <w:proofErr w:type="spellStart"/>
      <w:r w:rsidRPr="002321BD">
        <w:rPr>
          <w:rFonts w:eastAsia="Arial"/>
          <w:lang w:val="es-ES"/>
        </w:rPr>
        <w:t>co</w:t>
      </w:r>
      <w:r w:rsidR="00726EAB" w:rsidRPr="002321BD">
        <w:rPr>
          <w:rFonts w:eastAsia="Arial"/>
          <w:lang w:val="es-ES"/>
        </w:rPr>
        <w:t>u</w:t>
      </w:r>
      <w:r w:rsidR="00C71D9A" w:rsidRPr="002321BD">
        <w:rPr>
          <w:rFonts w:eastAsia="Arial"/>
          <w:lang w:val="es-ES"/>
        </w:rPr>
        <w:t>p</w:t>
      </w:r>
      <w:r w:rsidR="00726EAB" w:rsidRPr="002321BD">
        <w:rPr>
          <w:rFonts w:eastAsia="Arial"/>
          <w:lang w:val="es-ES"/>
        </w:rPr>
        <w:t>o</w:t>
      </w:r>
      <w:r w:rsidRPr="002321BD">
        <w:rPr>
          <w:rFonts w:eastAsia="Arial"/>
          <w:lang w:val="es-ES"/>
        </w:rPr>
        <w:t>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peinte</w:t>
      </w:r>
      <w:proofErr w:type="spellEnd"/>
      <w:r w:rsidRPr="002321BD">
        <w:rPr>
          <w:rFonts w:eastAsia="Arial"/>
          <w:lang w:val="es-ES"/>
        </w:rPr>
        <w:t xml:space="preserve"> (</w:t>
      </w:r>
      <w:proofErr w:type="spellStart"/>
      <w:r w:rsidRPr="002321BD">
        <w:rPr>
          <w:rFonts w:eastAsia="Arial"/>
          <w:lang w:val="es-ES"/>
        </w:rPr>
        <w:t>XVI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  <w:r w:rsidRPr="002321BD">
        <w:rPr>
          <w:rFonts w:eastAsia="Arial"/>
          <w:lang w:val="es-ES"/>
        </w:rPr>
        <w:t xml:space="preserve">) </w:t>
      </w:r>
    </w:p>
    <w:p w14:paraId="4E5ED3FC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6F7492F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7BF535B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F70EB44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CH_BO_05-7- </w:t>
      </w:r>
    </w:p>
    <w:p w14:paraId="01EDCE9C" w14:textId="0AA3A8E5" w:rsidR="0073266E" w:rsidRPr="002321BD" w:rsidRDefault="00000000" w:rsidP="00510B4C">
      <w:pPr>
        <w:pStyle w:val="adlocalillDOI"/>
        <w:rPr>
          <w:lang w:val="es-ES"/>
        </w:rPr>
      </w:pPr>
      <w:hyperlink r:id="rId66" w:history="1">
        <w:r w:rsidR="00510B4C" w:rsidRPr="002321BD">
          <w:rPr>
            <w:rStyle w:val="Lienhypertexte"/>
            <w:lang w:val="es-ES"/>
          </w:rPr>
          <w:t>https://api.nakala.fr/embed/10.34847/nkl.baa9h05c/ce249dd5cad2e2596a139c9710a459dce5faffa2</w:t>
        </w:r>
      </w:hyperlink>
    </w:p>
    <w:p w14:paraId="1B1BF697" w14:textId="663B44CE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apilla privada con cúpula</w:t>
      </w:r>
      <w:r w:rsidR="00726EAB" w:rsidRPr="002321BD">
        <w:rPr>
          <w:rFonts w:eastAsia="Arial"/>
          <w:lang w:val="es-ES"/>
        </w:rPr>
        <w:t xml:space="preserve"> pintada (siglo XVI)</w:t>
      </w:r>
    </w:p>
    <w:p w14:paraId="1ACFB003" w14:textId="5E5193F3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726EAB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hapelle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privée</w:t>
      </w:r>
      <w:proofErr w:type="spellEnd"/>
      <w:r w:rsidRPr="002321BD">
        <w:rPr>
          <w:rFonts w:eastAsia="Arial"/>
          <w:lang w:val="es-ES"/>
        </w:rPr>
        <w:t xml:space="preserve"> : </w:t>
      </w:r>
      <w:proofErr w:type="spellStart"/>
      <w:r w:rsidRPr="002321BD">
        <w:rPr>
          <w:rFonts w:eastAsia="Arial"/>
          <w:lang w:val="es-ES"/>
        </w:rPr>
        <w:t>coupole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peinte</w:t>
      </w:r>
      <w:proofErr w:type="spellEnd"/>
      <w:r w:rsidRPr="002321BD">
        <w:rPr>
          <w:rFonts w:eastAsia="Arial"/>
          <w:lang w:val="es-ES"/>
        </w:rPr>
        <w:t xml:space="preserve"> (</w:t>
      </w:r>
      <w:proofErr w:type="spellStart"/>
      <w:r w:rsidRPr="002321BD">
        <w:rPr>
          <w:rFonts w:eastAsia="Arial"/>
          <w:lang w:val="es-ES"/>
        </w:rPr>
        <w:t>XVI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  <w:r w:rsidRPr="002321BD">
        <w:rPr>
          <w:rFonts w:eastAsia="Arial"/>
          <w:lang w:val="es-ES"/>
        </w:rPr>
        <w:t xml:space="preserve">) </w:t>
      </w:r>
    </w:p>
    <w:p w14:paraId="2CA03390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8E6F84D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FD06568" w14:textId="77777777" w:rsidR="0073266E" w:rsidRPr="002321BD" w:rsidRDefault="0073266E" w:rsidP="0073266E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9CFFF82" w14:textId="77777777" w:rsidR="00510B4C" w:rsidRPr="002321BD" w:rsidRDefault="0073266E" w:rsidP="0073266E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CH_BO_05-8- </w:t>
      </w:r>
    </w:p>
    <w:p w14:paraId="28CF32E8" w14:textId="6BE6DC7D" w:rsidR="0073266E" w:rsidRPr="002321BD" w:rsidRDefault="00000000" w:rsidP="00510B4C">
      <w:pPr>
        <w:pStyle w:val="adlocalillDOI"/>
        <w:rPr>
          <w:lang w:val="es-ES"/>
        </w:rPr>
      </w:pPr>
      <w:hyperlink r:id="rId67" w:history="1">
        <w:r w:rsidR="00510B4C" w:rsidRPr="002321BD">
          <w:rPr>
            <w:rStyle w:val="Lienhypertexte"/>
            <w:lang w:val="es-ES"/>
          </w:rPr>
          <w:t>https://api.nakala.fr/embed/10.34847/nkl.baa9h05c/ccbe16066b23ee9ae4c588a55cc5ca6b886eb5bc</w:t>
        </w:r>
      </w:hyperlink>
    </w:p>
    <w:p w14:paraId="2FE0A5F4" w14:textId="752AD177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11: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 xml:space="preserve">ared </w:t>
      </w:r>
      <w:r w:rsidR="00726EAB" w:rsidRPr="002321BD">
        <w:rPr>
          <w:rFonts w:eastAsia="Arial"/>
          <w:lang w:val="es-ES"/>
        </w:rPr>
        <w:t xml:space="preserve">de piedra </w:t>
      </w:r>
      <w:r w:rsidRPr="002321BD">
        <w:rPr>
          <w:rFonts w:eastAsia="Arial"/>
          <w:lang w:val="es-ES"/>
        </w:rPr>
        <w:t>medianera</w:t>
      </w:r>
      <w:r w:rsidR="00726EAB" w:rsidRPr="002321BD">
        <w:rPr>
          <w:rFonts w:eastAsia="Arial"/>
          <w:lang w:val="es-ES"/>
        </w:rPr>
        <w:t>,</w:t>
      </w:r>
      <w:r w:rsidRPr="002321BD">
        <w:rPr>
          <w:rFonts w:eastAsia="Arial"/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de</w:t>
      </w:r>
      <w:r w:rsidRPr="002321BD">
        <w:rPr>
          <w:rFonts w:eastAsia="Arial"/>
          <w:lang w:val="es-ES"/>
        </w:rPr>
        <w:t xml:space="preserve"> aparejo islámico</w:t>
      </w:r>
      <w:r w:rsidR="00726EAB" w:rsidRPr="002321BD">
        <w:rPr>
          <w:rFonts w:eastAsia="Arial"/>
          <w:lang w:val="es-ES"/>
        </w:rPr>
        <w:t>, en contacto con el</w:t>
      </w:r>
      <w:r w:rsidRPr="002321BD">
        <w:rPr>
          <w:rFonts w:eastAsia="Arial"/>
          <w:lang w:val="es-ES"/>
        </w:rPr>
        <w:t xml:space="preserve"> baño del </w:t>
      </w:r>
      <w:r w:rsidR="00726EAB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enizal</w:t>
      </w:r>
    </w:p>
    <w:p w14:paraId="584B59E8" w14:textId="0D4658A6" w:rsidR="0073266E" w:rsidRPr="002321BD" w:rsidRDefault="0073266E" w:rsidP="0073266E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11</w:t>
      </w:r>
      <w:r w:rsidR="00717815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ppareil</w:t>
      </w:r>
      <w:proofErr w:type="spellEnd"/>
      <w:r w:rsidRPr="002321BD">
        <w:rPr>
          <w:rFonts w:eastAsia="Arial"/>
          <w:lang w:val="es-ES"/>
        </w:rPr>
        <w:t xml:space="preserve"> de Pierre, </w:t>
      </w:r>
      <w:proofErr w:type="spellStart"/>
      <w:r w:rsidRPr="002321BD">
        <w:rPr>
          <w:rFonts w:eastAsia="Arial"/>
          <w:lang w:val="es-ES"/>
        </w:rPr>
        <w:t>mur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mitoyen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contact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avec</w:t>
      </w:r>
      <w:proofErr w:type="spellEnd"/>
      <w:r w:rsidRPr="002321BD">
        <w:rPr>
          <w:rFonts w:eastAsia="Arial"/>
          <w:lang w:val="es-ES"/>
        </w:rPr>
        <w:t xml:space="preserve"> le </w:t>
      </w:r>
      <w:proofErr w:type="spellStart"/>
      <w:r w:rsidRPr="002321BD">
        <w:rPr>
          <w:rFonts w:eastAsia="Arial"/>
          <w:lang w:val="es-ES"/>
        </w:rPr>
        <w:t>bain</w:t>
      </w:r>
      <w:proofErr w:type="spellEnd"/>
      <w:r w:rsidRPr="002321BD">
        <w:rPr>
          <w:rFonts w:eastAsia="Arial"/>
          <w:lang w:val="es-ES"/>
        </w:rPr>
        <w:t xml:space="preserve"> du Cenizal  </w:t>
      </w:r>
    </w:p>
    <w:p w14:paraId="5DC4F212" w14:textId="77777777" w:rsidR="0073266E" w:rsidRPr="002321BD" w:rsidRDefault="0073266E" w:rsidP="0073266E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7877FBE" w14:textId="77777777" w:rsidR="0073266E" w:rsidRPr="002321BD" w:rsidRDefault="0073266E" w:rsidP="0073266E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A263873" w14:textId="17CE598F" w:rsidR="00AD3BD7" w:rsidRPr="002321BD" w:rsidRDefault="00AD3BD7">
      <w:pPr>
        <w:pStyle w:val="adencSPrim"/>
        <w:rPr>
          <w:sz w:val="22"/>
          <w:lang w:val="es-ES"/>
          <w:rPrChange w:id="3010" w:author="JEAN" w:date="2024-09-10T19:51:00Z">
            <w:rPr/>
          </w:rPrChange>
        </w:rPr>
      </w:pPr>
      <w:bookmarkStart w:id="3011" w:name="OLE_LINK1094"/>
      <w:bookmarkStart w:id="3012" w:name="OLE_LINK1095"/>
      <w:r w:rsidRPr="002321BD">
        <w:rPr>
          <w:lang w:val="es-ES"/>
        </w:rPr>
        <w:t>CH_BO_05</w:t>
      </w:r>
      <w:r w:rsidR="003B276A" w:rsidRPr="002321BD">
        <w:rPr>
          <w:lang w:val="es-ES"/>
        </w:rPr>
        <w:t>_</w:t>
      </w:r>
      <w:r w:rsidRPr="002321BD">
        <w:rPr>
          <w:lang w:val="es-ES"/>
        </w:rPr>
        <w:t>1439</w:t>
      </w:r>
    </w:p>
    <w:tbl>
      <w:tblPr>
        <w:tblStyle w:val="17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3013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3014">
          <w:tblGrid>
            <w:gridCol w:w="9072"/>
          </w:tblGrid>
        </w:tblGridChange>
      </w:tblGrid>
      <w:tr w:rsidR="0031563A" w:rsidRPr="002321BD" w14:paraId="76E0DB2A" w14:textId="77777777">
        <w:tc>
          <w:tcPr>
            <w:tcW w:w="9072" w:type="dxa"/>
            <w:tcMar>
              <w:top w:w="0" w:type="dxa"/>
              <w:bottom w:w="0" w:type="dxa"/>
            </w:tcMar>
            <w:tcPrChange w:id="3015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510B4C" w:rsidRPr="002321BD" w14:paraId="001ADF1C" w14:textId="77777777" w:rsidTr="00510B4C">
              <w:tc>
                <w:tcPr>
                  <w:tcW w:w="8932" w:type="dxa"/>
                </w:tcPr>
                <w:p w14:paraId="73E0549C" w14:textId="77777777" w:rsidR="00510B4C" w:rsidRPr="002321BD" w:rsidRDefault="00510B4C" w:rsidP="00510B4C">
                  <w:pPr>
                    <w:rPr>
                      <w:lang w:val="es-ES"/>
                    </w:rPr>
                  </w:pPr>
                </w:p>
              </w:tc>
            </w:tr>
          </w:tbl>
          <w:p w14:paraId="4B402539" w14:textId="77777777" w:rsidR="0031563A" w:rsidRPr="002321BD" w:rsidRDefault="0031563A" w:rsidP="00510B4C">
            <w:pPr>
              <w:rPr>
                <w:lang w:val="es-ES"/>
                <w:rPrChange w:id="3016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3017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081999AD" w14:textId="77777777">
        <w:tc>
          <w:tcPr>
            <w:tcW w:w="9072" w:type="dxa"/>
            <w:tcMar>
              <w:top w:w="0" w:type="dxa"/>
              <w:bottom w:w="0" w:type="dxa"/>
            </w:tcMar>
            <w:tcPrChange w:id="3018" w:author="JEAN" w:date="2024-09-10T19:51:00Z">
              <w:tcPr>
                <w:tcW w:w="9072" w:type="dxa"/>
              </w:tcPr>
            </w:tcPrChange>
          </w:tcPr>
          <w:p w14:paraId="2B44C3D5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019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0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Juntas con las que tiene el doctor alonso Alvares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nueveçientos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primero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enero año de 31 Años.</w:t>
            </w:r>
          </w:p>
        </w:tc>
      </w:tr>
      <w:tr w:rsidR="0031563A" w:rsidRPr="002321BD" w14:paraId="1AB37C90" w14:textId="77777777">
        <w:tc>
          <w:tcPr>
            <w:tcW w:w="9072" w:type="dxa"/>
            <w:tcMar>
              <w:top w:w="0" w:type="dxa"/>
              <w:bottom w:w="0" w:type="dxa"/>
            </w:tcMar>
            <w:tcPrChange w:id="3043" w:author="JEAN" w:date="2024-09-10T19:51:00Z">
              <w:tcPr>
                <w:tcW w:w="9072" w:type="dxa"/>
              </w:tcPr>
            </w:tcPrChange>
          </w:tcPr>
          <w:p w14:paraId="59292669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04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0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04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4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diaz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5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5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5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5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han por linderos de cada parte casas de la dicha eglesia Et tiene en la entrada un portal pequeño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0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0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ha en luengo tres varas e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0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0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portal de su tamaño. Et luego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0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0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con sus corredores.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0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0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0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todo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catorze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1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1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Otrosi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trascorral con su puerta a la calle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1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11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de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1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açacanes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1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1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ocho varas.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alonso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sanches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vargas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31563A" w:rsidRPr="00796E30" w14:paraId="0CBAC5E0" w14:textId="77777777">
        <w:tc>
          <w:tcPr>
            <w:tcW w:w="9072" w:type="dxa"/>
            <w:tcMar>
              <w:top w:w="0" w:type="dxa"/>
              <w:bottom w:w="0" w:type="dxa"/>
            </w:tcMar>
            <w:tcPrChange w:id="3133" w:author="JEAN" w:date="2024-09-10T19:51:00Z">
              <w:tcPr>
                <w:tcW w:w="9072" w:type="dxa"/>
              </w:tcPr>
            </w:tcPrChange>
          </w:tcPr>
          <w:p w14:paraId="72BE61CC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13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1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ordinario notario.</w:t>
            </w:r>
          </w:p>
        </w:tc>
      </w:tr>
      <w:tr w:rsidR="0031563A" w:rsidRPr="002321BD" w14:paraId="359A2456" w14:textId="77777777">
        <w:tc>
          <w:tcPr>
            <w:tcW w:w="9072" w:type="dxa"/>
            <w:tcMar>
              <w:top w:w="0" w:type="dxa"/>
              <w:bottom w:w="0" w:type="dxa"/>
            </w:tcMar>
            <w:tcPrChange w:id="3142" w:author="JEAN" w:date="2024-09-10T19:51:00Z">
              <w:tcPr>
                <w:tcW w:w="9072" w:type="dxa"/>
              </w:tcPr>
            </w:tcPrChange>
          </w:tcPr>
          <w:p w14:paraId="7445D21A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14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1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4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ferrando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46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valençiano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3148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99"/>
            </w:r>
          </w:p>
        </w:tc>
      </w:tr>
    </w:tbl>
    <w:p w14:paraId="363893CE" w14:textId="0B483036" w:rsidR="00AD3BD7" w:rsidRPr="002321BD" w:rsidRDefault="00AD3BD7">
      <w:pPr>
        <w:pStyle w:val="adencSPrim"/>
        <w:rPr>
          <w:sz w:val="22"/>
          <w:lang w:val="es-ES"/>
          <w:rPrChange w:id="3158" w:author="JEAN" w:date="2024-09-10T19:51:00Z">
            <w:rPr/>
          </w:rPrChange>
        </w:rPr>
      </w:pPr>
      <w:bookmarkStart w:id="3159" w:name="OLE_LINK600"/>
      <w:bookmarkStart w:id="3160" w:name="OLE_LINK601"/>
      <w:r w:rsidRPr="002321BD">
        <w:rPr>
          <w:lang w:val="es-ES"/>
          <w:rPrChange w:id="3161" w:author="JEAN" w:date="2024-09-10T19:51:00Z">
            <w:rPr/>
          </w:rPrChange>
        </w:rPr>
        <w:t>CH_BO_05</w:t>
      </w:r>
      <w:r w:rsidR="003B276A" w:rsidRPr="002321BD">
        <w:rPr>
          <w:lang w:val="es-ES"/>
          <w:rPrChange w:id="3162" w:author="JEAN" w:date="2024-09-10T19:51:00Z">
            <w:rPr/>
          </w:rPrChange>
        </w:rPr>
        <w:t>_</w:t>
      </w:r>
      <w:r w:rsidRPr="002321BD">
        <w:rPr>
          <w:lang w:val="es-ES"/>
          <w:rPrChange w:id="3163" w:author="JEAN" w:date="2024-09-10T19:51:00Z">
            <w:rPr/>
          </w:rPrChange>
        </w:rPr>
        <w:t>1492</w:t>
      </w:r>
    </w:p>
    <w:bookmarkEnd w:id="3011"/>
    <w:bookmarkEnd w:id="3012"/>
    <w:bookmarkEnd w:id="3159"/>
    <w:bookmarkEnd w:id="3160"/>
    <w:tbl>
      <w:tblPr>
        <w:tblStyle w:val="16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3164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3165">
          <w:tblGrid>
            <w:gridCol w:w="9072"/>
          </w:tblGrid>
        </w:tblGridChange>
      </w:tblGrid>
      <w:tr w:rsidR="0031563A" w:rsidRPr="002321BD" w14:paraId="0C57DAB1" w14:textId="77777777">
        <w:tc>
          <w:tcPr>
            <w:tcW w:w="9072" w:type="dxa"/>
            <w:tcMar>
              <w:top w:w="0" w:type="dxa"/>
              <w:bottom w:w="0" w:type="dxa"/>
            </w:tcMar>
            <w:tcPrChange w:id="3166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D970D1" w:rsidRPr="002321BD" w14:paraId="60872DB1" w14:textId="77777777" w:rsidTr="00D970D1">
              <w:tc>
                <w:tcPr>
                  <w:tcW w:w="8932" w:type="dxa"/>
                </w:tcPr>
                <w:p w14:paraId="2B39B951" w14:textId="77777777" w:rsidR="00D970D1" w:rsidRPr="002321BD" w:rsidRDefault="00D970D1" w:rsidP="00510B4C">
                  <w:pPr>
                    <w:rPr>
                      <w:lang w:val="es-ES"/>
                    </w:rPr>
                  </w:pPr>
                </w:p>
              </w:tc>
            </w:tr>
          </w:tbl>
          <w:p w14:paraId="6C336FE0" w14:textId="77777777" w:rsidR="0031563A" w:rsidRPr="002321BD" w:rsidRDefault="0031563A" w:rsidP="00510B4C">
            <w:pPr>
              <w:rPr>
                <w:lang w:val="es-ES"/>
                <w:rPrChange w:id="3167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3168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7CB88F60" w14:textId="77777777">
        <w:tc>
          <w:tcPr>
            <w:tcW w:w="9072" w:type="dxa"/>
            <w:tcMar>
              <w:top w:w="0" w:type="dxa"/>
              <w:bottom w:w="0" w:type="dxa"/>
            </w:tcMar>
            <w:tcPrChange w:id="3169" w:author="JEAN" w:date="2024-09-10T19:51:00Z">
              <w:tcPr>
                <w:tcW w:w="9072" w:type="dxa"/>
              </w:tcPr>
            </w:tcPrChange>
          </w:tcPr>
          <w:p w14:paraId="216D6496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17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1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côté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gauche] 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76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Fernando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77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Valençiano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78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17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barvero</w:t>
            </w:r>
            <w:proofErr w:type="spellEnd"/>
            <w:r w:rsidRPr="002321BD">
              <w:rPr>
                <w:color w:val="000000"/>
                <w:lang w:val="es-ES"/>
                <w:rPrChange w:id="3180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100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1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muger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1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1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Teresa de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Somoça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Linderos casas de la iglesia de cada parte. /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11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/</w:t>
            </w:r>
          </w:p>
        </w:tc>
      </w:tr>
      <w:tr w:rsidR="0031563A" w:rsidRPr="002321BD" w14:paraId="65EABB18" w14:textId="77777777">
        <w:tc>
          <w:tcPr>
            <w:tcW w:w="9072" w:type="dxa"/>
            <w:tcMar>
              <w:top w:w="0" w:type="dxa"/>
              <w:bottom w:w="0" w:type="dxa"/>
            </w:tcMar>
            <w:tcPrChange w:id="3212" w:author="JEAN" w:date="2024-09-10T19:51:00Z">
              <w:tcPr>
                <w:tcW w:w="9072" w:type="dxa"/>
              </w:tcPr>
            </w:tcPrChange>
          </w:tcPr>
          <w:p w14:paraId="4F61619E" w14:textId="77777777" w:rsidR="0031563A" w:rsidRPr="002321BD" w:rsidRDefault="0031563A" w:rsidP="00510B4C">
            <w:pPr>
              <w:rPr>
                <w:rFonts w:ascii="Times New Roman" w:hAnsi="Times New Roman"/>
                <w:color w:val="000000"/>
                <w:lang w:val="es-ES"/>
                <w:rPrChange w:id="321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2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2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2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delante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2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2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portal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descubierta de al tanto. Luego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2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2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2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corredores.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2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2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frontero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nueve varas e largo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media, e dentro un retrete en que ay tres varas en largo e otras tres en ancho con un soberado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al tanto, adelante esta un trascorral con su puerta a la calle de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açacanes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ocho varas.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3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3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253C0994" w14:textId="7E0BFCEE" w:rsidR="005448B6" w:rsidRPr="002321BD" w:rsidRDefault="00AD3BD7">
      <w:pPr>
        <w:pStyle w:val="adlocalMcode"/>
        <w:rPr>
          <w:color w:val="auto"/>
          <w:lang w:val="es-ES"/>
          <w:rPrChange w:id="3328" w:author="JEAN" w:date="2024-09-10T19:51:00Z">
            <w:rPr>
              <w:lang w:bidi="he"/>
            </w:rPr>
          </w:rPrChange>
        </w:rPr>
        <w:pPrChange w:id="3329" w:author="JEAN" w:date="2024-09-10T19:51:00Z">
          <w:pPr>
            <w:pStyle w:val="adlocalMlocalisation"/>
          </w:pPr>
        </w:pPrChange>
      </w:pPr>
      <w:r w:rsidRPr="002321BD">
        <w:rPr>
          <w:szCs w:val="22"/>
          <w:lang w:val="es-ES"/>
        </w:rPr>
        <w:lastRenderedPageBreak/>
        <w:t>CH_BO_</w:t>
      </w:r>
      <w:proofErr w:type="gramStart"/>
      <w:r w:rsidRPr="002321BD">
        <w:rPr>
          <w:szCs w:val="22"/>
          <w:lang w:val="es-ES"/>
        </w:rPr>
        <w:t>06</w:t>
      </w:r>
      <w:r w:rsidR="00D970D1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'Adarve del Atocha</w:t>
      </w:r>
      <w:r w:rsidRPr="002321BD">
        <w:rPr>
          <w:vertAlign w:val="superscript"/>
          <w:lang w:val="es-ES"/>
          <w:rPrChange w:id="333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1"/>
      </w:r>
    </w:p>
    <w:p w14:paraId="314C5C89" w14:textId="77777777" w:rsidR="00D970D1" w:rsidRPr="002321BD" w:rsidRDefault="00000000" w:rsidP="00D970D1">
      <w:pPr>
        <w:pStyle w:val="adlocalMlocalisation"/>
        <w:rPr>
          <w:rFonts w:ascii="Times New Roman" w:hAnsi="Times New Roman" w:cs="Times New Roman"/>
          <w:b/>
          <w:color w:val="000000" w:themeColor="text1"/>
          <w:lang w:val="es-ES"/>
        </w:rPr>
      </w:pPr>
      <w:hyperlink r:id="rId68" w:history="1">
        <w:r w:rsidR="00D970D1" w:rsidRPr="002321BD">
          <w:rPr>
            <w:rStyle w:val="Lienhypertexte"/>
            <w:lang w:val="es-ES"/>
          </w:rPr>
          <w:t>Callejón de Sa</w:t>
        </w:r>
        <w:r w:rsidR="00D970D1" w:rsidRPr="002321BD">
          <w:rPr>
            <w:rStyle w:val="Lienhypertexte"/>
            <w:lang w:val="es-ES"/>
          </w:rPr>
          <w:t>n</w:t>
        </w:r>
        <w:r w:rsidR="00D970D1" w:rsidRPr="002321BD">
          <w:rPr>
            <w:rStyle w:val="Lienhypertexte"/>
            <w:lang w:val="es-ES"/>
          </w:rPr>
          <w:t xml:space="preserve"> Pedro, 16</w:t>
        </w:r>
      </w:hyperlink>
    </w:p>
    <w:p w14:paraId="0653B111" w14:textId="77777777" w:rsidR="00AD3BD7" w:rsidRPr="002321BD" w:rsidRDefault="00AD3BD7">
      <w:pPr>
        <w:pStyle w:val="adlocalparaDate"/>
        <w:rPr>
          <w:sz w:val="22"/>
          <w:lang w:val="es-ES"/>
          <w:rPrChange w:id="333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CH_BO_06</w:t>
      </w:r>
      <w:r w:rsidRPr="002321BD">
        <w:rPr>
          <w:rFonts w:ascii="Calibri Light" w:hAnsi="Calibri Light"/>
          <w:color w:val="000000"/>
          <w:sz w:val="22"/>
          <w:lang w:val="es-ES"/>
          <w:rPrChange w:id="3339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02"/>
      </w:r>
      <w:r w:rsidRPr="002321BD">
        <w:rPr>
          <w:lang w:val="es-ES"/>
        </w:rPr>
        <w:t xml:space="preserve">.  En 1372,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Pedro Fernández de Mena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González,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dessous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 et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15/08/1369,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335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3"/>
      </w:r>
    </w:p>
    <w:p w14:paraId="53BC9A70" w14:textId="5F81E608" w:rsidR="00AD3BD7" w:rsidRPr="002321BD" w:rsidRDefault="00AD3BD7">
      <w:pPr>
        <w:pStyle w:val="adlocalparaDate"/>
        <w:rPr>
          <w:sz w:val="22"/>
          <w:lang w:val="es-ES"/>
          <w:rPrChange w:id="335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En 1380, 1391 et 1396, Alfonso García,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</w:t>
      </w:r>
      <w:r w:rsidR="00665438" w:rsidRPr="002321BD">
        <w:rPr>
          <w:lang w:val="es-ES"/>
        </w:rPr>
        <w:t>nt</w:t>
      </w:r>
      <w:proofErr w:type="spellEnd"/>
      <w:r w:rsidRPr="002321BD">
        <w:rPr>
          <w:lang w:val="es-ES"/>
        </w:rPr>
        <w:t xml:space="preserve"> Juan González,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335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4"/>
      </w:r>
      <w:r w:rsidRPr="002321BD">
        <w:rPr>
          <w:lang w:val="es-ES"/>
        </w:rPr>
        <w:t>.</w:t>
      </w:r>
    </w:p>
    <w:p w14:paraId="057D9C8C" w14:textId="77777777" w:rsidR="00AD3BD7" w:rsidRPr="002321BD" w:rsidRDefault="00AD3BD7">
      <w:pPr>
        <w:pStyle w:val="adlocalparaDate"/>
        <w:rPr>
          <w:sz w:val="22"/>
          <w:lang w:val="es-ES"/>
          <w:rPrChange w:id="336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En 1401, Juan Serrano, licencié </w:t>
      </w:r>
      <w:proofErr w:type="spellStart"/>
      <w:r w:rsidRPr="002321BD">
        <w:rPr>
          <w:lang w:val="es-ES"/>
        </w:rPr>
        <w:t>ès-lois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García,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15/8/1396,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Nicolás Alfonso</w:t>
      </w:r>
      <w:r w:rsidRPr="002321BD">
        <w:rPr>
          <w:vertAlign w:val="superscript"/>
          <w:lang w:val="es-ES"/>
          <w:rPrChange w:id="336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5"/>
      </w:r>
      <w:r w:rsidRPr="002321BD">
        <w:rPr>
          <w:lang w:val="es-ES"/>
        </w:rPr>
        <w:t>.</w:t>
      </w:r>
    </w:p>
    <w:p w14:paraId="3EEB62E1" w14:textId="77777777" w:rsidR="00AD3BD7" w:rsidRPr="002321BD" w:rsidRDefault="00AD3BD7">
      <w:pPr>
        <w:pStyle w:val="adlocalparaDate"/>
        <w:rPr>
          <w:sz w:val="22"/>
          <w:lang w:val="es-ES"/>
          <w:rPrChange w:id="33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Le 15/04/1409,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Fernández de Orgaz,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don Juan Serrano, licencié </w:t>
      </w:r>
      <w:proofErr w:type="spellStart"/>
      <w:r w:rsidRPr="002321BD">
        <w:rPr>
          <w:lang w:val="es-ES"/>
        </w:rPr>
        <w:t>ès-lois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autres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petites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sortant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comme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Serrano,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Ferrand González, </w:t>
      </w:r>
      <w:r w:rsidRPr="002321BD">
        <w:rPr>
          <w:i/>
          <w:lang w:val="es-ES"/>
        </w:rPr>
        <w:t>casero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En 1412, Pedro Fernández de Orgaz,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Serrano,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1.200 </w:t>
      </w:r>
      <w:proofErr w:type="spellStart"/>
      <w:r w:rsidRPr="002321BD">
        <w:rPr>
          <w:lang w:val="es-ES"/>
        </w:rPr>
        <w:t>mrs.</w:t>
      </w:r>
      <w:proofErr w:type="spellEnd"/>
    </w:p>
    <w:p w14:paraId="673D182B" w14:textId="77777777" w:rsidR="00AD3BD7" w:rsidRPr="002321BD" w:rsidRDefault="00AD3BD7">
      <w:pPr>
        <w:pStyle w:val="adlocalparaDate"/>
        <w:rPr>
          <w:sz w:val="22"/>
          <w:lang w:val="es-ES"/>
          <w:rPrChange w:id="337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Le 11/05/1415,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Fernández,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tesorero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 xml:space="preserve">’église de Talavera,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Pedro Fernández de Orgaz,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Fernández de Mena (CH_BO_05), et </w:t>
      </w:r>
      <w:proofErr w:type="spellStart"/>
      <w:r w:rsidRPr="002321BD">
        <w:rPr>
          <w:lang w:val="es-ES"/>
        </w:rPr>
        <w:t>d’autre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à Juan García de Astudillo (CH_BO_07),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655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Sánchez de Yepes,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>.</w:t>
      </w:r>
    </w:p>
    <w:p w14:paraId="2DD51FEF" w14:textId="77777777" w:rsidR="00AD3BD7" w:rsidRPr="002321BD" w:rsidRDefault="00AD3BD7">
      <w:pPr>
        <w:pStyle w:val="adlocalparaDate"/>
        <w:rPr>
          <w:sz w:val="22"/>
          <w:lang w:val="es-ES"/>
          <w:rPrChange w:id="337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CH_BO_06. En 1417,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Serrano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1/05/1415,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Fernández,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655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(1.310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)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Sánchez de Yepes,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337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6"/>
      </w:r>
    </w:p>
    <w:p w14:paraId="6436E665" w14:textId="77777777" w:rsidR="00AD3BD7" w:rsidRPr="002321BD" w:rsidRDefault="00AD3BD7">
      <w:pPr>
        <w:pStyle w:val="adlocalparaDate"/>
        <w:rPr>
          <w:sz w:val="22"/>
          <w:lang w:val="es-ES"/>
          <w:rPrChange w:id="337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En 1422, Juan Fernández,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le licencié Juan Serrano,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vertAlign w:val="superscript"/>
          <w:lang w:val="es-ES"/>
          <w:rPrChange w:id="338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7"/>
      </w:r>
      <w:r w:rsidRPr="002321BD">
        <w:rPr>
          <w:lang w:val="es-ES"/>
        </w:rPr>
        <w:t>.</w:t>
      </w:r>
    </w:p>
    <w:p w14:paraId="293190FA" w14:textId="77777777" w:rsidR="00AD3BD7" w:rsidRPr="002321BD" w:rsidRDefault="00AD3BD7">
      <w:pPr>
        <w:pStyle w:val="adlocalparaDate"/>
        <w:rPr>
          <w:sz w:val="22"/>
          <w:lang w:val="es-ES"/>
          <w:rPrChange w:id="338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Le 9/06/1430, García González et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Alfonso González, </w:t>
      </w:r>
      <w:r w:rsidRPr="002321BD">
        <w:rPr>
          <w:i/>
          <w:lang w:val="es-ES"/>
        </w:rPr>
        <w:t>vecinos</w:t>
      </w:r>
      <w:r w:rsidRPr="002321BD">
        <w:rPr>
          <w:lang w:val="es-ES"/>
        </w:rPr>
        <w:t xml:space="preserve"> de Herrera, </w:t>
      </w:r>
      <w:proofErr w:type="spellStart"/>
      <w:r w:rsidRPr="002321BD">
        <w:rPr>
          <w:lang w:val="es-ES"/>
        </w:rPr>
        <w:t>vendent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Fernández de Talavera, </w:t>
      </w:r>
      <w:r w:rsidRPr="002321BD">
        <w:rPr>
          <w:i/>
          <w:lang w:val="es-ES"/>
        </w:rPr>
        <w:t>bachiller</w:t>
      </w:r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moitié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S. </w:t>
      </w:r>
      <w:proofErr w:type="gramStart"/>
      <w:r w:rsidRPr="002321BD">
        <w:rPr>
          <w:lang w:val="es-ES"/>
        </w:rPr>
        <w:t xml:space="preserve">Yuste,  </w:t>
      </w:r>
      <w:proofErr w:type="spellStart"/>
      <w:r w:rsidRPr="002321BD">
        <w:rPr>
          <w:lang w:val="es-ES"/>
        </w:rPr>
        <w:t>jouxtant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Juan Fernández et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Juan Fernández del Sagrario,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et la rue,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3.700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usuelle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>.</w:t>
      </w:r>
      <w:r w:rsidRPr="002321BD">
        <w:rPr>
          <w:vertAlign w:val="superscript"/>
          <w:lang w:val="es-ES"/>
          <w:rPrChange w:id="338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8"/>
      </w:r>
    </w:p>
    <w:p w14:paraId="6D9389F4" w14:textId="77777777" w:rsidR="00AD3BD7" w:rsidRPr="002321BD" w:rsidRDefault="00AD3BD7">
      <w:pPr>
        <w:pStyle w:val="adlocalparaDate"/>
        <w:rPr>
          <w:sz w:val="22"/>
          <w:lang w:val="es-ES"/>
          <w:rPrChange w:id="339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Le 22/10/1432,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Francisco Fernández de Cuenca, </w:t>
      </w:r>
      <w:r w:rsidRPr="002321BD">
        <w:rPr>
          <w:i/>
          <w:lang w:val="es-ES"/>
        </w:rPr>
        <w:t>cantor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dernière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du </w:t>
      </w:r>
      <w:r w:rsidRPr="002321BD">
        <w:rPr>
          <w:i/>
          <w:lang w:val="es-ES"/>
        </w:rPr>
        <w:t xml:space="preserve">Baño del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des portes </w:t>
      </w:r>
      <w:r w:rsidRPr="002321BD">
        <w:rPr>
          <w:i/>
          <w:lang w:val="es-ES"/>
        </w:rPr>
        <w:t xml:space="preserve">al </w:t>
      </w:r>
      <w:proofErr w:type="spellStart"/>
      <w:r w:rsidRPr="002321BD">
        <w:rPr>
          <w:i/>
          <w:lang w:val="es-ES"/>
        </w:rPr>
        <w:t>renconcillo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Alfonso Ruiz,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fut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familier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Juan Fernández de Talavera, </w:t>
      </w:r>
      <w:proofErr w:type="gramStart"/>
      <w:r w:rsidRPr="002321BD">
        <w:rPr>
          <w:lang w:val="es-ES"/>
        </w:rPr>
        <w:t>vacantes par</w:t>
      </w:r>
      <w:proofErr w:type="gram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décès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726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actions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contre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héritiers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n’avoir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</w:t>
      </w:r>
      <w:proofErr w:type="spellEnd"/>
      <w:r w:rsidRPr="002321BD">
        <w:rPr>
          <w:lang w:val="es-ES"/>
        </w:rPr>
        <w:t xml:space="preserve"> ces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en bon </w:t>
      </w:r>
      <w:proofErr w:type="spellStart"/>
      <w:r w:rsidRPr="002321BD">
        <w:rPr>
          <w:lang w:val="es-ES"/>
        </w:rPr>
        <w:t>état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comme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obligé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Díaz et Gómez González, </w:t>
      </w:r>
      <w:r w:rsidRPr="002321BD">
        <w:rPr>
          <w:i/>
          <w:lang w:val="es-ES"/>
        </w:rPr>
        <w:t>racioneros</w:t>
      </w:r>
      <w:r w:rsidRPr="002321BD">
        <w:rPr>
          <w:lang w:val="es-ES"/>
        </w:rPr>
        <w:t xml:space="preserve">. En 1434,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lui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accordé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rabais</w:t>
      </w:r>
      <w:proofErr w:type="spellEnd"/>
      <w:r w:rsidRPr="002321BD">
        <w:rPr>
          <w:lang w:val="es-ES"/>
        </w:rPr>
        <w:t xml:space="preserve"> de 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l'abandon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Alhandaque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1443</w:t>
      </w:r>
      <w:r w:rsidRPr="002321BD">
        <w:rPr>
          <w:vertAlign w:val="superscript"/>
          <w:lang w:val="es-ES"/>
          <w:rPrChange w:id="339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09"/>
      </w:r>
      <w:r w:rsidRPr="002321BD">
        <w:rPr>
          <w:lang w:val="es-ES"/>
        </w:rPr>
        <w:t>.</w:t>
      </w:r>
    </w:p>
    <w:p w14:paraId="50204C40" w14:textId="77777777" w:rsidR="00AD3BD7" w:rsidRPr="002321BD" w:rsidRDefault="00AD3BD7">
      <w:pPr>
        <w:pStyle w:val="adlocalparaDate"/>
        <w:rPr>
          <w:sz w:val="22"/>
          <w:lang w:val="es-ES"/>
          <w:rPrChange w:id="340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Fernández, </w:t>
      </w:r>
      <w:r w:rsidRPr="002321BD">
        <w:rPr>
          <w:i/>
          <w:lang w:val="es-ES"/>
        </w:rPr>
        <w:t>bachiller</w:t>
      </w:r>
      <w:r w:rsidRPr="002321BD">
        <w:rPr>
          <w:lang w:val="es-ES"/>
        </w:rPr>
        <w:t xml:space="preserve">, de Talavera,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Francisco Fernández, </w:t>
      </w:r>
      <w:r w:rsidRPr="002321BD">
        <w:rPr>
          <w:i/>
          <w:lang w:val="es-ES"/>
        </w:rPr>
        <w:t>cantor,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1.402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22/10/1432. Elle comporte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plus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sort</w:t>
      </w:r>
      <w:proofErr w:type="spellEnd"/>
      <w:r w:rsidRPr="002321BD">
        <w:rPr>
          <w:lang w:val="es-ES"/>
        </w:rPr>
        <w:t xml:space="preserve"> à la rue qui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i/>
          <w:lang w:val="es-ES"/>
        </w:rPr>
        <w:t xml:space="preserve"> Baño del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lang w:val="es-ES"/>
        </w:rPr>
        <w:t xml:space="preserve">, et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haut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 xml:space="preserve">e de partes del baño </w:t>
      </w:r>
      <w:proofErr w:type="spellStart"/>
      <w:r w:rsidRPr="002321BD">
        <w:rPr>
          <w:i/>
          <w:lang w:val="es-ES"/>
        </w:rPr>
        <w:t>debaxo</w:t>
      </w:r>
      <w:proofErr w:type="spellEnd"/>
      <w:r w:rsidRPr="002321BD">
        <w:rPr>
          <w:i/>
          <w:lang w:val="es-ES"/>
        </w:rPr>
        <w:t xml:space="preserve"> del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vertAlign w:val="superscript"/>
          <w:lang w:val="es-ES"/>
          <w:rPrChange w:id="340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0"/>
      </w:r>
      <w:r w:rsidRPr="002321BD">
        <w:rPr>
          <w:lang w:val="es-ES"/>
        </w:rPr>
        <w:t>.</w:t>
      </w:r>
    </w:p>
    <w:p w14:paraId="021A21C6" w14:textId="77777777" w:rsidR="00AD3BD7" w:rsidRPr="002321BD" w:rsidRDefault="00AD3BD7">
      <w:pPr>
        <w:pStyle w:val="adlocalparaDate"/>
        <w:rPr>
          <w:sz w:val="22"/>
          <w:lang w:val="es-ES"/>
          <w:rPrChange w:id="340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En 1450, Francisco Fernández, </w:t>
      </w:r>
      <w:r w:rsidRPr="002321BD">
        <w:rPr>
          <w:i/>
          <w:lang w:val="es-ES"/>
        </w:rPr>
        <w:t>cantor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Fernández de Talavera,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1432,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1402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vertAlign w:val="superscript"/>
          <w:lang w:val="es-ES"/>
          <w:rPrChange w:id="340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1"/>
      </w:r>
      <w:r w:rsidRPr="002321BD">
        <w:rPr>
          <w:lang w:val="es-ES"/>
        </w:rPr>
        <w:t xml:space="preserve">. </w:t>
      </w:r>
    </w:p>
    <w:p w14:paraId="3F8E5955" w14:textId="77777777" w:rsidR="00AD3BD7" w:rsidRPr="002321BD" w:rsidRDefault="00AD3BD7">
      <w:pPr>
        <w:pStyle w:val="adlocalparaDate"/>
        <w:rPr>
          <w:sz w:val="22"/>
          <w:lang w:val="es-ES"/>
          <w:rPrChange w:id="341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CH_BO_06. Le 8/03/1465,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Estébanez,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Francisco Fernández, </w:t>
      </w:r>
      <w:r w:rsidRPr="002321BD">
        <w:rPr>
          <w:i/>
          <w:lang w:val="es-ES"/>
        </w:rPr>
        <w:t>cantor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Rodríguez, </w:t>
      </w:r>
      <w:r w:rsidRPr="002321BD">
        <w:rPr>
          <w:i/>
          <w:lang w:val="es-ES"/>
        </w:rPr>
        <w:t>odrero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Rodríguez, son fils.</w:t>
      </w:r>
      <w:r w:rsidRPr="002321BD">
        <w:rPr>
          <w:vertAlign w:val="superscript"/>
          <w:lang w:val="es-ES"/>
          <w:rPrChange w:id="341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2"/>
      </w:r>
      <w:r w:rsidRPr="002321BD">
        <w:rPr>
          <w:lang w:val="es-ES"/>
        </w:rPr>
        <w:t xml:space="preserve"> </w:t>
      </w:r>
    </w:p>
    <w:p w14:paraId="5305F8C2" w14:textId="77777777" w:rsidR="00AD3BD7" w:rsidRPr="002321BD" w:rsidRDefault="00AD3BD7">
      <w:pPr>
        <w:pStyle w:val="adlocalparaDate"/>
        <w:rPr>
          <w:sz w:val="22"/>
          <w:lang w:val="es-ES"/>
          <w:rPrChange w:id="342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CH_BO_06. Le 6/06/1471,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de Castañeda, </w:t>
      </w:r>
      <w:r w:rsidRPr="002321BD">
        <w:rPr>
          <w:i/>
          <w:lang w:val="es-ES"/>
        </w:rPr>
        <w:t>clérigo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Estébanez,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Martín Alfonso, curé de San Salvador, et de Lope Sánchez, curé de San Cebrián. Le 24/05/1481, entre </w:t>
      </w:r>
      <w:proofErr w:type="spellStart"/>
      <w:r w:rsidRPr="002321BD">
        <w:rPr>
          <w:lang w:val="es-ES"/>
        </w:rPr>
        <w:t>comme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del Castillo</w:t>
      </w:r>
      <w:r w:rsidRPr="002321BD">
        <w:rPr>
          <w:vertAlign w:val="superscript"/>
          <w:lang w:val="es-ES"/>
          <w:rPrChange w:id="342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3"/>
      </w:r>
      <w:r w:rsidRPr="002321BD">
        <w:rPr>
          <w:lang w:val="es-ES"/>
        </w:rPr>
        <w:t xml:space="preserve">. </w:t>
      </w:r>
    </w:p>
    <w:p w14:paraId="27250405" w14:textId="77777777" w:rsidR="00AD3BD7" w:rsidRPr="002321BD" w:rsidRDefault="00AD3BD7">
      <w:pPr>
        <w:pStyle w:val="adlocalparaDate"/>
        <w:rPr>
          <w:sz w:val="22"/>
          <w:lang w:val="es-ES"/>
          <w:rPrChange w:id="342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CH_BO_06a. Le 12/05/1490,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Fernando de </w:t>
      </w:r>
      <w:proofErr w:type="spellStart"/>
      <w:r w:rsidRPr="002321BD">
        <w:rPr>
          <w:lang w:val="es-ES"/>
        </w:rPr>
        <w:t>Montalto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les </w:t>
      </w:r>
      <w:r w:rsidRPr="002321BD">
        <w:rPr>
          <w:i/>
          <w:lang w:val="es-ES"/>
        </w:rPr>
        <w:t>casas principales</w:t>
      </w:r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r w:rsidRPr="002321BD">
        <w:rPr>
          <w:i/>
          <w:lang w:val="es-ES"/>
        </w:rPr>
        <w:t xml:space="preserve">cuerpo </w:t>
      </w:r>
      <w:proofErr w:type="spellStart"/>
      <w:r w:rsidRPr="002321BD">
        <w:rPr>
          <w:i/>
          <w:lang w:val="es-ES"/>
        </w:rPr>
        <w:t>prinçipal</w:t>
      </w:r>
      <w:proofErr w:type="spellEnd"/>
      <w:r w:rsidRPr="002321BD">
        <w:rPr>
          <w:lang w:val="es-ES"/>
        </w:rPr>
        <w:t xml:space="preserve">)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de Castañeda,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i/>
          <w:lang w:val="es-ES"/>
        </w:rPr>
        <w:t xml:space="preserve"> </w:t>
      </w:r>
      <w:proofErr w:type="spellStart"/>
      <w:r w:rsidRPr="002321BD">
        <w:rPr>
          <w:lang w:val="es-ES"/>
        </w:rPr>
        <w:t>l</w:t>
      </w:r>
      <w:r w:rsidRPr="002321BD">
        <w:rPr>
          <w:i/>
          <w:lang w:val="es-ES"/>
        </w:rPr>
        <w:t>'hortezuela</w:t>
      </w:r>
      <w:proofErr w:type="spellEnd"/>
      <w:r w:rsidRPr="002321BD">
        <w:rPr>
          <w:i/>
          <w:lang w:val="es-ES"/>
        </w:rPr>
        <w:t xml:space="preserve"> </w:t>
      </w:r>
      <w:r w:rsidRPr="002321BD">
        <w:rPr>
          <w:lang w:val="es-ES"/>
        </w:rPr>
        <w:t>et les</w:t>
      </w:r>
      <w:r w:rsidRPr="002321BD">
        <w:rPr>
          <w:i/>
          <w:lang w:val="es-ES"/>
        </w:rPr>
        <w:t xml:space="preserve"> </w:t>
      </w:r>
      <w:proofErr w:type="spellStart"/>
      <w:r w:rsidRPr="002321BD">
        <w:rPr>
          <w:i/>
          <w:lang w:val="es-ES"/>
        </w:rPr>
        <w:t>corralejos</w:t>
      </w:r>
      <w:proofErr w:type="spellEnd"/>
      <w:r w:rsidRPr="002321BD">
        <w:rPr>
          <w:i/>
          <w:lang w:val="es-ES"/>
        </w:rPr>
        <w:t xml:space="preserve"> </w:t>
      </w:r>
      <w:proofErr w:type="spellStart"/>
      <w:r w:rsidRPr="002321BD">
        <w:rPr>
          <w:lang w:val="es-ES"/>
        </w:rPr>
        <w:t>jusqu'à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donnant</w:t>
      </w:r>
      <w:proofErr w:type="spellEnd"/>
      <w:r w:rsidRPr="002321BD">
        <w:rPr>
          <w:i/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callejón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de  son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Diego de Toledo,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. Le 21/06/1491, Diego de Toledo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</w:t>
      </w:r>
      <w:proofErr w:type="spellEnd"/>
      <w:r w:rsidRPr="002321BD">
        <w:rPr>
          <w:lang w:val="es-ES"/>
        </w:rPr>
        <w:t xml:space="preserve">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, un </w:t>
      </w:r>
      <w:r w:rsidRPr="002321BD">
        <w:rPr>
          <w:i/>
          <w:lang w:val="es-ES"/>
        </w:rPr>
        <w:t>palacio</w:t>
      </w:r>
      <w:r w:rsidRPr="002321BD">
        <w:rPr>
          <w:lang w:val="es-ES"/>
        </w:rPr>
        <w:t xml:space="preserve"> et une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moitié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i/>
          <w:lang w:val="es-ES"/>
        </w:rPr>
        <w:t>patin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d'en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entrée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sortie</w:t>
      </w:r>
      <w:proofErr w:type="spellEnd"/>
      <w:r w:rsidRPr="002321BD">
        <w:rPr>
          <w:lang w:val="es-ES"/>
        </w:rPr>
        <w:t xml:space="preserve">, à Fernando de </w:t>
      </w:r>
      <w:proofErr w:type="spellStart"/>
      <w:r w:rsidRPr="002321BD">
        <w:rPr>
          <w:lang w:val="es-ES"/>
        </w:rPr>
        <w:t>Montalto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celui-ci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paiera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désormais</w:t>
      </w:r>
      <w:proofErr w:type="spellEnd"/>
      <w:r w:rsidRPr="002321BD">
        <w:rPr>
          <w:lang w:val="es-ES"/>
        </w:rPr>
        <w:t xml:space="preserve"> 3.600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et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seulement</w:t>
      </w:r>
      <w:proofErr w:type="spellEnd"/>
      <w:r w:rsidRPr="002321BD">
        <w:rPr>
          <w:lang w:val="es-ES"/>
        </w:rPr>
        <w:t xml:space="preserve"> 1.400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vertAlign w:val="superscript"/>
          <w:lang w:val="es-ES"/>
          <w:rPrChange w:id="343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4"/>
      </w:r>
      <w:r w:rsidRPr="002321BD">
        <w:rPr>
          <w:lang w:val="es-ES"/>
        </w:rPr>
        <w:t>.</w:t>
      </w:r>
    </w:p>
    <w:p w14:paraId="5217E99D" w14:textId="77777777" w:rsidR="00AD3BD7" w:rsidRPr="002321BD" w:rsidRDefault="00AD3BD7">
      <w:pPr>
        <w:pStyle w:val="adlocalparaDate"/>
        <w:rPr>
          <w:sz w:val="22"/>
          <w:lang w:val="es-ES"/>
          <w:rPrChange w:id="343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CH_BO_06b. Le 12/05/1490,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de Toledo,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 de casas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</w:t>
      </w:r>
      <w:proofErr w:type="spellEnd"/>
      <w:r w:rsidRPr="002321BD">
        <w:rPr>
          <w:lang w:val="es-ES"/>
        </w:rPr>
        <w:t xml:space="preserve"> par Juan de Castañeda (</w:t>
      </w:r>
      <w:r w:rsidRPr="002321BD">
        <w:rPr>
          <w:i/>
          <w:lang w:val="es-ES"/>
        </w:rPr>
        <w:t xml:space="preserve">el otro cuerpo de </w:t>
      </w:r>
      <w:proofErr w:type="spellStart"/>
      <w:r w:rsidRPr="002321BD">
        <w:rPr>
          <w:i/>
          <w:lang w:val="es-ES"/>
        </w:rPr>
        <w:t>abaxo</w:t>
      </w:r>
      <w:proofErr w:type="spellEnd"/>
      <w:r w:rsidRPr="002321BD">
        <w:rPr>
          <w:i/>
          <w:lang w:val="es-ES"/>
        </w:rPr>
        <w:t xml:space="preserve"> que se </w:t>
      </w:r>
      <w:proofErr w:type="spellStart"/>
      <w:r w:rsidRPr="002321BD">
        <w:rPr>
          <w:i/>
          <w:lang w:val="es-ES"/>
        </w:rPr>
        <w:t>saco</w:t>
      </w:r>
      <w:proofErr w:type="spellEnd"/>
      <w:r w:rsidRPr="002321BD">
        <w:rPr>
          <w:i/>
          <w:lang w:val="es-ES"/>
        </w:rPr>
        <w:t xml:space="preserve"> de las suso dichas [casas]</w:t>
      </w:r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 xml:space="preserve">Baño del </w:t>
      </w:r>
      <w:proofErr w:type="spellStart"/>
      <w:r w:rsidRPr="002321BD">
        <w:rPr>
          <w:i/>
          <w:lang w:val="es-ES"/>
        </w:rPr>
        <w:t>Cenizar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 (non </w:t>
      </w:r>
      <w:proofErr w:type="spellStart"/>
      <w:r w:rsidRPr="002321BD">
        <w:rPr>
          <w:lang w:val="es-ES"/>
        </w:rPr>
        <w:t>nommée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Fernando de </w:t>
      </w:r>
      <w:proofErr w:type="spellStart"/>
      <w:r w:rsidRPr="002321BD">
        <w:rPr>
          <w:lang w:val="es-ES"/>
        </w:rPr>
        <w:t>Montalto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Le 21/6/1491, le </w:t>
      </w:r>
      <w:proofErr w:type="spellStart"/>
      <w:r w:rsidRPr="002321BD">
        <w:rPr>
          <w:lang w:val="es-ES"/>
        </w:rPr>
        <w:t>montant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annuel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réduit</w:t>
      </w:r>
      <w:proofErr w:type="spellEnd"/>
      <w:r w:rsidRPr="002321BD">
        <w:rPr>
          <w:lang w:val="es-ES"/>
        </w:rPr>
        <w:t xml:space="preserve"> à 1400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(cf. CH_BO_06a)</w:t>
      </w:r>
      <w:r w:rsidRPr="002321BD">
        <w:rPr>
          <w:vertAlign w:val="superscript"/>
          <w:lang w:val="es-ES"/>
          <w:rPrChange w:id="343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5"/>
      </w:r>
      <w:r w:rsidRPr="002321BD">
        <w:rPr>
          <w:lang w:val="es-ES"/>
        </w:rPr>
        <w:t xml:space="preserve">. </w:t>
      </w:r>
    </w:p>
    <w:p w14:paraId="7A6A15E8" w14:textId="77777777" w:rsidR="00AD3BD7" w:rsidRPr="002321BD" w:rsidRDefault="00AD3BD7">
      <w:pPr>
        <w:pStyle w:val="adlocalparaDate"/>
        <w:rPr>
          <w:sz w:val="22"/>
          <w:lang w:val="es-ES"/>
          <w:rPrChange w:id="344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CH_BO_06a+b.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de Castañeda, </w:t>
      </w:r>
      <w:proofErr w:type="spellStart"/>
      <w:r w:rsidRPr="002321BD">
        <w:rPr>
          <w:lang w:val="es-ES"/>
        </w:rPr>
        <w:t>comportant</w:t>
      </w:r>
      <w:proofErr w:type="spellEnd"/>
      <w:r w:rsidRPr="002321BD">
        <w:rPr>
          <w:lang w:val="es-ES"/>
        </w:rPr>
        <w:t xml:space="preserve"> dos </w:t>
      </w:r>
      <w:r w:rsidRPr="002321BD">
        <w:rPr>
          <w:i/>
          <w:lang w:val="es-ES"/>
        </w:rPr>
        <w:t>cuerpos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l'un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porte </w:t>
      </w:r>
      <w:r w:rsidRPr="002321BD">
        <w:rPr>
          <w:i/>
          <w:lang w:val="es-ES"/>
        </w:rPr>
        <w:t xml:space="preserve">al </w:t>
      </w:r>
      <w:proofErr w:type="spellStart"/>
      <w:r w:rsidRPr="002321BD">
        <w:rPr>
          <w:i/>
          <w:lang w:val="es-ES"/>
        </w:rPr>
        <w:t>rincon</w:t>
      </w:r>
      <w:proofErr w:type="spellEnd"/>
      <w:r w:rsidRPr="002321BD">
        <w:rPr>
          <w:i/>
          <w:lang w:val="es-ES"/>
        </w:rPr>
        <w:t xml:space="preserve"> del adarve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Baño del Cenizal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Fernando de </w:t>
      </w:r>
      <w:proofErr w:type="spellStart"/>
      <w:r w:rsidRPr="002321BD">
        <w:rPr>
          <w:lang w:val="es-ES"/>
        </w:rPr>
        <w:t>Montalto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>, linderos de cada parte casas de la iglesia»</w:t>
      </w:r>
      <w:r w:rsidRPr="002321BD">
        <w:rPr>
          <w:vertAlign w:val="superscript"/>
          <w:lang w:val="es-ES"/>
          <w:rPrChange w:id="344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6"/>
      </w:r>
      <w:r w:rsidRPr="002321BD">
        <w:rPr>
          <w:lang w:val="es-ES"/>
        </w:rPr>
        <w:t>.</w:t>
      </w:r>
    </w:p>
    <w:p w14:paraId="52D7585F" w14:textId="77777777" w:rsidR="00AD3BD7" w:rsidRPr="002321BD" w:rsidRDefault="00AD3BD7">
      <w:pPr>
        <w:pStyle w:val="adlocalparaDate"/>
        <w:rPr>
          <w:sz w:val="22"/>
          <w:lang w:val="es-ES"/>
          <w:rPrChange w:id="34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CH_BO_06a+b. En 1496,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corps de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restent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tenus</w:t>
      </w:r>
      <w:proofErr w:type="spellEnd"/>
      <w:r w:rsidRPr="002321BD">
        <w:rPr>
          <w:lang w:val="es-ES"/>
        </w:rPr>
        <w:t xml:space="preserve"> par Fernando de </w:t>
      </w:r>
      <w:proofErr w:type="spellStart"/>
      <w:r w:rsidRPr="002321BD">
        <w:rPr>
          <w:lang w:val="es-ES"/>
        </w:rPr>
        <w:t>Montalto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et Diego de Toledo,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respectivement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3.600 et 1.400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345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17"/>
      </w:r>
    </w:p>
    <w:p w14:paraId="493CAAC6" w14:textId="77777777" w:rsidR="005C6B21" w:rsidRPr="002321BD" w:rsidRDefault="005C6B21" w:rsidP="005C6B2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62631A0" w14:textId="77777777" w:rsidR="00D970D1" w:rsidRPr="002321BD" w:rsidRDefault="005C6B21" w:rsidP="005C6B2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CH_BO_06-1- </w:t>
      </w:r>
    </w:p>
    <w:p w14:paraId="37703A82" w14:textId="1E2AB0C2" w:rsidR="005C6B21" w:rsidRPr="002321BD" w:rsidRDefault="00000000" w:rsidP="00D970D1">
      <w:pPr>
        <w:pStyle w:val="adlocalillDOI"/>
        <w:rPr>
          <w:lang w:val="es-ES"/>
        </w:rPr>
      </w:pPr>
      <w:hyperlink r:id="rId69" w:history="1">
        <w:r w:rsidR="00D970D1" w:rsidRPr="002321BD">
          <w:rPr>
            <w:rStyle w:val="Lienhypertexte"/>
            <w:lang w:val="es-ES"/>
          </w:rPr>
          <w:t>https://api.nakala.fr/embed/10.34847/nkl.fafcn59z/13ad6a78e3fef0b4c50f1f9b66fcd1d17c3534e9</w:t>
        </w:r>
      </w:hyperlink>
    </w:p>
    <w:p w14:paraId="67815920" w14:textId="10DCAF6E" w:rsidR="005C6B21" w:rsidRPr="002321BD" w:rsidRDefault="005C6B21" w:rsidP="005C6B2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717815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92BFC" w:rsidRPr="002321BD">
        <w:rPr>
          <w:rFonts w:eastAsia="Arial"/>
          <w:lang w:val="es-ES"/>
        </w:rPr>
        <w:t>e</w:t>
      </w:r>
      <w:r w:rsidR="00B05965" w:rsidRPr="002321BD">
        <w:rPr>
          <w:rFonts w:eastAsia="Arial"/>
          <w:lang w:val="es-ES"/>
        </w:rPr>
        <w:t>stado de destrucción para construir un nuevo edificio.</w:t>
      </w:r>
      <w:r w:rsidRPr="002321BD">
        <w:rPr>
          <w:rFonts w:eastAsia="Arial"/>
          <w:lang w:val="es-ES"/>
        </w:rPr>
        <w:t xml:space="preserve"> </w:t>
      </w:r>
    </w:p>
    <w:p w14:paraId="684520E6" w14:textId="7D42DA09" w:rsidR="008B35C0" w:rsidRPr="002321BD" w:rsidRDefault="005C6B21" w:rsidP="00B0596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AC08EC" w:rsidRPr="002321BD">
        <w:rPr>
          <w:lang w:val="es-ES"/>
        </w:rPr>
        <w:t>6</w:t>
      </w:r>
      <w:r w:rsidR="00717815" w:rsidRPr="002321BD">
        <w:rPr>
          <w:lang w:val="es-ES"/>
        </w:rPr>
        <w:t xml:space="preserve"> </w:t>
      </w:r>
      <w:r w:rsidR="00B05965" w:rsidRPr="002321BD">
        <w:rPr>
          <w:lang w:val="es-ES"/>
        </w:rPr>
        <w:t>:</w:t>
      </w:r>
      <w:proofErr w:type="gramEnd"/>
      <w:r w:rsidR="00B05965" w:rsidRPr="002321BD">
        <w:rPr>
          <w:lang w:val="es-ES"/>
        </w:rPr>
        <w:t xml:space="preserve"> </w:t>
      </w:r>
      <w:proofErr w:type="spellStart"/>
      <w:r w:rsidR="00792BFC" w:rsidRPr="002321BD">
        <w:rPr>
          <w:rFonts w:eastAsia="Arial"/>
          <w:lang w:val="es-ES"/>
        </w:rPr>
        <w:t>é</w:t>
      </w:r>
      <w:r w:rsidR="00B05965" w:rsidRPr="002321BD">
        <w:rPr>
          <w:rFonts w:eastAsia="Arial"/>
          <w:lang w:val="es-ES"/>
        </w:rPr>
        <w:t>tat</w:t>
      </w:r>
      <w:proofErr w:type="spellEnd"/>
      <w:r w:rsidR="00B05965" w:rsidRPr="002321BD">
        <w:rPr>
          <w:rFonts w:eastAsia="Arial"/>
          <w:lang w:val="es-ES"/>
        </w:rPr>
        <w:t xml:space="preserve"> de </w:t>
      </w:r>
      <w:proofErr w:type="spellStart"/>
      <w:r w:rsidR="00B05965" w:rsidRPr="002321BD">
        <w:rPr>
          <w:rFonts w:eastAsia="Arial"/>
          <w:lang w:val="es-ES"/>
        </w:rPr>
        <w:t>destruction</w:t>
      </w:r>
      <w:proofErr w:type="spellEnd"/>
      <w:r w:rsidR="00B05965" w:rsidRPr="002321BD">
        <w:rPr>
          <w:rFonts w:eastAsia="Arial"/>
          <w:lang w:val="es-ES"/>
        </w:rPr>
        <w:t xml:space="preserve"> </w:t>
      </w:r>
      <w:proofErr w:type="spellStart"/>
      <w:r w:rsidR="00B05965" w:rsidRPr="002321BD">
        <w:rPr>
          <w:rFonts w:eastAsia="Arial"/>
          <w:lang w:val="es-ES"/>
        </w:rPr>
        <w:t>pour</w:t>
      </w:r>
      <w:proofErr w:type="spellEnd"/>
      <w:r w:rsidR="00B05965" w:rsidRPr="002321BD">
        <w:rPr>
          <w:rFonts w:eastAsia="Arial"/>
          <w:lang w:val="es-ES"/>
        </w:rPr>
        <w:t xml:space="preserve"> la </w:t>
      </w:r>
      <w:proofErr w:type="spellStart"/>
      <w:r w:rsidR="00B05965" w:rsidRPr="002321BD">
        <w:rPr>
          <w:rFonts w:eastAsia="Arial"/>
          <w:lang w:val="es-ES"/>
        </w:rPr>
        <w:t>construction</w:t>
      </w:r>
      <w:proofErr w:type="spellEnd"/>
      <w:r w:rsidR="00B05965" w:rsidRPr="002321BD">
        <w:rPr>
          <w:rFonts w:eastAsia="Arial"/>
          <w:lang w:val="es-ES"/>
        </w:rPr>
        <w:t xml:space="preserve"> </w:t>
      </w:r>
      <w:proofErr w:type="spellStart"/>
      <w:r w:rsidR="00B05965" w:rsidRPr="002321BD">
        <w:rPr>
          <w:rFonts w:eastAsia="Arial"/>
          <w:lang w:val="es-ES"/>
        </w:rPr>
        <w:t>d'un</w:t>
      </w:r>
      <w:proofErr w:type="spellEnd"/>
      <w:r w:rsidR="00B05965" w:rsidRPr="002321BD">
        <w:rPr>
          <w:rFonts w:eastAsia="Arial"/>
          <w:lang w:val="es-ES"/>
        </w:rPr>
        <w:t xml:space="preserve"> </w:t>
      </w:r>
      <w:proofErr w:type="spellStart"/>
      <w:r w:rsidR="00B05965" w:rsidRPr="002321BD">
        <w:rPr>
          <w:rFonts w:eastAsia="Arial"/>
          <w:lang w:val="es-ES"/>
        </w:rPr>
        <w:t>nouveau</w:t>
      </w:r>
      <w:proofErr w:type="spellEnd"/>
      <w:r w:rsidR="00B05965" w:rsidRPr="002321BD">
        <w:rPr>
          <w:rFonts w:eastAsia="Arial"/>
          <w:lang w:val="es-ES"/>
        </w:rPr>
        <w:t xml:space="preserve"> </w:t>
      </w:r>
      <w:proofErr w:type="spellStart"/>
      <w:r w:rsidR="00B05965" w:rsidRPr="002321BD">
        <w:rPr>
          <w:rFonts w:eastAsia="Arial"/>
          <w:lang w:val="es-ES"/>
        </w:rPr>
        <w:t>bâtiment</w:t>
      </w:r>
      <w:proofErr w:type="spellEnd"/>
      <w:r w:rsidR="00B05965" w:rsidRPr="002321BD">
        <w:rPr>
          <w:rFonts w:eastAsia="Arial"/>
          <w:lang w:val="es-ES"/>
        </w:rPr>
        <w:t>.</w:t>
      </w:r>
    </w:p>
    <w:p w14:paraId="3F0C168F" w14:textId="77777777" w:rsidR="005C6B21" w:rsidRPr="002321BD" w:rsidRDefault="005C6B21" w:rsidP="008B35C0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DCA4138" w14:textId="77777777" w:rsidR="005C6B21" w:rsidRPr="002321BD" w:rsidRDefault="005C6B21" w:rsidP="005C6B2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334CFF1" w14:textId="77777777" w:rsidR="00B05965" w:rsidRPr="002321BD" w:rsidRDefault="00B05965" w:rsidP="00B0596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C1A3F24" w14:textId="1B2AD4CD" w:rsidR="00B05965" w:rsidRPr="002321BD" w:rsidRDefault="00B05965" w:rsidP="00B05965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lastRenderedPageBreak/>
        <w:t xml:space="preserve">CH_BO_06-2- </w:t>
      </w:r>
    </w:p>
    <w:p w14:paraId="6C93597D" w14:textId="6BDD12E5" w:rsidR="00D970D1" w:rsidRPr="002321BD" w:rsidRDefault="00000000" w:rsidP="00D970D1">
      <w:pPr>
        <w:pStyle w:val="adlocalillDOI"/>
        <w:rPr>
          <w:lang w:val="es-ES"/>
        </w:rPr>
      </w:pPr>
      <w:hyperlink r:id="rId70" w:history="1">
        <w:r w:rsidR="00D970D1" w:rsidRPr="002321BD">
          <w:rPr>
            <w:rStyle w:val="Lienhypertexte"/>
            <w:lang w:val="es-ES"/>
          </w:rPr>
          <w:t>https://api.nakala.fr/embed/10.34847/nkl.fafcn59z/d8a3f0595f85a2b1f7706e92d4856922619f1338</w:t>
        </w:r>
      </w:hyperlink>
    </w:p>
    <w:p w14:paraId="15F54C2E" w14:textId="08B38BA0" w:rsidR="00B05965" w:rsidRPr="002321BD" w:rsidRDefault="00B05965" w:rsidP="00B0596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casa: plano actual </w:t>
      </w:r>
    </w:p>
    <w:p w14:paraId="7E783D2D" w14:textId="6B003271" w:rsidR="00B05965" w:rsidRPr="002321BD" w:rsidRDefault="00B05965" w:rsidP="00B0596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AC08EC" w:rsidRPr="002321BD">
        <w:rPr>
          <w:lang w:val="es-ES"/>
        </w:rPr>
        <w:t>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d'étage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lang w:val="es-ES"/>
        </w:rPr>
        <w:t> </w:t>
      </w:r>
    </w:p>
    <w:p w14:paraId="65CFD797" w14:textId="77777777" w:rsidR="00B05965" w:rsidRPr="002321BD" w:rsidRDefault="00B05965" w:rsidP="00B0596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18E9997" w14:textId="77777777" w:rsidR="00B05965" w:rsidRPr="002321BD" w:rsidRDefault="00B05965" w:rsidP="00B0596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6A7189D" w14:textId="77777777" w:rsidR="00B05965" w:rsidRPr="002321BD" w:rsidRDefault="00B05965" w:rsidP="00B0596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F9DD9AC" w14:textId="77777777" w:rsidR="00D970D1" w:rsidRPr="002321BD" w:rsidRDefault="00B05965" w:rsidP="00B05965">
      <w:pPr>
        <w:pStyle w:val="adlocalMcode"/>
        <w:rPr>
          <w:lang w:val="es-ES"/>
        </w:rPr>
      </w:pPr>
      <w:r w:rsidRPr="002321BD">
        <w:rPr>
          <w:lang w:val="es-ES"/>
        </w:rPr>
        <w:t>CH_BO_06-</w:t>
      </w:r>
      <w:r w:rsidR="00AC08EC" w:rsidRPr="002321BD">
        <w:rPr>
          <w:lang w:val="es-ES"/>
        </w:rPr>
        <w:t>3</w:t>
      </w:r>
      <w:r w:rsidRPr="002321BD">
        <w:rPr>
          <w:lang w:val="es-ES"/>
        </w:rPr>
        <w:t xml:space="preserve">- </w:t>
      </w:r>
    </w:p>
    <w:p w14:paraId="53680218" w14:textId="026F3995" w:rsidR="00B05965" w:rsidRPr="002321BD" w:rsidRDefault="00000000" w:rsidP="00D970D1">
      <w:pPr>
        <w:pStyle w:val="adlocalillDOI"/>
        <w:rPr>
          <w:lang w:val="es-ES"/>
        </w:rPr>
      </w:pPr>
      <w:hyperlink r:id="rId71" w:history="1">
        <w:r w:rsidR="00D970D1" w:rsidRPr="002321BD">
          <w:rPr>
            <w:rStyle w:val="Lienhypertexte"/>
            <w:lang w:val="es-ES"/>
          </w:rPr>
          <w:t>https://api.nakala.fr/embed/10.34847/nkl.fafcn59z/318fb6d9393511ecdf6f93629de3c015ae54f816</w:t>
        </w:r>
      </w:hyperlink>
    </w:p>
    <w:p w14:paraId="5825425C" w14:textId="105EAA95" w:rsidR="00B05965" w:rsidRPr="002321BD" w:rsidRDefault="00B05965" w:rsidP="00B0596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E</w:t>
      </w:r>
      <w:r w:rsidR="00AC08EC" w:rsidRPr="002321BD">
        <w:rPr>
          <w:rFonts w:eastAsia="Arial"/>
          <w:lang w:val="es-ES"/>
        </w:rPr>
        <w:t>scalera que baja al corral</w:t>
      </w:r>
      <w:r w:rsidRPr="002321BD">
        <w:rPr>
          <w:rFonts w:eastAsia="Arial"/>
          <w:lang w:val="es-ES"/>
        </w:rPr>
        <w:t xml:space="preserve"> </w:t>
      </w:r>
    </w:p>
    <w:p w14:paraId="286FB5FD" w14:textId="3C2D82F5" w:rsidR="00B05965" w:rsidRPr="002321BD" w:rsidRDefault="00B05965" w:rsidP="00B0596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AC08EC" w:rsidRPr="002321BD">
        <w:rPr>
          <w:lang w:val="es-ES"/>
        </w:rPr>
        <w:t>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E</w:t>
      </w:r>
      <w:r w:rsidR="00AC08EC" w:rsidRPr="002321BD">
        <w:rPr>
          <w:rFonts w:eastAsia="Arial"/>
          <w:lang w:val="es-ES"/>
        </w:rPr>
        <w:t>scalier</w:t>
      </w:r>
      <w:proofErr w:type="spellEnd"/>
      <w:r w:rsidR="00AC08EC" w:rsidRPr="002321BD">
        <w:rPr>
          <w:rFonts w:eastAsia="Arial"/>
          <w:lang w:val="es-ES"/>
        </w:rPr>
        <w:t xml:space="preserve"> qui </w:t>
      </w:r>
      <w:proofErr w:type="spellStart"/>
      <w:r w:rsidR="00AC08EC" w:rsidRPr="002321BD">
        <w:rPr>
          <w:rFonts w:eastAsia="Arial"/>
          <w:lang w:val="es-ES"/>
        </w:rPr>
        <w:t>descend</w:t>
      </w:r>
      <w:proofErr w:type="spellEnd"/>
      <w:r w:rsidR="00AC08EC" w:rsidRPr="002321BD">
        <w:rPr>
          <w:rFonts w:eastAsia="Arial"/>
          <w:lang w:val="es-ES"/>
        </w:rPr>
        <w:t xml:space="preserve"> </w:t>
      </w:r>
      <w:proofErr w:type="spellStart"/>
      <w:r w:rsidR="00AC08EC" w:rsidRPr="002321BD">
        <w:rPr>
          <w:rFonts w:eastAsia="Arial"/>
          <w:lang w:val="es-ES"/>
        </w:rPr>
        <w:t>au</w:t>
      </w:r>
      <w:proofErr w:type="spellEnd"/>
      <w:r w:rsidR="00AC08EC" w:rsidRPr="002321BD">
        <w:rPr>
          <w:rFonts w:eastAsia="Arial"/>
          <w:lang w:val="es-ES"/>
        </w:rPr>
        <w:t xml:space="preserve"> corral</w:t>
      </w:r>
      <w:r w:rsidRPr="002321BD">
        <w:rPr>
          <w:lang w:val="es-ES"/>
        </w:rPr>
        <w:t> </w:t>
      </w:r>
    </w:p>
    <w:p w14:paraId="60A57A55" w14:textId="77777777" w:rsidR="00B05965" w:rsidRPr="002321BD" w:rsidRDefault="00B05965" w:rsidP="00B0596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752FD66" w14:textId="77777777" w:rsidR="00B05965" w:rsidRPr="002321BD" w:rsidRDefault="00B05965" w:rsidP="00B0596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5D008D2" w14:textId="77777777" w:rsidR="00AC08EC" w:rsidRPr="002321BD" w:rsidRDefault="00AC08EC" w:rsidP="00AC08EC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76D16B1" w14:textId="77777777" w:rsidR="00D970D1" w:rsidRPr="002321BD" w:rsidRDefault="00AC08EC" w:rsidP="00AC08EC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CH_BO_06-4- </w:t>
      </w:r>
    </w:p>
    <w:p w14:paraId="28EF472B" w14:textId="5EBAE5EE" w:rsidR="00AC08EC" w:rsidRPr="002321BD" w:rsidRDefault="00000000" w:rsidP="00D970D1">
      <w:pPr>
        <w:pStyle w:val="adlocalillDOI"/>
        <w:rPr>
          <w:lang w:val="es-ES"/>
        </w:rPr>
      </w:pPr>
      <w:hyperlink r:id="rId72" w:history="1">
        <w:r w:rsidR="00D970D1" w:rsidRPr="002321BD">
          <w:rPr>
            <w:rStyle w:val="Lienhypertexte"/>
            <w:lang w:val="es-ES"/>
          </w:rPr>
          <w:t>https://api.nakala.fr/embed/10.34847/nkl.fafcn59z/38e11538f501a37155f9b10924f8c10ae39450f8</w:t>
        </w:r>
      </w:hyperlink>
    </w:p>
    <w:p w14:paraId="7E89FF27" w14:textId="2DCDB772" w:rsidR="00AC08EC" w:rsidRPr="002321BD" w:rsidRDefault="00AC08EC" w:rsidP="00AC08EC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rco de medio punto de la puerta del palacio </w:t>
      </w:r>
      <w:r w:rsidR="00FD398F" w:rsidRPr="002321BD">
        <w:rPr>
          <w:rFonts w:eastAsia="Arial"/>
          <w:lang w:val="es-ES"/>
        </w:rPr>
        <w:t>islámico</w:t>
      </w:r>
      <w:r w:rsidRPr="002321BD">
        <w:rPr>
          <w:rFonts w:eastAsia="Arial"/>
          <w:lang w:val="es-ES"/>
        </w:rPr>
        <w:t xml:space="preserve"> </w:t>
      </w:r>
    </w:p>
    <w:p w14:paraId="0F0E86C3" w14:textId="42921981" w:rsidR="00AC08EC" w:rsidRPr="002321BD" w:rsidRDefault="00AC08EC" w:rsidP="00AC08EC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 de la porte du </w:t>
      </w:r>
      <w:proofErr w:type="spellStart"/>
      <w:r w:rsidRPr="002321BD">
        <w:rPr>
          <w:rFonts w:eastAsia="Arial"/>
          <w:lang w:val="es-ES"/>
        </w:rPr>
        <w:t>palais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</w:p>
    <w:p w14:paraId="3B54A99A" w14:textId="77777777" w:rsidR="00AC08EC" w:rsidRPr="002321BD" w:rsidRDefault="00AC08EC" w:rsidP="00AC08E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9FB4CB7" w14:textId="77777777" w:rsidR="00AC08EC" w:rsidRPr="002321BD" w:rsidRDefault="00AC08EC" w:rsidP="00AC08EC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8BAE52A" w14:textId="77777777" w:rsidR="00AC08EC" w:rsidRPr="002321BD" w:rsidRDefault="00AC08EC" w:rsidP="00AC08EC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9FF6AE5" w14:textId="77777777" w:rsidR="00D970D1" w:rsidRPr="002321BD" w:rsidRDefault="00AC08EC" w:rsidP="00AC08EC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CH_BO_06-5- </w:t>
      </w:r>
    </w:p>
    <w:p w14:paraId="34F6708C" w14:textId="18DA37E9" w:rsidR="00AC08EC" w:rsidRPr="002321BD" w:rsidRDefault="00000000" w:rsidP="00D970D1">
      <w:pPr>
        <w:pStyle w:val="adlocalillDOI"/>
        <w:rPr>
          <w:lang w:val="es-ES"/>
        </w:rPr>
      </w:pPr>
      <w:hyperlink r:id="rId73" w:history="1">
        <w:r w:rsidR="00D970D1" w:rsidRPr="002321BD">
          <w:rPr>
            <w:rStyle w:val="Lienhypertexte"/>
            <w:lang w:val="es-ES"/>
          </w:rPr>
          <w:t>https://api.nakala.fr/embed/10.34847/nkl.fafcn59z/fb4aaed942631302dbd4a711d3cdf18ed585a356</w:t>
        </w:r>
      </w:hyperlink>
    </w:p>
    <w:p w14:paraId="6D488119" w14:textId="071EA7D0" w:rsidR="00AC08EC" w:rsidRPr="002321BD" w:rsidRDefault="00AC08EC" w:rsidP="00AC08EC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parejo de piedra del palacio </w:t>
      </w:r>
      <w:r w:rsidR="00FD398F" w:rsidRPr="002321BD">
        <w:rPr>
          <w:rFonts w:eastAsia="Arial"/>
          <w:lang w:val="es-ES"/>
        </w:rPr>
        <w:t>islámico</w:t>
      </w:r>
      <w:r w:rsidRPr="002321BD">
        <w:rPr>
          <w:rFonts w:eastAsia="Arial"/>
          <w:lang w:val="es-ES"/>
        </w:rPr>
        <w:t xml:space="preserve"> </w:t>
      </w:r>
    </w:p>
    <w:p w14:paraId="118D9EE9" w14:textId="4F82A726" w:rsidR="00AC08EC" w:rsidRPr="002321BD" w:rsidRDefault="00AC08EC" w:rsidP="00AC08EC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ppareillage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pierre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palais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</w:p>
    <w:p w14:paraId="011609D2" w14:textId="77777777" w:rsidR="00AC08EC" w:rsidRPr="002321BD" w:rsidRDefault="00AC08EC" w:rsidP="00AC08EC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583611B" w14:textId="77777777" w:rsidR="00AC08EC" w:rsidRPr="002321BD" w:rsidRDefault="00AC08EC" w:rsidP="00AC08EC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0D6B93D" w14:textId="77777777" w:rsidR="00EC4A28" w:rsidRPr="002321BD" w:rsidRDefault="00EC4A28" w:rsidP="00EC4A2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9635F61" w14:textId="77777777" w:rsidR="00D970D1" w:rsidRPr="002321BD" w:rsidRDefault="00EC4A28" w:rsidP="00EC4A28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CH_BO_06-6- </w:t>
      </w:r>
    </w:p>
    <w:p w14:paraId="288D4B94" w14:textId="3EABB4D4" w:rsidR="00EC4A28" w:rsidRPr="002321BD" w:rsidRDefault="00000000" w:rsidP="00D970D1">
      <w:pPr>
        <w:pStyle w:val="adlocalillDOI"/>
        <w:rPr>
          <w:lang w:val="es-ES"/>
        </w:rPr>
      </w:pPr>
      <w:hyperlink r:id="rId74" w:history="1">
        <w:r w:rsidR="00D970D1" w:rsidRPr="002321BD">
          <w:rPr>
            <w:rStyle w:val="Lienhypertexte"/>
            <w:lang w:val="es-ES"/>
          </w:rPr>
          <w:t>https://api.nakala.fr/embed/10.34847/nkl.fafcn59z/816a59728a81a1a28e3bbec2ce9afead90a60f80</w:t>
        </w:r>
      </w:hyperlink>
    </w:p>
    <w:p w14:paraId="4F9939B7" w14:textId="59D96B2D" w:rsidR="00EC4A28" w:rsidRPr="002321BD" w:rsidRDefault="00EC4A28" w:rsidP="00EC4A28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uerpo de casa </w:t>
      </w:r>
      <w:r w:rsidR="00726EAB" w:rsidRPr="002321BD">
        <w:rPr>
          <w:rFonts w:eastAsia="Arial"/>
          <w:lang w:val="es-ES"/>
        </w:rPr>
        <w:t>añadido</w:t>
      </w:r>
      <w:r w:rsidRPr="002321BD">
        <w:rPr>
          <w:rFonts w:eastAsia="Arial"/>
          <w:lang w:val="es-ES"/>
        </w:rPr>
        <w:t xml:space="preserve"> en el siglo XVI </w:t>
      </w:r>
    </w:p>
    <w:p w14:paraId="44481039" w14:textId="1DD42EA9" w:rsidR="00EC4A28" w:rsidRPr="002321BD" w:rsidRDefault="00EC4A28" w:rsidP="00EC4A28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 xml:space="preserve">orps de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adjointe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 </w:t>
      </w:r>
      <w:proofErr w:type="spellStart"/>
      <w:r w:rsidRPr="002321BD">
        <w:rPr>
          <w:rFonts w:eastAsia="Arial"/>
          <w:lang w:val="es-ES"/>
        </w:rPr>
        <w:t>XVI</w:t>
      </w:r>
      <w:r w:rsidRPr="002321BD">
        <w:rPr>
          <w:rFonts w:eastAsia="Arial"/>
          <w:vertAlign w:val="superscript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siècle</w:t>
      </w:r>
      <w:proofErr w:type="spellEnd"/>
    </w:p>
    <w:p w14:paraId="1BA34662" w14:textId="77777777" w:rsidR="00EC4A28" w:rsidRPr="002321BD" w:rsidRDefault="00EC4A28" w:rsidP="00EC4A2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1CFD1C0" w14:textId="77777777" w:rsidR="00EC4A28" w:rsidRPr="002321BD" w:rsidRDefault="00EC4A28" w:rsidP="00EC4A2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CAE9CC5" w14:textId="77777777" w:rsidR="00EC4A28" w:rsidRPr="002321BD" w:rsidRDefault="00EC4A28" w:rsidP="00EC4A28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065A7E4" w14:textId="77777777" w:rsidR="00D970D1" w:rsidRPr="002321BD" w:rsidRDefault="00EC4A28" w:rsidP="00EC4A28">
      <w:pPr>
        <w:pStyle w:val="adlocalMcode"/>
        <w:rPr>
          <w:lang w:val="es-ES"/>
        </w:rPr>
      </w:pPr>
      <w:r w:rsidRPr="002321BD">
        <w:rPr>
          <w:lang w:val="es-ES"/>
        </w:rPr>
        <w:t>CH_BO_06-</w:t>
      </w:r>
      <w:r w:rsidR="00ED4495" w:rsidRPr="002321BD">
        <w:rPr>
          <w:lang w:val="es-ES"/>
        </w:rPr>
        <w:t>7</w:t>
      </w:r>
      <w:r w:rsidRPr="002321BD">
        <w:rPr>
          <w:lang w:val="es-ES"/>
        </w:rPr>
        <w:t xml:space="preserve">- </w:t>
      </w:r>
    </w:p>
    <w:p w14:paraId="52A7E4EA" w14:textId="77777777" w:rsidR="00DE4CB8" w:rsidRPr="002321BD" w:rsidRDefault="00DE4CB8" w:rsidP="00DE4CB8">
      <w:pPr>
        <w:pStyle w:val="adlocalillDOI"/>
        <w:rPr>
          <w:lang w:val="es-ES"/>
        </w:rPr>
      </w:pPr>
      <w:r w:rsidRPr="002321BD">
        <w:rPr>
          <w:lang w:val="es-ES"/>
        </w:rPr>
        <w:t>10.34847/</w:t>
      </w:r>
      <w:proofErr w:type="gramStart"/>
      <w:r w:rsidRPr="002321BD">
        <w:rPr>
          <w:lang w:val="es-ES"/>
        </w:rPr>
        <w:t>nkl.fafcn</w:t>
      </w:r>
      <w:proofErr w:type="gramEnd"/>
      <w:r w:rsidRPr="002321BD">
        <w:rPr>
          <w:lang w:val="es-ES"/>
        </w:rPr>
        <w:t>59z/3653a85f42b4c3c1532a45e12d500c92ca8954e6</w:t>
      </w:r>
    </w:p>
    <w:p w14:paraId="7BBEC2F6" w14:textId="5FF098B2" w:rsidR="00EC4A28" w:rsidRPr="002321BD" w:rsidRDefault="00EC4A28" w:rsidP="00EC4A28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aso entre el portal de entrada y el patio, broc</w:t>
      </w:r>
      <w:r w:rsidR="00FD398F" w:rsidRPr="002321BD">
        <w:rPr>
          <w:rFonts w:eastAsia="Arial"/>
          <w:lang w:val="es-ES"/>
        </w:rPr>
        <w:t xml:space="preserve">al </w:t>
      </w:r>
      <w:r w:rsidRPr="002321BD">
        <w:rPr>
          <w:rFonts w:eastAsia="Arial"/>
          <w:lang w:val="es-ES"/>
        </w:rPr>
        <w:t xml:space="preserve">del pozo. Toda la casa ha sido destruida </w:t>
      </w:r>
    </w:p>
    <w:p w14:paraId="604A5E16" w14:textId="2C1EC5C6" w:rsidR="00EC4A28" w:rsidRPr="002321BD" w:rsidRDefault="00EC4A28" w:rsidP="00EC4A28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assage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depuis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l’entrée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patio, </w:t>
      </w:r>
      <w:proofErr w:type="spellStart"/>
      <w:r w:rsidRPr="002321BD">
        <w:rPr>
          <w:rFonts w:eastAsia="Arial"/>
          <w:lang w:val="es-ES"/>
        </w:rPr>
        <w:t>margelle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puit</w:t>
      </w:r>
      <w:r w:rsidR="00726EAB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>.</w:t>
      </w:r>
      <w:r w:rsidR="00ED4495" w:rsidRPr="002321BD">
        <w:rPr>
          <w:lang w:val="es-ES"/>
        </w:rPr>
        <w:t xml:space="preserve"> </w:t>
      </w:r>
      <w:proofErr w:type="spellStart"/>
      <w:r w:rsidR="00ED4495" w:rsidRPr="002321BD">
        <w:rPr>
          <w:rFonts w:eastAsia="Arial"/>
          <w:lang w:val="es-ES"/>
        </w:rPr>
        <w:t>Toute</w:t>
      </w:r>
      <w:proofErr w:type="spellEnd"/>
      <w:r w:rsidR="00ED4495" w:rsidRPr="002321BD">
        <w:rPr>
          <w:rFonts w:eastAsia="Arial"/>
          <w:lang w:val="es-ES"/>
        </w:rPr>
        <w:t xml:space="preserve"> la </w:t>
      </w:r>
      <w:proofErr w:type="spellStart"/>
      <w:r w:rsidR="00ED4495" w:rsidRPr="002321BD">
        <w:rPr>
          <w:rFonts w:eastAsia="Arial"/>
          <w:lang w:val="es-ES"/>
        </w:rPr>
        <w:t>maison</w:t>
      </w:r>
      <w:proofErr w:type="spellEnd"/>
      <w:r w:rsidR="00ED4495" w:rsidRPr="002321BD">
        <w:rPr>
          <w:rFonts w:eastAsia="Arial"/>
          <w:lang w:val="es-ES"/>
        </w:rPr>
        <w:t xml:space="preserve"> a </w:t>
      </w:r>
      <w:proofErr w:type="spellStart"/>
      <w:r w:rsidR="00ED4495" w:rsidRPr="002321BD">
        <w:rPr>
          <w:rFonts w:eastAsia="Arial"/>
          <w:lang w:val="es-ES"/>
        </w:rPr>
        <w:t>été</w:t>
      </w:r>
      <w:proofErr w:type="spellEnd"/>
      <w:r w:rsidR="00ED4495" w:rsidRPr="002321BD">
        <w:rPr>
          <w:rFonts w:eastAsia="Arial"/>
          <w:lang w:val="es-ES"/>
        </w:rPr>
        <w:t xml:space="preserve"> </w:t>
      </w:r>
      <w:proofErr w:type="spellStart"/>
      <w:r w:rsidR="00ED4495" w:rsidRPr="002321BD">
        <w:rPr>
          <w:rFonts w:eastAsia="Arial"/>
          <w:lang w:val="es-ES"/>
        </w:rPr>
        <w:t>détruite</w:t>
      </w:r>
      <w:proofErr w:type="spellEnd"/>
    </w:p>
    <w:p w14:paraId="2008629D" w14:textId="77777777" w:rsidR="00EC4A28" w:rsidRPr="002321BD" w:rsidRDefault="00EC4A28" w:rsidP="00EC4A28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CBBD4BB" w14:textId="77777777" w:rsidR="00EC4A28" w:rsidRPr="002321BD" w:rsidRDefault="00EC4A28" w:rsidP="00EC4A28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CDD16E0" w14:textId="77777777" w:rsidR="00ED4495" w:rsidRPr="002321BD" w:rsidRDefault="00ED4495" w:rsidP="00ED449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A9D66CB" w14:textId="77777777" w:rsidR="003F5293" w:rsidRPr="002321BD" w:rsidRDefault="00ED4495" w:rsidP="00ED4495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CH_BO_06-8- </w:t>
      </w:r>
    </w:p>
    <w:p w14:paraId="58C35C7A" w14:textId="3F92ED6F" w:rsidR="00ED4495" w:rsidRPr="002321BD" w:rsidRDefault="00000000" w:rsidP="003F5293">
      <w:pPr>
        <w:pStyle w:val="adlocalillDOI"/>
        <w:rPr>
          <w:lang w:val="es-ES"/>
        </w:rPr>
      </w:pPr>
      <w:hyperlink r:id="rId75" w:history="1">
        <w:r w:rsidR="003F5293" w:rsidRPr="002321BD">
          <w:rPr>
            <w:rStyle w:val="Lienhypertexte"/>
            <w:lang w:val="es-ES"/>
          </w:rPr>
          <w:t>https://api.nakala.fr/embed/10.34847/nkl.fafcn59z/d7fd31416de6e28b5bc5656848bb211fbd17f3eb</w:t>
        </w:r>
      </w:hyperlink>
    </w:p>
    <w:p w14:paraId="59BF8AA3" w14:textId="1C8A7C8E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>estigio de una antigua estructura romana</w:t>
      </w:r>
    </w:p>
    <w:p w14:paraId="243672A6" w14:textId="2FA557CF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 xml:space="preserve">este </w:t>
      </w:r>
      <w:proofErr w:type="spellStart"/>
      <w:r w:rsidR="00FE464A" w:rsidRPr="002321BD">
        <w:rPr>
          <w:rFonts w:eastAsia="Arial"/>
          <w:lang w:val="es-ES"/>
        </w:rPr>
        <w:t>d’un</w:t>
      </w:r>
      <w:proofErr w:type="spellEnd"/>
      <w:r w:rsidR="00FE464A" w:rsidRPr="002321BD">
        <w:rPr>
          <w:rFonts w:eastAsia="Arial"/>
          <w:lang w:val="es-ES"/>
        </w:rPr>
        <w:t xml:space="preserve"> gros </w:t>
      </w:r>
      <w:proofErr w:type="spellStart"/>
      <w:r w:rsidR="00FE464A" w:rsidRPr="002321BD">
        <w:rPr>
          <w:rFonts w:eastAsia="Arial"/>
          <w:lang w:val="es-ES"/>
        </w:rPr>
        <w:t>mur</w:t>
      </w:r>
      <w:proofErr w:type="spellEnd"/>
      <w:r w:rsidR="00FE464A"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</w:t>
      </w:r>
      <w:r w:rsidR="00FE464A" w:rsidRPr="002321BD">
        <w:rPr>
          <w:rFonts w:eastAsia="Arial"/>
          <w:lang w:val="es-ES"/>
        </w:rPr>
        <w:t>’une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structure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antique</w:t>
      </w:r>
      <w:proofErr w:type="spellEnd"/>
    </w:p>
    <w:p w14:paraId="57D8FF34" w14:textId="77777777" w:rsidR="00ED4495" w:rsidRPr="002321BD" w:rsidRDefault="00ED4495" w:rsidP="00ED449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AC350DF" w14:textId="77777777" w:rsidR="00ED4495" w:rsidRPr="002321BD" w:rsidRDefault="00ED4495" w:rsidP="00ED449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20252D3" w14:textId="77777777" w:rsidR="00ED4495" w:rsidRPr="002321BD" w:rsidRDefault="00ED4495" w:rsidP="00ED449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BA2FCA4" w14:textId="77777777" w:rsidR="003F5293" w:rsidRPr="002321BD" w:rsidRDefault="00ED4495" w:rsidP="00ED4495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CH_BO_06-9- </w:t>
      </w:r>
    </w:p>
    <w:p w14:paraId="5E30645C" w14:textId="1C2A4725" w:rsidR="00ED4495" w:rsidRPr="002321BD" w:rsidRDefault="00000000" w:rsidP="003F5293">
      <w:pPr>
        <w:pStyle w:val="adlocalillDOI"/>
        <w:rPr>
          <w:lang w:val="es-ES"/>
        </w:rPr>
      </w:pPr>
      <w:hyperlink r:id="rId76" w:history="1">
        <w:r w:rsidR="003F5293" w:rsidRPr="002321BD">
          <w:rPr>
            <w:rStyle w:val="Lienhypertexte"/>
            <w:lang w:val="es-ES"/>
          </w:rPr>
          <w:t>https://api.nakala.fr/embed/10.34847/nkl.fafcn59z/c10c7c994742ee6839c3fc7e5f16bfb7441dbb06</w:t>
        </w:r>
      </w:hyperlink>
    </w:p>
    <w:p w14:paraId="0186F312" w14:textId="5D7E41D3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D</w:t>
      </w:r>
      <w:r w:rsidR="00FD398F" w:rsidRPr="002321BD">
        <w:rPr>
          <w:rFonts w:eastAsia="Arial"/>
          <w:lang w:val="es-ES"/>
        </w:rPr>
        <w:t>etalle</w:t>
      </w:r>
      <w:r w:rsidRPr="002321BD">
        <w:rPr>
          <w:rFonts w:eastAsia="Arial"/>
          <w:lang w:val="es-ES"/>
        </w:rPr>
        <w:t xml:space="preserve"> de un </w:t>
      </w:r>
      <w:r w:rsidR="00FD398F" w:rsidRPr="002321BD">
        <w:rPr>
          <w:rFonts w:eastAsia="Arial"/>
          <w:lang w:val="es-ES"/>
        </w:rPr>
        <w:t>“</w:t>
      </w:r>
      <w:r w:rsidRPr="002321BD">
        <w:rPr>
          <w:rFonts w:eastAsia="Arial"/>
          <w:lang w:val="es-ES"/>
        </w:rPr>
        <w:t>tapia real</w:t>
      </w:r>
      <w:r w:rsidR="00FD398F" w:rsidRPr="002321BD">
        <w:rPr>
          <w:rFonts w:eastAsia="Arial"/>
          <w:lang w:val="es-ES"/>
        </w:rPr>
        <w:t>”</w:t>
      </w:r>
    </w:p>
    <w:p w14:paraId="31279E41" w14:textId="47CDEEC5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Dé</w:t>
      </w:r>
      <w:r w:rsidRPr="002321BD">
        <w:rPr>
          <w:rFonts w:eastAsia="Arial"/>
          <w:lang w:val="es-ES"/>
        </w:rPr>
        <w:t>ta</w:t>
      </w:r>
      <w:r w:rsidR="00726EAB" w:rsidRPr="002321BD">
        <w:rPr>
          <w:rFonts w:eastAsia="Arial"/>
          <w:lang w:val="es-ES"/>
        </w:rPr>
        <w:t>i</w:t>
      </w:r>
      <w:r w:rsidRPr="002321BD">
        <w:rPr>
          <w:rFonts w:eastAsia="Arial"/>
          <w:lang w:val="es-ES"/>
        </w:rPr>
        <w:t>l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mur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terre</w:t>
      </w:r>
      <w:proofErr w:type="spellEnd"/>
      <w:r w:rsidRPr="002321BD">
        <w:rPr>
          <w:rFonts w:eastAsia="Arial"/>
          <w:lang w:val="es-ES"/>
        </w:rPr>
        <w:t xml:space="preserve"> de </w:t>
      </w:r>
      <w:r w:rsidR="008B35C0" w:rsidRPr="002321BD">
        <w:rPr>
          <w:rFonts w:eastAsia="Arial"/>
          <w:lang w:val="es-ES"/>
        </w:rPr>
        <w:t>«tapial</w:t>
      </w:r>
      <w:r w:rsidRPr="002321BD">
        <w:rPr>
          <w:rFonts w:eastAsia="Arial"/>
          <w:lang w:val="es-ES"/>
        </w:rPr>
        <w:t> »</w:t>
      </w:r>
    </w:p>
    <w:p w14:paraId="57EEFD9A" w14:textId="77777777" w:rsidR="00ED4495" w:rsidRPr="002321BD" w:rsidRDefault="00ED4495" w:rsidP="00ED449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683E80F" w14:textId="77777777" w:rsidR="00ED4495" w:rsidRPr="002321BD" w:rsidRDefault="00ED4495" w:rsidP="00ED449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D6A40D9" w14:textId="77777777" w:rsidR="00ED4495" w:rsidRPr="002321BD" w:rsidRDefault="00ED4495" w:rsidP="00ED449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267D0A0" w14:textId="77777777" w:rsidR="003F5293" w:rsidRPr="002321BD" w:rsidRDefault="00ED4495" w:rsidP="00ED4495">
      <w:pPr>
        <w:pStyle w:val="adlocalMcode"/>
        <w:rPr>
          <w:lang w:val="es-ES"/>
        </w:rPr>
      </w:pPr>
      <w:r w:rsidRPr="002321BD">
        <w:rPr>
          <w:lang w:val="es-ES"/>
        </w:rPr>
        <w:t>CH_BO_06-</w:t>
      </w:r>
      <w:r w:rsidR="00550D51" w:rsidRPr="002321BD">
        <w:rPr>
          <w:lang w:val="es-ES"/>
        </w:rPr>
        <w:t>10</w:t>
      </w:r>
      <w:r w:rsidRPr="002321BD">
        <w:rPr>
          <w:lang w:val="es-ES"/>
        </w:rPr>
        <w:t xml:space="preserve">- </w:t>
      </w:r>
    </w:p>
    <w:p w14:paraId="40467D8E" w14:textId="241846FE" w:rsidR="00ED4495" w:rsidRPr="002321BD" w:rsidRDefault="00000000" w:rsidP="003F5293">
      <w:pPr>
        <w:pStyle w:val="adlocalillDOI"/>
        <w:rPr>
          <w:lang w:val="es-ES"/>
        </w:rPr>
      </w:pPr>
      <w:hyperlink r:id="rId77" w:history="1">
        <w:r w:rsidR="003F5293" w:rsidRPr="002321BD">
          <w:rPr>
            <w:rStyle w:val="Lienhypertexte"/>
            <w:lang w:val="es-ES"/>
          </w:rPr>
          <w:t>https://api.nakala.fr/embed/10.34847/nkl.fafcn59z/0a45db9b1d3fa1fe46c63db3c9f73428966a7761</w:t>
        </w:r>
      </w:hyperlink>
    </w:p>
    <w:p w14:paraId="6B4B7751" w14:textId="47B2172D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S</w:t>
      </w:r>
      <w:r w:rsidR="00FD398F" w:rsidRPr="002321BD">
        <w:rPr>
          <w:rFonts w:eastAsia="Arial"/>
          <w:lang w:val="es-ES"/>
        </w:rPr>
        <w:t>alón</w:t>
      </w:r>
      <w:r w:rsidR="00550D51" w:rsidRPr="002321BD">
        <w:rPr>
          <w:rFonts w:eastAsia="Arial"/>
          <w:lang w:val="es-ES"/>
        </w:rPr>
        <w:t xml:space="preserve"> </w:t>
      </w:r>
      <w:r w:rsidR="00FD398F" w:rsidRPr="002321BD">
        <w:rPr>
          <w:rFonts w:eastAsia="Arial"/>
          <w:lang w:val="es-ES"/>
        </w:rPr>
        <w:t>islámico</w:t>
      </w:r>
      <w:r w:rsidR="00550D51" w:rsidRPr="002321BD">
        <w:rPr>
          <w:rFonts w:eastAsia="Arial"/>
          <w:lang w:val="es-ES"/>
        </w:rPr>
        <w:t xml:space="preserve"> desaparecido</w:t>
      </w:r>
      <w:r w:rsidR="00726EAB" w:rsidRPr="002321BD">
        <w:rPr>
          <w:rFonts w:eastAsia="Arial"/>
          <w:lang w:val="es-ES"/>
        </w:rPr>
        <w:t xml:space="preserve"> con el resto de una</w:t>
      </w:r>
      <w:r w:rsidR="00550D51" w:rsidRPr="002321BD">
        <w:rPr>
          <w:rFonts w:eastAsia="Arial"/>
          <w:lang w:val="es-ES"/>
        </w:rPr>
        <w:t xml:space="preserve"> ventana alta de ventilación</w:t>
      </w:r>
    </w:p>
    <w:p w14:paraId="492D4A3F" w14:textId="29F93496" w:rsidR="00ED4495" w:rsidRPr="002321BD" w:rsidRDefault="00ED4495" w:rsidP="00ED4495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R</w:t>
      </w:r>
      <w:r w:rsidR="00550D51" w:rsidRPr="002321BD">
        <w:rPr>
          <w:rFonts w:eastAsia="Arial"/>
          <w:lang w:val="es-ES"/>
        </w:rPr>
        <w:t xml:space="preserve">este du «palacio» </w:t>
      </w:r>
      <w:proofErr w:type="spellStart"/>
      <w:r w:rsidR="00550D51" w:rsidRPr="002321BD">
        <w:rPr>
          <w:rFonts w:eastAsia="Arial"/>
          <w:lang w:val="es-ES"/>
        </w:rPr>
        <w:t>avant</w:t>
      </w:r>
      <w:proofErr w:type="spellEnd"/>
      <w:r w:rsidR="00550D51" w:rsidRPr="002321BD">
        <w:rPr>
          <w:rFonts w:eastAsia="Arial"/>
          <w:lang w:val="es-ES"/>
        </w:rPr>
        <w:t xml:space="preserve"> </w:t>
      </w:r>
      <w:proofErr w:type="spellStart"/>
      <w:r w:rsidR="00550D51" w:rsidRPr="002321BD">
        <w:rPr>
          <w:rFonts w:eastAsia="Arial"/>
          <w:lang w:val="es-ES"/>
        </w:rPr>
        <w:t>sa</w:t>
      </w:r>
      <w:proofErr w:type="spellEnd"/>
      <w:r w:rsidR="00550D51" w:rsidRPr="002321BD">
        <w:rPr>
          <w:rFonts w:eastAsia="Arial"/>
          <w:lang w:val="es-ES"/>
        </w:rPr>
        <w:t xml:space="preserve"> </w:t>
      </w:r>
      <w:proofErr w:type="spellStart"/>
      <w:r w:rsidR="00550D51" w:rsidRPr="002321BD">
        <w:rPr>
          <w:rFonts w:eastAsia="Arial"/>
          <w:lang w:val="es-ES"/>
        </w:rPr>
        <w:t>disparition</w:t>
      </w:r>
      <w:proofErr w:type="spellEnd"/>
    </w:p>
    <w:p w14:paraId="69863B69" w14:textId="77777777" w:rsidR="00ED4495" w:rsidRPr="002321BD" w:rsidRDefault="00ED4495" w:rsidP="00ED449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DA213E5" w14:textId="77777777" w:rsidR="00ED4495" w:rsidRPr="002321BD" w:rsidRDefault="00ED4495" w:rsidP="00ED449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DE20F7C" w14:textId="77777777" w:rsidR="00550D51" w:rsidRPr="002321BD" w:rsidRDefault="00550D51" w:rsidP="00550D5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7E6A3C3" w14:textId="77777777" w:rsidR="003F5293" w:rsidRPr="002321BD" w:rsidRDefault="00550D51" w:rsidP="00550D5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CH_BO_06-11- </w:t>
      </w:r>
    </w:p>
    <w:p w14:paraId="5478D2F9" w14:textId="278EC59F" w:rsidR="00550D51" w:rsidRPr="002321BD" w:rsidRDefault="00000000" w:rsidP="003F5293">
      <w:pPr>
        <w:pStyle w:val="adlocalillDOI"/>
        <w:rPr>
          <w:lang w:val="es-ES"/>
        </w:rPr>
      </w:pPr>
      <w:hyperlink r:id="rId78" w:history="1">
        <w:r w:rsidR="003F5293" w:rsidRPr="002321BD">
          <w:rPr>
            <w:rStyle w:val="Lienhypertexte"/>
            <w:lang w:val="es-ES"/>
          </w:rPr>
          <w:t>https://api.nakala.fr/embed/10.34847/nkl.fafcn59z/0cf95b5c93e6d545ea0c5c996f3fa077fbef5e88</w:t>
        </w:r>
      </w:hyperlink>
    </w:p>
    <w:p w14:paraId="3A428CE0" w14:textId="4A5D356B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specto de la casa tras s</w:t>
      </w:r>
      <w:r w:rsidR="00FD398F" w:rsidRPr="002321BD">
        <w:rPr>
          <w:rFonts w:eastAsia="Arial"/>
          <w:lang w:val="es-ES"/>
        </w:rPr>
        <w:t>u</w:t>
      </w:r>
      <w:r w:rsidRPr="002321BD">
        <w:rPr>
          <w:rFonts w:eastAsia="Arial"/>
          <w:lang w:val="es-ES"/>
        </w:rPr>
        <w:t xml:space="preserve"> demolición</w:t>
      </w:r>
    </w:p>
    <w:p w14:paraId="26232EDD" w14:textId="7B5C9BFA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spect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après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démolition</w:t>
      </w:r>
      <w:proofErr w:type="spellEnd"/>
    </w:p>
    <w:p w14:paraId="2EC9A4AF" w14:textId="77777777" w:rsidR="00550D51" w:rsidRPr="002321BD" w:rsidRDefault="00550D51" w:rsidP="00550D5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8BFA398" w14:textId="77777777" w:rsidR="00550D51" w:rsidRPr="002321BD" w:rsidRDefault="00550D51" w:rsidP="00550D5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AF3C5C7" w14:textId="77777777" w:rsidR="00550D51" w:rsidRPr="002321BD" w:rsidRDefault="00550D51" w:rsidP="00550D5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61F601F" w14:textId="77777777" w:rsidR="003F5293" w:rsidRPr="002321BD" w:rsidRDefault="00550D51" w:rsidP="00550D5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CH_BO_06-13- </w:t>
      </w:r>
    </w:p>
    <w:p w14:paraId="6C16443C" w14:textId="77777777" w:rsidR="00FE464A" w:rsidRPr="002321BD" w:rsidRDefault="00FE464A" w:rsidP="00FE464A">
      <w:pPr>
        <w:pStyle w:val="adlocalillDOI"/>
        <w:rPr>
          <w:lang w:val="es-ES"/>
        </w:rPr>
      </w:pPr>
      <w:r w:rsidRPr="002321BD">
        <w:rPr>
          <w:lang w:val="es-ES"/>
        </w:rPr>
        <w:t>10.34847/</w:t>
      </w:r>
      <w:proofErr w:type="gramStart"/>
      <w:r w:rsidRPr="002321BD">
        <w:rPr>
          <w:lang w:val="es-ES"/>
        </w:rPr>
        <w:t>nkl.fafcn</w:t>
      </w:r>
      <w:proofErr w:type="gramEnd"/>
      <w:r w:rsidRPr="002321BD">
        <w:rPr>
          <w:lang w:val="es-ES"/>
        </w:rPr>
        <w:t>59z/e74605548c4f18b61c55c47cd92fab8307b801f6</w:t>
      </w:r>
    </w:p>
    <w:p w14:paraId="08E05655" w14:textId="712C11D0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lastRenderedPageBreak/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726EAB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>rocal de un pozo medianer</w:t>
      </w:r>
      <w:r w:rsidR="00283A90" w:rsidRPr="002321BD">
        <w:rPr>
          <w:rFonts w:eastAsia="Arial"/>
          <w:lang w:val="es-ES"/>
        </w:rPr>
        <w:t>o</w:t>
      </w:r>
    </w:p>
    <w:p w14:paraId="215CBA6C" w14:textId="77227D7C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726EAB" w:rsidRPr="002321BD">
        <w:rPr>
          <w:rFonts w:eastAsia="Arial"/>
          <w:lang w:val="es-ES"/>
        </w:rPr>
        <w:t>M</w:t>
      </w:r>
      <w:r w:rsidRPr="002321BD">
        <w:rPr>
          <w:rFonts w:eastAsia="Arial"/>
          <w:lang w:val="es-ES"/>
        </w:rPr>
        <w:t>argelle</w:t>
      </w:r>
      <w:proofErr w:type="spellEnd"/>
      <w:r w:rsidRPr="002321BD">
        <w:rPr>
          <w:rFonts w:eastAsia="Arial"/>
          <w:lang w:val="es-ES"/>
        </w:rPr>
        <w:t xml:space="preserve"> du </w:t>
      </w:r>
      <w:proofErr w:type="spellStart"/>
      <w:r w:rsidRPr="002321BD">
        <w:rPr>
          <w:rFonts w:eastAsia="Arial"/>
          <w:lang w:val="es-ES"/>
        </w:rPr>
        <w:t>puit</w:t>
      </w:r>
      <w:r w:rsidR="00726EAB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ou</w:t>
      </w:r>
      <w:proofErr w:type="spellEnd"/>
      <w:r w:rsidRPr="002321BD">
        <w:rPr>
          <w:rFonts w:eastAsia="Arial"/>
          <w:lang w:val="es-ES"/>
        </w:rPr>
        <w:t xml:space="preserve">  «aljibe» </w:t>
      </w:r>
      <w:proofErr w:type="spellStart"/>
      <w:r w:rsidRPr="002321BD">
        <w:rPr>
          <w:rFonts w:eastAsia="Arial"/>
          <w:lang w:val="es-ES"/>
        </w:rPr>
        <w:t>mitoyen</w:t>
      </w:r>
      <w:proofErr w:type="spellEnd"/>
    </w:p>
    <w:p w14:paraId="7D6875E8" w14:textId="77777777" w:rsidR="00550D51" w:rsidRPr="002321BD" w:rsidRDefault="00550D51" w:rsidP="00550D5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B8039B9" w14:textId="77777777" w:rsidR="00550D51" w:rsidRPr="002321BD" w:rsidRDefault="00550D51" w:rsidP="00550D5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1332C2C" w14:textId="77777777" w:rsidR="00550D51" w:rsidRPr="002321BD" w:rsidRDefault="00550D51" w:rsidP="00550D5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F4C34B9" w14:textId="77777777" w:rsidR="003F5293" w:rsidRPr="002321BD" w:rsidRDefault="00550D51" w:rsidP="00550D51">
      <w:pPr>
        <w:pStyle w:val="adlocalMcode"/>
        <w:rPr>
          <w:lang w:val="es-ES"/>
        </w:rPr>
      </w:pPr>
      <w:r w:rsidRPr="002321BD">
        <w:rPr>
          <w:lang w:val="es-ES"/>
        </w:rPr>
        <w:t>CH_BO_06-1</w:t>
      </w:r>
      <w:r w:rsidR="00C9495D" w:rsidRPr="002321BD">
        <w:rPr>
          <w:lang w:val="es-ES"/>
        </w:rPr>
        <w:t>7</w:t>
      </w:r>
      <w:r w:rsidRPr="002321BD">
        <w:rPr>
          <w:lang w:val="es-ES"/>
        </w:rPr>
        <w:t xml:space="preserve">- </w:t>
      </w:r>
    </w:p>
    <w:p w14:paraId="53327624" w14:textId="680CD6C9" w:rsidR="00550D51" w:rsidRPr="002321BD" w:rsidRDefault="00000000" w:rsidP="003F5293">
      <w:pPr>
        <w:pStyle w:val="adlocalillDOI"/>
        <w:rPr>
          <w:lang w:val="es-ES"/>
        </w:rPr>
      </w:pPr>
      <w:hyperlink r:id="rId79" w:history="1">
        <w:r w:rsidR="003F5293" w:rsidRPr="002321BD">
          <w:rPr>
            <w:rStyle w:val="Lienhypertexte"/>
            <w:lang w:val="es-ES"/>
          </w:rPr>
          <w:t>https://api.nakala.fr/embed/10.34847/nkl.fafcn59z/a03b0c679e4620ac2b2a122465d76eda1755ab10</w:t>
        </w:r>
      </w:hyperlink>
    </w:p>
    <w:p w14:paraId="51EB1B1E" w14:textId="25408B5B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D</w:t>
      </w:r>
      <w:r w:rsidR="00C9495D" w:rsidRPr="002321BD">
        <w:rPr>
          <w:rFonts w:eastAsia="Arial"/>
          <w:lang w:val="es-ES"/>
        </w:rPr>
        <w:t xml:space="preserve">emolición de la casa </w:t>
      </w:r>
      <w:r w:rsidR="00FD398F" w:rsidRPr="002321BD">
        <w:rPr>
          <w:rFonts w:eastAsia="Arial"/>
          <w:lang w:val="es-ES"/>
        </w:rPr>
        <w:t>«corredor</w:t>
      </w:r>
      <w:r w:rsidR="00C9495D" w:rsidRPr="002321BD">
        <w:rPr>
          <w:rFonts w:eastAsia="Arial"/>
          <w:lang w:val="es-ES"/>
        </w:rPr>
        <w:t xml:space="preserve"> </w:t>
      </w:r>
      <w:r w:rsidR="00FD398F" w:rsidRPr="002321BD">
        <w:rPr>
          <w:rFonts w:eastAsia="Arial"/>
          <w:lang w:val="es-ES"/>
        </w:rPr>
        <w:t>periférico</w:t>
      </w:r>
      <w:r w:rsidR="00C9495D" w:rsidRPr="002321BD">
        <w:rPr>
          <w:rFonts w:eastAsia="Arial"/>
          <w:lang w:val="es-ES"/>
        </w:rPr>
        <w:t>»</w:t>
      </w:r>
    </w:p>
    <w:p w14:paraId="437C3826" w14:textId="4B56E412" w:rsidR="00550D51" w:rsidRPr="002321BD" w:rsidRDefault="00550D51" w:rsidP="00550D51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>entilation</w:t>
      </w:r>
      <w:proofErr w:type="spellEnd"/>
      <w:r w:rsidRPr="002321BD">
        <w:rPr>
          <w:rFonts w:eastAsia="Arial"/>
          <w:lang w:val="es-ES"/>
        </w:rPr>
        <w:t xml:space="preserve"> haute du «palacio»</w:t>
      </w:r>
    </w:p>
    <w:p w14:paraId="0F82D303" w14:textId="77777777" w:rsidR="00550D51" w:rsidRPr="002321BD" w:rsidRDefault="00550D51" w:rsidP="00550D5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8E5DF53" w14:textId="77777777" w:rsidR="00550D51" w:rsidRPr="002321BD" w:rsidRDefault="00550D51" w:rsidP="00550D5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5B546B3" w14:textId="77777777" w:rsidR="00C9495D" w:rsidRPr="002321BD" w:rsidRDefault="00C9495D" w:rsidP="00C9495D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4D6579D" w14:textId="77777777" w:rsidR="003F5293" w:rsidRPr="002321BD" w:rsidRDefault="00C9495D" w:rsidP="00C9495D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CH_BO_06-18- </w:t>
      </w:r>
    </w:p>
    <w:p w14:paraId="666608CE" w14:textId="75E97775" w:rsidR="00C9495D" w:rsidRPr="002321BD" w:rsidRDefault="00000000" w:rsidP="003F5293">
      <w:pPr>
        <w:pStyle w:val="adlocalillDOI"/>
        <w:rPr>
          <w:lang w:val="es-ES"/>
        </w:rPr>
      </w:pPr>
      <w:hyperlink r:id="rId80" w:history="1">
        <w:r w:rsidR="003F5293" w:rsidRPr="002321BD">
          <w:rPr>
            <w:rStyle w:val="Lienhypertexte"/>
            <w:lang w:val="es-ES"/>
          </w:rPr>
          <w:t>https://api.nakala.fr/embed/10.34847/nkl.fafcn59z/ab28f812cfe3ba115cdd5a91121450affb3b9241</w:t>
        </w:r>
      </w:hyperlink>
    </w:p>
    <w:p w14:paraId="736CC77C" w14:textId="3017FD8D" w:rsidR="00C9495D" w:rsidRPr="002321BD" w:rsidRDefault="00C9495D" w:rsidP="00C9495D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ozo manantial</w:t>
      </w:r>
      <w:r w:rsidR="00283A90" w:rsidRPr="002321BD">
        <w:rPr>
          <w:rFonts w:eastAsia="Arial"/>
          <w:lang w:val="es-ES"/>
        </w:rPr>
        <w:t>,</w:t>
      </w:r>
      <w:r w:rsidRPr="002321BD">
        <w:rPr>
          <w:rFonts w:eastAsia="Arial"/>
          <w:lang w:val="es-ES"/>
        </w:rPr>
        <w:t xml:space="preserve"> citado en 1492</w:t>
      </w:r>
    </w:p>
    <w:p w14:paraId="2F2DDB88" w14:textId="26B95C55" w:rsidR="00C9495D" w:rsidRPr="002321BD" w:rsidRDefault="00C9495D" w:rsidP="00C9495D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uit</w:t>
      </w:r>
      <w:r w:rsidR="001A2569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avec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sources</w:t>
      </w:r>
      <w:proofErr w:type="spellEnd"/>
      <w:r w:rsidRPr="002321BD">
        <w:rPr>
          <w:rFonts w:eastAsia="Arial"/>
          <w:lang w:val="es-ES"/>
        </w:rPr>
        <w:t>, cité en 1492</w:t>
      </w:r>
    </w:p>
    <w:p w14:paraId="0D4BB113" w14:textId="77777777" w:rsidR="00C9495D" w:rsidRPr="002321BD" w:rsidRDefault="00C9495D" w:rsidP="00C9495D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BD4D003" w14:textId="77777777" w:rsidR="00C9495D" w:rsidRPr="002321BD" w:rsidRDefault="00C9495D" w:rsidP="00C9495D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555B0C1" w14:textId="37DA6AE4" w:rsidR="0090412D" w:rsidRPr="002321BD" w:rsidRDefault="00AD3BD7">
      <w:pPr>
        <w:pStyle w:val="adencSPrim"/>
        <w:rPr>
          <w:sz w:val="22"/>
          <w:lang w:val="es-ES"/>
          <w:rPrChange w:id="3457" w:author="JEAN" w:date="2024-09-10T19:51:00Z">
            <w:rPr>
              <w:rFonts w:cs="Times New Roman"/>
            </w:rPr>
          </w:rPrChange>
        </w:rPr>
      </w:pPr>
      <w:bookmarkStart w:id="3458" w:name="OLE_LINK1097"/>
      <w:bookmarkStart w:id="3459" w:name="OLE_LINK1098"/>
      <w:r w:rsidRPr="002321BD">
        <w:rPr>
          <w:lang w:val="es-ES"/>
        </w:rPr>
        <w:t>CH_BO_06</w:t>
      </w:r>
      <w:r w:rsidR="003B276A" w:rsidRPr="002321BD">
        <w:rPr>
          <w:lang w:val="es-ES"/>
        </w:rPr>
        <w:t>_</w:t>
      </w:r>
      <w:r w:rsidRPr="002321BD">
        <w:rPr>
          <w:lang w:val="es-ES"/>
        </w:rPr>
        <w:t>1439</w:t>
      </w:r>
    </w:p>
    <w:tbl>
      <w:tblPr>
        <w:tblStyle w:val="15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3460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3461">
          <w:tblGrid>
            <w:gridCol w:w="9072"/>
          </w:tblGrid>
        </w:tblGridChange>
      </w:tblGrid>
      <w:tr w:rsidR="0031563A" w:rsidRPr="002321BD" w14:paraId="60ECA688" w14:textId="77777777">
        <w:tc>
          <w:tcPr>
            <w:tcW w:w="9072" w:type="dxa"/>
            <w:tcMar>
              <w:top w:w="0" w:type="dxa"/>
              <w:bottom w:w="0" w:type="dxa"/>
            </w:tcMar>
            <w:tcPrChange w:id="3462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F5293" w:rsidRPr="002321BD" w14:paraId="5228DE72" w14:textId="77777777" w:rsidTr="003F5293">
              <w:tc>
                <w:tcPr>
                  <w:tcW w:w="8932" w:type="dxa"/>
                </w:tcPr>
                <w:p w14:paraId="36681636" w14:textId="77777777" w:rsidR="003F5293" w:rsidRPr="002321BD" w:rsidRDefault="003F5293" w:rsidP="003F5293">
                  <w:pPr>
                    <w:rPr>
                      <w:lang w:val="es-ES"/>
                    </w:rPr>
                  </w:pPr>
                </w:p>
              </w:tc>
            </w:tr>
          </w:tbl>
          <w:p w14:paraId="47F0189A" w14:textId="77777777" w:rsidR="0031563A" w:rsidRPr="002321BD" w:rsidRDefault="0031563A" w:rsidP="003F5293">
            <w:pPr>
              <w:rPr>
                <w:lang w:val="es-ES"/>
                <w:rPrChange w:id="3463" w:author="JEAN" w:date="2024-09-10T19:51:00Z">
                  <w:rPr>
                    <w:rFonts w:cs="Times New Roman"/>
                  </w:rPr>
                </w:rPrChange>
              </w:rPr>
            </w:pPr>
            <w:r w:rsidRPr="002321BD">
              <w:rPr>
                <w:lang w:val="es-ES"/>
              </w:rPr>
              <w:t xml:space="preserve"> </w:t>
            </w:r>
            <w:r w:rsidRPr="002321BD">
              <w:rPr>
                <w:lang w:val="es-ES"/>
                <w:rPrChange w:id="3464" w:author="JEAN" w:date="2024-09-10T19:51:00Z">
                  <w:rPr/>
                </w:rPrChange>
              </w:rPr>
              <w:t>OF 356bis</w:t>
            </w:r>
          </w:p>
        </w:tc>
      </w:tr>
      <w:tr w:rsidR="0031563A" w:rsidRPr="002321BD" w14:paraId="12BF3F9A" w14:textId="77777777">
        <w:tc>
          <w:tcPr>
            <w:tcW w:w="9072" w:type="dxa"/>
            <w:tcMar>
              <w:top w:w="0" w:type="dxa"/>
              <w:bottom w:w="0" w:type="dxa"/>
            </w:tcMar>
            <w:tcPrChange w:id="3465" w:author="JEAN" w:date="2024-09-10T19:51:00Z">
              <w:tcPr>
                <w:tcW w:w="9072" w:type="dxa"/>
              </w:tcPr>
            </w:tcPrChange>
          </w:tcPr>
          <w:p w14:paraId="71BDA065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46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4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47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7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7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bachiller de talavera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4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7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7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7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79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cantor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4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cada año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otubre año de 32 años.</w:t>
            </w:r>
          </w:p>
        </w:tc>
      </w:tr>
      <w:tr w:rsidR="0031563A" w:rsidRPr="002321BD" w14:paraId="3026D05B" w14:textId="77777777">
        <w:tc>
          <w:tcPr>
            <w:tcW w:w="9072" w:type="dxa"/>
            <w:tcMar>
              <w:top w:w="0" w:type="dxa"/>
              <w:bottom w:w="0" w:type="dxa"/>
            </w:tcMar>
            <w:tcPrChange w:id="3495" w:author="JEAN" w:date="2024-09-10T19:51:00Z">
              <w:tcPr>
                <w:tcW w:w="9072" w:type="dxa"/>
              </w:tcPr>
            </w:tcPrChange>
          </w:tcPr>
          <w:p w14:paraId="4DF7A2A1" w14:textId="38172198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49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4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4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4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39 fueron deslindadas las casas suso dichas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dicha eglesia por ante mi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cornejo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notario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5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5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testigos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lo que se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es esto que se sigue: primeramente</w:t>
            </w:r>
            <w:ins w:id="3516" w:author="JEAN" w:date="2024-09-10T19:51:00Z">
              <w:r w:rsidR="008B35C0" w:rsidRPr="002321BD">
                <w:rPr>
                  <w:rFonts w:ascii="Times New Roman" w:eastAsia="Times New Roman" w:hAnsi="Times New Roman" w:cs="Times New Roman"/>
                  <w:color w:val="000000"/>
                  <w:lang w:val="es-ES"/>
                </w:rPr>
                <w:t>,</w:t>
              </w:r>
            </w:ins>
            <w:r w:rsidRPr="002321BD">
              <w:rPr>
                <w:rFonts w:ascii="Times New Roman" w:hAnsi="Times New Roman"/>
                <w:color w:val="000000"/>
                <w:lang w:val="es-ES"/>
                <w:rPrChange w:id="35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entrada un portal pequeño que ha en luengo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5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5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en ancho tres. Et en el mesmo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casa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casa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5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5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viene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entrada. Et adelante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ladrillado. Et luego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dentro de una puerta, el primero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suelo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de frente del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doblado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rretrete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a la mano derecha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5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5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5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de parte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las dichas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desçienden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una escalera esta un corral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catorze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ancho. Et en el dicho corral una casa de la fuente con el establo que ha en luengo ocho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5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5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açotea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5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descobierta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adelante dentro en el dicho corral una bodega que ha en luengo ocho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media en ancho. Et con las dichas casas andan otras casas que tienen la entrada </w:t>
            </w:r>
            <w:proofErr w:type="spellStart"/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6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salida por el dicho corral en que ha una casa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ancho. Et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corralejo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casa que ha en luengo nueve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en las dichas casas esta una casa a la entrada a la mano derecha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en ancho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dicha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defrente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6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6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en ancho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diez varas en luengo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Et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media en ancho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otro portal de su tamaño. Et estas dichas casas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tienen su puerta a la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66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calle que sale al baño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6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çenizar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dichas primeras casas altas han por linderos de ambas partas casas de la dicha eglesia e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67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de partes del baño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7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7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7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çenizar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7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.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6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Testigos presentes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6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don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6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lopez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puelles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santa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leocadia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sanches cura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vargas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Alvaro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avila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capellanes de la dicha eglesia.</w:t>
            </w:r>
          </w:p>
        </w:tc>
      </w:tr>
      <w:tr w:rsidR="0031563A" w:rsidRPr="00796E30" w14:paraId="092B5AA0" w14:textId="77777777">
        <w:tc>
          <w:tcPr>
            <w:tcW w:w="9072" w:type="dxa"/>
            <w:tcMar>
              <w:top w:w="0" w:type="dxa"/>
              <w:bottom w:w="0" w:type="dxa"/>
            </w:tcMar>
            <w:tcPrChange w:id="3694" w:author="JEAN" w:date="2024-09-10T19:51:00Z">
              <w:tcPr>
                <w:tcW w:w="9072" w:type="dxa"/>
              </w:tcPr>
            </w:tcPrChange>
          </w:tcPr>
          <w:p w14:paraId="5C14130A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695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6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Iohanes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6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6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martinus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0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Canonicus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0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0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Toletanus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31563A" w:rsidRPr="002321BD" w14:paraId="44A8DCB8" w14:textId="77777777">
        <w:tc>
          <w:tcPr>
            <w:tcW w:w="9072" w:type="dxa"/>
            <w:tcMar>
              <w:top w:w="0" w:type="dxa"/>
              <w:bottom w:w="0" w:type="dxa"/>
            </w:tcMar>
            <w:tcPrChange w:id="3705" w:author="JEAN" w:date="2024-09-10T19:51:00Z">
              <w:tcPr>
                <w:tcW w:w="9072" w:type="dxa"/>
              </w:tcPr>
            </w:tcPrChange>
          </w:tcPr>
          <w:p w14:paraId="5F40667E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70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7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</w:t>
            </w:r>
          </w:p>
        </w:tc>
      </w:tr>
      <w:tr w:rsidR="0031563A" w:rsidRPr="002321BD" w14:paraId="307A3C44" w14:textId="77777777">
        <w:tc>
          <w:tcPr>
            <w:tcW w:w="9072" w:type="dxa"/>
            <w:tcMar>
              <w:top w:w="0" w:type="dxa"/>
              <w:bottom w:w="0" w:type="dxa"/>
            </w:tcMar>
            <w:tcPrChange w:id="3712" w:author="JEAN" w:date="2024-09-10T19:51:00Z">
              <w:tcPr>
                <w:tcW w:w="9072" w:type="dxa"/>
              </w:tcPr>
            </w:tcPrChange>
          </w:tcPr>
          <w:p w14:paraId="1D285CBB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71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7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71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Juan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716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castañeda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3718" w:author="JEAN" w:date="2024-09-10T19:51:00Z">
                  <w:rPr>
                    <w:rStyle w:val="Appelnotedebasdep"/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color w:val="000000"/>
                <w:lang w:val="es-ES"/>
                <w:rPrChange w:id="3719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bCs/>
                    <w:color w:val="000000" w:themeColor="text1"/>
                  </w:rPr>
                </w:rPrChange>
              </w:rPr>
              <w:footnoteReference w:id="118"/>
            </w:r>
          </w:p>
        </w:tc>
      </w:tr>
    </w:tbl>
    <w:p w14:paraId="4EA4E8B4" w14:textId="6DDA7594" w:rsidR="0090412D" w:rsidRPr="002321BD" w:rsidRDefault="00AD3BD7">
      <w:pPr>
        <w:pStyle w:val="adencSPrim"/>
        <w:rPr>
          <w:sz w:val="22"/>
          <w:lang w:val="es-ES"/>
          <w:rPrChange w:id="3729" w:author="JEAN" w:date="2024-09-10T19:51:00Z">
            <w:rPr>
              <w:rFonts w:cs="Times New Roman"/>
            </w:rPr>
          </w:rPrChange>
        </w:rPr>
      </w:pPr>
      <w:bookmarkStart w:id="3730" w:name="OLE_LINK602"/>
      <w:bookmarkStart w:id="3731" w:name="OLE_LINK603"/>
      <w:r w:rsidRPr="002321BD">
        <w:rPr>
          <w:lang w:val="es-ES"/>
          <w:rPrChange w:id="3732" w:author="JEAN" w:date="2024-09-10T19:51:00Z">
            <w:rPr/>
          </w:rPrChange>
        </w:rPr>
        <w:t>CH_BO_06</w:t>
      </w:r>
      <w:r w:rsidR="003B276A" w:rsidRPr="002321BD">
        <w:rPr>
          <w:lang w:val="es-ES"/>
          <w:rPrChange w:id="3733" w:author="JEAN" w:date="2024-09-10T19:51:00Z">
            <w:rPr/>
          </w:rPrChange>
        </w:rPr>
        <w:t>_</w:t>
      </w:r>
      <w:r w:rsidRPr="002321BD">
        <w:rPr>
          <w:lang w:val="es-ES"/>
          <w:rPrChange w:id="3734" w:author="JEAN" w:date="2024-09-10T19:51:00Z">
            <w:rPr/>
          </w:rPrChange>
        </w:rPr>
        <w:t>1492</w:t>
      </w:r>
    </w:p>
    <w:bookmarkEnd w:id="3458"/>
    <w:bookmarkEnd w:id="3459"/>
    <w:bookmarkEnd w:id="3730"/>
    <w:bookmarkEnd w:id="3731"/>
    <w:tbl>
      <w:tblPr>
        <w:tblStyle w:val="14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3735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3736">
          <w:tblGrid>
            <w:gridCol w:w="9072"/>
          </w:tblGrid>
        </w:tblGridChange>
      </w:tblGrid>
      <w:tr w:rsidR="0031563A" w:rsidRPr="002321BD" w14:paraId="25E4AF1C" w14:textId="77777777">
        <w:tc>
          <w:tcPr>
            <w:tcW w:w="9072" w:type="dxa"/>
            <w:tcMar>
              <w:top w:w="0" w:type="dxa"/>
              <w:bottom w:w="0" w:type="dxa"/>
            </w:tcMar>
            <w:tcPrChange w:id="3737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F5293" w:rsidRPr="002321BD" w14:paraId="58D132DB" w14:textId="77777777" w:rsidTr="003F5293">
              <w:tc>
                <w:tcPr>
                  <w:tcW w:w="8932" w:type="dxa"/>
                </w:tcPr>
                <w:p w14:paraId="399D0B8F" w14:textId="77777777" w:rsidR="003F5293" w:rsidRPr="002321BD" w:rsidRDefault="003F5293" w:rsidP="003F5293">
                  <w:pPr>
                    <w:rPr>
                      <w:lang w:val="es-ES"/>
                    </w:rPr>
                  </w:pPr>
                </w:p>
              </w:tc>
            </w:tr>
          </w:tbl>
          <w:p w14:paraId="24DBF8CE" w14:textId="77777777" w:rsidR="0031563A" w:rsidRPr="002321BD" w:rsidRDefault="0031563A" w:rsidP="003F5293">
            <w:pPr>
              <w:rPr>
                <w:lang w:val="es-ES"/>
                <w:rPrChange w:id="3738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3739" w:author="JEAN" w:date="2024-09-10T19:51:00Z">
                  <w:rPr/>
                </w:rPrChange>
              </w:rPr>
              <w:t>OF 356</w:t>
            </w:r>
          </w:p>
        </w:tc>
      </w:tr>
      <w:tr w:rsidR="0031563A" w:rsidRPr="002321BD" w14:paraId="1B65CEB1" w14:textId="77777777">
        <w:tc>
          <w:tcPr>
            <w:tcW w:w="9072" w:type="dxa"/>
            <w:tcMar>
              <w:top w:w="0" w:type="dxa"/>
              <w:bottom w:w="0" w:type="dxa"/>
            </w:tcMar>
            <w:tcPrChange w:id="3740" w:author="JEAN" w:date="2024-09-10T19:51:00Z">
              <w:tcPr>
                <w:tcW w:w="9072" w:type="dxa"/>
              </w:tcPr>
            </w:tcPrChange>
          </w:tcPr>
          <w:p w14:paraId="511E8875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7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7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au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fond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du Callejón de San Pedro] 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74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Juan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3750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Castanneda</w:t>
            </w:r>
            <w:proofErr w:type="spellEnd"/>
            <w:r w:rsidRPr="002321BD">
              <w:rPr>
                <w:color w:val="000000"/>
                <w:lang w:val="es-ES"/>
                <w:rPrChange w:id="3751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119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37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son dos cuerpos, el uno que tiene la puerta 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rincon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adarve e el otro sale 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Çenisal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Fernando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Montalto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gallinas, linderos de cada parte casas de la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7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iglesia./</w:t>
            </w:r>
            <w:proofErr w:type="spellStart"/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7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11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/</w:t>
            </w:r>
          </w:p>
        </w:tc>
      </w:tr>
      <w:tr w:rsidR="0031563A" w:rsidRPr="002321BD" w14:paraId="2ABF61A1" w14:textId="77777777">
        <w:tc>
          <w:tcPr>
            <w:tcW w:w="9072" w:type="dxa"/>
            <w:tcMar>
              <w:top w:w="0" w:type="dxa"/>
              <w:bottom w:w="0" w:type="dxa"/>
            </w:tcMar>
            <w:tcPrChange w:id="3788" w:author="JEAN" w:date="2024-09-10T19:51:00Z">
              <w:tcPr>
                <w:tcW w:w="9072" w:type="dxa"/>
              </w:tcPr>
            </w:tcPrChange>
          </w:tcPr>
          <w:p w14:paraId="2BB71C24" w14:textId="77777777" w:rsidR="0031563A" w:rsidRPr="002321BD" w:rsidRDefault="0031563A" w:rsidP="003F5293">
            <w:pPr>
              <w:rPr>
                <w:rFonts w:ascii="Times New Roman" w:hAnsi="Times New Roman"/>
                <w:color w:val="000000"/>
                <w:lang w:val="es-ES"/>
                <w:rPrChange w:id="37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37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7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7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por la puerta de arriba un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media e en ancho tres varas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mesmo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establo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los dichos portal e establo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un retrete que viene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entrada,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ladrillado e frontero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derecha dentro en 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media,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dentro del primero con un retrete que ha en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parte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deçienden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una escalera esta un corral que esta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atajado, que ha en todo el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dos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catorze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el dicho corral una casa donde esta una fuente que se toma el agua del poso de arriba que 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manantio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8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ella un establo que ha en luengo ocho varas e media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8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entresuelo en que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media en ancho, en sobre el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que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chimenera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ay en el nueve varas en largo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ancho con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corredorçillo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delante en que ay nueve varas en largo e una vara en ancho, e adelante dentro en el dicho corral esta una bodega que se manda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el cuerpo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ella ocho varas en luengo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media, e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 otro cuerpo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casa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corralejo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delante 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12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una casa que ha en luengo nueve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las dichas casas esta una casa a la entrada a la mano derecha que ha en luengo nueve varas e en ancho tres varas,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honze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enfruente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tres varas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debaxo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manisquierda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39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39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portal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39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39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2526C36C" w14:textId="77777777" w:rsidR="00F735A1" w:rsidRPr="002321BD" w:rsidRDefault="0090412D">
      <w:pPr>
        <w:pStyle w:val="adlocalMcode"/>
        <w:rPr>
          <w:color w:val="auto"/>
          <w:sz w:val="22"/>
          <w:lang w:val="es-ES"/>
          <w:rPrChange w:id="4001" w:author="JEAN" w:date="2024-09-10T19:51:00Z">
            <w:rPr/>
          </w:rPrChange>
        </w:rPr>
      </w:pPr>
      <w:r w:rsidRPr="002321BD">
        <w:rPr>
          <w:lang w:val="es-ES"/>
          <w:rPrChange w:id="4002" w:author="JEAN" w:date="2024-09-10T19:51:00Z">
            <w:rPr/>
          </w:rPrChange>
        </w:rPr>
        <w:lastRenderedPageBreak/>
        <w:t>CH_BO_07</w:t>
      </w:r>
    </w:p>
    <w:p w14:paraId="240EB4AA" w14:textId="3D293A7D" w:rsidR="00AD3BD7" w:rsidRPr="002321BD" w:rsidRDefault="00000000">
      <w:pPr>
        <w:pStyle w:val="adlocalMlocalisation"/>
        <w:rPr>
          <w:rFonts w:ascii="Times New Roman" w:hAnsi="Times New Roman"/>
          <w:color w:val="000000"/>
          <w:lang w:val="es-ES"/>
          <w:rPrChange w:id="4003" w:author="JEAN" w:date="2024-09-10T19:51:00Z">
            <w:rPr>
              <w:rFonts w:ascii="Times New Roman" w:hAnsi="Times New Roman" w:cs="Times New Roman"/>
              <w:color w:val="000000" w:themeColor="text1"/>
            </w:rPr>
          </w:rPrChange>
        </w:rPr>
      </w:pPr>
      <w:hyperlink r:id="rId81" w:history="1">
        <w:r w:rsidR="003F5293" w:rsidRPr="002321BD">
          <w:rPr>
            <w:rStyle w:val="Lienhypertexte"/>
            <w:lang w:val="es-ES"/>
          </w:rPr>
          <w:t>Callejón de S</w:t>
        </w:r>
        <w:r w:rsidR="003F5293" w:rsidRPr="002321BD">
          <w:rPr>
            <w:rStyle w:val="Lienhypertexte"/>
            <w:lang w:val="es-ES"/>
          </w:rPr>
          <w:t>a</w:t>
        </w:r>
        <w:r w:rsidR="003F5293" w:rsidRPr="002321BD">
          <w:rPr>
            <w:rStyle w:val="Lienhypertexte"/>
            <w:lang w:val="es-ES"/>
          </w:rPr>
          <w:t>n Pedro, 14</w:t>
        </w:r>
      </w:hyperlink>
    </w:p>
    <w:p w14:paraId="6335AB3B" w14:textId="77777777" w:rsidR="00AD3BD7" w:rsidRPr="002321BD" w:rsidRDefault="00AD3BD7">
      <w:pPr>
        <w:pStyle w:val="adlocalMcode"/>
        <w:rPr>
          <w:sz w:val="22"/>
          <w:lang w:val="es-ES"/>
          <w:rPrChange w:id="4004" w:author="JEAN" w:date="2024-09-10T19:51:00Z">
            <w:rPr>
              <w:rFonts w:cs="Times New Roman"/>
            </w:rPr>
          </w:rPrChange>
        </w:rPr>
        <w:pPrChange w:id="4005" w:author="JEAN" w:date="2024-09-10T19:51:00Z">
          <w:pPr>
            <w:pStyle w:val="adlocalparaDonnees"/>
          </w:pPr>
        </w:pPrChange>
      </w:pPr>
      <w:r w:rsidRPr="002321BD">
        <w:rPr>
          <w:lang w:val="es-ES"/>
        </w:rPr>
        <w:t xml:space="preserve">CH_BO_07. Sur le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i/>
          <w:vertAlign w:val="superscript"/>
          <w:lang w:val="es-ES"/>
          <w:rPrChange w:id="4006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120"/>
      </w:r>
      <w:r w:rsidRPr="002321BD">
        <w:rPr>
          <w:lang w:val="es-ES"/>
        </w:rPr>
        <w:t>.</w:t>
      </w:r>
    </w:p>
    <w:p w14:paraId="1CF6EF98" w14:textId="77777777" w:rsidR="00AD3BD7" w:rsidRPr="002321BD" w:rsidRDefault="00AD3BD7" w:rsidP="00792BFC">
      <w:pPr>
        <w:pStyle w:val="adlocalparaDonnees"/>
        <w:rPr>
          <w:lang w:val="es-ES"/>
        </w:rPr>
      </w:pP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n'a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rien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trouvé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jusqu’en</w:t>
      </w:r>
      <w:proofErr w:type="spellEnd"/>
      <w:r w:rsidRPr="002321BD">
        <w:rPr>
          <w:lang w:val="es-ES"/>
        </w:rPr>
        <w:t xml:space="preserve"> 1412 y </w:t>
      </w:r>
      <w:proofErr w:type="spellStart"/>
      <w:r w:rsidRPr="002321BD">
        <w:rPr>
          <w:lang w:val="es-ES"/>
        </w:rPr>
        <w:t>compris</w:t>
      </w:r>
      <w:proofErr w:type="spellEnd"/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puisse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correspondre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cette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paraît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avoir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acquise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entre </w:t>
      </w:r>
      <w:proofErr w:type="spellStart"/>
      <w:r w:rsidRPr="002321BD">
        <w:rPr>
          <w:lang w:val="es-ES"/>
        </w:rPr>
        <w:t>cette</w:t>
      </w:r>
      <w:proofErr w:type="spellEnd"/>
      <w:r w:rsidRPr="002321BD">
        <w:rPr>
          <w:lang w:val="es-ES"/>
        </w:rPr>
        <w:t xml:space="preserve"> date et 1414, par </w:t>
      </w:r>
      <w:proofErr w:type="spellStart"/>
      <w:r w:rsidRPr="002321BD">
        <w:rPr>
          <w:lang w:val="es-ES"/>
        </w:rPr>
        <w:t>achat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autrement</w:t>
      </w:r>
      <w:proofErr w:type="spellEnd"/>
      <w:r w:rsidRPr="002321BD">
        <w:rPr>
          <w:lang w:val="es-ES"/>
        </w:rPr>
        <w:t>.</w:t>
      </w:r>
    </w:p>
    <w:p w14:paraId="4852690B" w14:textId="77777777" w:rsidR="00AD3BD7" w:rsidRPr="002321BD" w:rsidRDefault="00AD3BD7">
      <w:pPr>
        <w:pStyle w:val="adlocalparaDate"/>
        <w:rPr>
          <w:sz w:val="22"/>
          <w:lang w:val="es-ES"/>
          <w:rPrChange w:id="401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>CH_BO_07</w:t>
      </w:r>
      <w:r w:rsidRPr="002321BD">
        <w:rPr>
          <w:rFonts w:ascii="Calibri Light" w:hAnsi="Calibri Light"/>
          <w:color w:val="000000"/>
          <w:sz w:val="22"/>
          <w:lang w:val="es-ES"/>
          <w:rPrChange w:id="4017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21"/>
      </w:r>
      <w:r w:rsidRPr="002321BD">
        <w:rPr>
          <w:lang w:val="es-ES"/>
        </w:rPr>
        <w:t xml:space="preserve">. Le 4/08/1414,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Villarreal,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Atocha,</w:t>
      </w:r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confronts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Pérez,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402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2"/>
      </w:r>
      <w:r w:rsidRPr="002321BD">
        <w:rPr>
          <w:lang w:val="es-ES"/>
        </w:rPr>
        <w:t>.</w:t>
      </w:r>
    </w:p>
    <w:p w14:paraId="1C94A822" w14:textId="77777777" w:rsidR="00AD3BD7" w:rsidRPr="002321BD" w:rsidRDefault="00AD3BD7">
      <w:pPr>
        <w:pStyle w:val="adlocalparaDate"/>
        <w:rPr>
          <w:sz w:val="22"/>
          <w:lang w:val="es-ES"/>
          <w:rPrChange w:id="403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En 1417,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García de Astudillo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par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Villarreal,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1414,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350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viejos</w:t>
      </w:r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700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(de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>)</w:t>
      </w:r>
      <w:r w:rsidRPr="002321BD">
        <w:rPr>
          <w:vertAlign w:val="superscript"/>
          <w:lang w:val="es-ES"/>
          <w:rPrChange w:id="403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3"/>
      </w:r>
      <w:r w:rsidRPr="002321BD">
        <w:rPr>
          <w:lang w:val="es-ES"/>
        </w:rPr>
        <w:t>.</w:t>
      </w:r>
    </w:p>
    <w:p w14:paraId="0E02F1BA" w14:textId="77777777" w:rsidR="00AD3BD7" w:rsidRPr="002321BD" w:rsidRDefault="00AD3BD7">
      <w:pPr>
        <w:pStyle w:val="adlocalparaDate"/>
        <w:rPr>
          <w:sz w:val="22"/>
          <w:lang w:val="es-ES"/>
          <w:rPrChange w:id="404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En 1422,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Villarreal, </w:t>
      </w:r>
      <w:r w:rsidRPr="002321BD">
        <w:rPr>
          <w:i/>
          <w:lang w:val="es-ES"/>
        </w:rPr>
        <w:t>capellán del Rey don Sancho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Ruy García de Astudillo,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 xml:space="preserve">1414,  </w:t>
      </w:r>
      <w:proofErr w:type="spellStart"/>
      <w:r w:rsidRPr="002321BD">
        <w:rPr>
          <w:lang w:val="es-ES"/>
        </w:rPr>
        <w:t>au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vertAlign w:val="superscript"/>
          <w:lang w:val="es-ES"/>
          <w:rPrChange w:id="404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4"/>
      </w:r>
    </w:p>
    <w:p w14:paraId="22002A17" w14:textId="77777777" w:rsidR="00AD3BD7" w:rsidRPr="002321BD" w:rsidRDefault="00AD3BD7">
      <w:pPr>
        <w:pStyle w:val="adlocalparaDate"/>
        <w:rPr>
          <w:sz w:val="22"/>
          <w:lang w:val="es-ES"/>
          <w:rPrChange w:id="404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Le 19/11/1425,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Fernández del Sagrario,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cámaras</w:t>
      </w:r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haut</w:t>
      </w:r>
      <w:proofErr w:type="spellEnd"/>
      <w:r w:rsidRPr="002321BD">
        <w:rPr>
          <w:lang w:val="es-ES"/>
        </w:rPr>
        <w:t xml:space="preserve"> et le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tenue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par Ferrand Alfonso de Villarreal,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présentement</w:t>
      </w:r>
      <w:proofErr w:type="spellEnd"/>
      <w:r w:rsidRPr="002321BD">
        <w:rPr>
          <w:lang w:val="es-ES"/>
        </w:rPr>
        <w:t xml:space="preserve"> tenue par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 (CH_BO_09),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héritiers</w:t>
      </w:r>
      <w:proofErr w:type="spellEnd"/>
      <w:r w:rsidRPr="002321BD">
        <w:rPr>
          <w:lang w:val="es-ES"/>
        </w:rPr>
        <w:t xml:space="preserve"> de Pedro González de </w:t>
      </w:r>
      <w:proofErr w:type="gramStart"/>
      <w:r w:rsidRPr="002321BD">
        <w:rPr>
          <w:lang w:val="es-ES"/>
        </w:rPr>
        <w:t>Cuerva,  et</w:t>
      </w:r>
      <w:proofErr w:type="gramEnd"/>
      <w:r w:rsidRPr="002321BD">
        <w:rPr>
          <w:lang w:val="es-ES"/>
        </w:rPr>
        <w:t xml:space="preserve"> la rue publique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issue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perpetuas e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López,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. En 1443, 1450 et 1465, Juan Fernández del Sagrario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1425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375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750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404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5"/>
      </w:r>
    </w:p>
    <w:p w14:paraId="7B5B6CB3" w14:textId="77777777" w:rsidR="00AD3BD7" w:rsidRPr="002321BD" w:rsidRDefault="00AD3BD7">
      <w:pPr>
        <w:pStyle w:val="adlocalparaDate"/>
        <w:rPr>
          <w:sz w:val="22"/>
          <w:lang w:val="es-ES"/>
          <w:rPrChange w:id="405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Juan Fernández del Sagrario,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19/11/1425,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405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6"/>
      </w:r>
      <w:r w:rsidRPr="002321BD">
        <w:rPr>
          <w:lang w:val="es-ES"/>
        </w:rPr>
        <w:t xml:space="preserve">. </w:t>
      </w:r>
    </w:p>
    <w:p w14:paraId="7D65FFA4" w14:textId="77777777" w:rsidR="00AD3BD7" w:rsidRPr="002321BD" w:rsidRDefault="00AD3BD7">
      <w:pPr>
        <w:pStyle w:val="adlocalparaDate"/>
        <w:rPr>
          <w:sz w:val="22"/>
          <w:lang w:val="es-ES"/>
          <w:rPrChange w:id="406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Le 19/11/1466,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García Fernández,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Fernández del Sagrario,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Perucho,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de Gonzalo Rodríguez de San Pedro</w:t>
      </w:r>
      <w:r w:rsidRPr="002321BD">
        <w:rPr>
          <w:vertAlign w:val="superscript"/>
          <w:lang w:val="es-ES"/>
          <w:rPrChange w:id="406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7"/>
      </w:r>
      <w:r w:rsidRPr="002321BD">
        <w:rPr>
          <w:lang w:val="es-ES"/>
        </w:rPr>
        <w:t xml:space="preserve">. </w:t>
      </w:r>
    </w:p>
    <w:p w14:paraId="4D0D3714" w14:textId="77777777" w:rsidR="00AD3BD7" w:rsidRPr="002321BD" w:rsidRDefault="00AD3BD7">
      <w:pPr>
        <w:pStyle w:val="adlocalparaDate"/>
        <w:rPr>
          <w:sz w:val="22"/>
          <w:lang w:val="es-ES"/>
          <w:rPrChange w:id="406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Alfonso Fernández, </w:t>
      </w:r>
      <w:proofErr w:type="spellStart"/>
      <w:r w:rsidRPr="002321BD">
        <w:rPr>
          <w:i/>
          <w:lang w:val="es-ES"/>
        </w:rPr>
        <w:t>capellan</w:t>
      </w:r>
      <w:proofErr w:type="spellEnd"/>
      <w:r w:rsidRPr="002321BD">
        <w:rPr>
          <w:i/>
          <w:lang w:val="es-ES"/>
        </w:rPr>
        <w:t xml:space="preserve"> del coro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4070" w:author="JEAN" w:date="2024-09-10T19:51:00Z">
            <w:rPr>
              <w:rFonts w:cs="Times New Roman"/>
              <w:vertAlign w:val="superscript"/>
            </w:rPr>
          </w:rPrChange>
        </w:rPr>
        <w:footnoteReference w:id="128"/>
      </w:r>
      <w:r w:rsidRPr="002321BD">
        <w:rPr>
          <w:lang w:val="es-ES"/>
        </w:rPr>
        <w:t>.</w:t>
      </w:r>
    </w:p>
    <w:p w14:paraId="0F06E7E4" w14:textId="77777777" w:rsidR="00AD3BD7" w:rsidRPr="002321BD" w:rsidRDefault="00AD3BD7">
      <w:pPr>
        <w:pStyle w:val="adlocalparaDate"/>
        <w:rPr>
          <w:sz w:val="22"/>
          <w:lang w:val="es-ES"/>
          <w:rPrChange w:id="407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CH_BO_07. En 1496, García Fernández,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1467,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Fernández del Sagrario,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407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29"/>
      </w:r>
    </w:p>
    <w:p w14:paraId="7EB9E81E" w14:textId="77777777" w:rsidR="00AD1972" w:rsidRPr="002321BD" w:rsidRDefault="00AD1972" w:rsidP="00AD19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7D06EBD" w14:textId="77777777" w:rsidR="00C92693" w:rsidRPr="002321BD" w:rsidRDefault="00AD1972" w:rsidP="00AD1972">
      <w:pPr>
        <w:pStyle w:val="adlocalMcode"/>
        <w:rPr>
          <w:lang w:val="es-ES"/>
        </w:rPr>
      </w:pPr>
      <w:r w:rsidRPr="002321BD">
        <w:rPr>
          <w:lang w:val="es-ES"/>
        </w:rPr>
        <w:lastRenderedPageBreak/>
        <w:t xml:space="preserve">CH_BO_07-1- </w:t>
      </w:r>
    </w:p>
    <w:p w14:paraId="3D0AB4F8" w14:textId="5566CA96" w:rsidR="00AD1972" w:rsidRPr="002321BD" w:rsidRDefault="00000000" w:rsidP="00C92693">
      <w:pPr>
        <w:pStyle w:val="adlocalillDOI"/>
        <w:rPr>
          <w:lang w:val="es-ES"/>
        </w:rPr>
      </w:pPr>
      <w:hyperlink r:id="rId82" w:history="1">
        <w:r w:rsidR="00C92693" w:rsidRPr="002321BD">
          <w:rPr>
            <w:rStyle w:val="Lienhypertexte"/>
            <w:lang w:val="es-ES"/>
          </w:rPr>
          <w:t>https://api.nakala.fr/embed/10.34847/nkl.ea23g9g6/9cb1d8e4ca435015ad7200c5babc5d5ea2ce5634</w:t>
        </w:r>
      </w:hyperlink>
    </w:p>
    <w:p w14:paraId="5ECD617D" w14:textId="72BD132A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14: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Identificación de la casa: plano actual, restitución</w:t>
      </w:r>
    </w:p>
    <w:p w14:paraId="0821D89F" w14:textId="5A951490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14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d'étage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  <w:r w:rsidRPr="002321BD">
        <w:rPr>
          <w:lang w:val="es-ES"/>
        </w:rPr>
        <w:t> </w:t>
      </w:r>
    </w:p>
    <w:p w14:paraId="158007EF" w14:textId="77777777" w:rsidR="00AD1972" w:rsidRPr="002321BD" w:rsidRDefault="00AD1972" w:rsidP="00AD19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BBD09D4" w14:textId="77777777" w:rsidR="00AD1972" w:rsidRPr="002321BD" w:rsidRDefault="00AD1972" w:rsidP="00AD19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E2EF816" w14:textId="77777777" w:rsidR="00AD1972" w:rsidRPr="002321BD" w:rsidRDefault="00AD1972" w:rsidP="00AD19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BCD9198" w14:textId="77777777" w:rsidR="00C92693" w:rsidRPr="002321BD" w:rsidRDefault="00AD1972" w:rsidP="00AD1972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CH_BO_07-1- </w:t>
      </w:r>
    </w:p>
    <w:p w14:paraId="7AF03762" w14:textId="27209AF2" w:rsidR="00AD1972" w:rsidRPr="002321BD" w:rsidRDefault="00000000" w:rsidP="00C92693">
      <w:pPr>
        <w:pStyle w:val="adlocalillDOI"/>
        <w:rPr>
          <w:lang w:val="es-ES"/>
        </w:rPr>
      </w:pPr>
      <w:hyperlink r:id="rId83" w:history="1">
        <w:r w:rsidR="00C92693" w:rsidRPr="002321BD">
          <w:rPr>
            <w:rStyle w:val="Lienhypertexte"/>
            <w:lang w:val="es-ES"/>
          </w:rPr>
          <w:t>https://api.nakala.fr/embed/10.34847/nkl.ea23g9g6/d6557f2bd0f5f172ff3af917dd864ba6f6c3307c</w:t>
        </w:r>
      </w:hyperlink>
    </w:p>
    <w:p w14:paraId="6C89B12C" w14:textId="3C4FE113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14: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>isposición de</w:t>
      </w:r>
      <w:r w:rsidR="00283A90" w:rsidRPr="002321BD">
        <w:rPr>
          <w:rFonts w:eastAsia="Arial"/>
          <w:lang w:val="es-ES"/>
        </w:rPr>
        <w:t xml:space="preserve"> las entradas de</w:t>
      </w:r>
      <w:r w:rsidRPr="002321BD">
        <w:rPr>
          <w:rFonts w:eastAsia="Arial"/>
          <w:lang w:val="es-ES"/>
        </w:rPr>
        <w:t xml:space="preserve"> la</w:t>
      </w:r>
      <w:r w:rsidR="00283A90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casa</w:t>
      </w:r>
      <w:r w:rsidR="00283A90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en espiga</w:t>
      </w:r>
    </w:p>
    <w:p w14:paraId="795EC783" w14:textId="36AC8275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14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>isposition</w:t>
      </w:r>
      <w:proofErr w:type="spellEnd"/>
      <w:r w:rsidRPr="002321BD">
        <w:rPr>
          <w:rFonts w:eastAsia="Arial"/>
          <w:lang w:val="es-ES"/>
        </w:rPr>
        <w:t xml:space="preserve"> des </w:t>
      </w:r>
      <w:proofErr w:type="spellStart"/>
      <w:r w:rsidRPr="002321BD">
        <w:rPr>
          <w:rFonts w:eastAsia="Arial"/>
          <w:lang w:val="es-ES"/>
        </w:rPr>
        <w:t>entrées</w:t>
      </w:r>
      <w:proofErr w:type="spellEnd"/>
      <w:r w:rsidRPr="002321BD">
        <w:rPr>
          <w:rFonts w:eastAsia="Arial"/>
          <w:lang w:val="es-ES"/>
        </w:rPr>
        <w:t xml:space="preserve"> des </w:t>
      </w:r>
      <w:proofErr w:type="spellStart"/>
      <w:r w:rsidRPr="002321BD">
        <w:rPr>
          <w:rFonts w:eastAsia="Arial"/>
          <w:lang w:val="es-ES"/>
        </w:rPr>
        <w:t>maisons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épie</w:t>
      </w:r>
      <w:proofErr w:type="spellEnd"/>
      <w:r w:rsidRPr="002321BD">
        <w:rPr>
          <w:lang w:val="es-ES"/>
        </w:rPr>
        <w:t> </w:t>
      </w:r>
    </w:p>
    <w:p w14:paraId="4418E766" w14:textId="77777777" w:rsidR="00AD1972" w:rsidRPr="002321BD" w:rsidRDefault="00AD1972" w:rsidP="00AD19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A7202CF" w14:textId="77777777" w:rsidR="00AD1972" w:rsidRPr="002321BD" w:rsidRDefault="00AD1972" w:rsidP="00AD19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C8B3836" w14:textId="21B82386" w:rsidR="00AD3BD7" w:rsidRPr="002321BD" w:rsidRDefault="00AD3BD7">
      <w:pPr>
        <w:pStyle w:val="adencSPrim"/>
        <w:rPr>
          <w:sz w:val="22"/>
          <w:lang w:val="es-ES"/>
          <w:rPrChange w:id="4083" w:author="JEAN" w:date="2024-09-10T19:51:00Z">
            <w:rPr/>
          </w:rPrChange>
        </w:rPr>
      </w:pPr>
      <w:r w:rsidRPr="002321BD">
        <w:rPr>
          <w:lang w:val="es-ES"/>
        </w:rPr>
        <w:t>CH_BO_07</w:t>
      </w:r>
      <w:r w:rsidR="00C13EB6" w:rsidRPr="002321BD">
        <w:rPr>
          <w:lang w:val="es-ES"/>
        </w:rPr>
        <w:t>_</w:t>
      </w:r>
      <w:r w:rsidRPr="002321BD">
        <w:rPr>
          <w:lang w:val="es-ES"/>
        </w:rPr>
        <w:t xml:space="preserve">1439 </w:t>
      </w:r>
    </w:p>
    <w:tbl>
      <w:tblPr>
        <w:tblStyle w:val="13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4084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4085">
          <w:tblGrid>
            <w:gridCol w:w="9072"/>
          </w:tblGrid>
        </w:tblGridChange>
      </w:tblGrid>
      <w:tr w:rsidR="009D606A" w:rsidRPr="002321BD" w14:paraId="3F51EB8E" w14:textId="77777777">
        <w:tc>
          <w:tcPr>
            <w:tcW w:w="9072" w:type="dxa"/>
            <w:tcMar>
              <w:top w:w="0" w:type="dxa"/>
              <w:bottom w:w="0" w:type="dxa"/>
            </w:tcMar>
            <w:tcPrChange w:id="4086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92693" w:rsidRPr="002321BD" w14:paraId="04D90DB0" w14:textId="77777777" w:rsidTr="00C92693">
              <w:tc>
                <w:tcPr>
                  <w:tcW w:w="8932" w:type="dxa"/>
                </w:tcPr>
                <w:p w14:paraId="74D40537" w14:textId="77777777" w:rsidR="00C92693" w:rsidRPr="002321BD" w:rsidRDefault="00C92693" w:rsidP="00C92693">
                  <w:pPr>
                    <w:rPr>
                      <w:lang w:val="es-ES"/>
                    </w:rPr>
                  </w:pPr>
                </w:p>
              </w:tc>
            </w:tr>
          </w:tbl>
          <w:p w14:paraId="6D3C59E7" w14:textId="77777777" w:rsidR="009D606A" w:rsidRPr="002321BD" w:rsidRDefault="009D606A" w:rsidP="00C92693">
            <w:pPr>
              <w:rPr>
                <w:lang w:val="es-ES"/>
                <w:rPrChange w:id="4087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4088" w:author="JEAN" w:date="2024-09-10T19:51:00Z">
                  <w:rPr/>
                </w:rPrChange>
              </w:rPr>
              <w:t>OF 356bis</w:t>
            </w:r>
          </w:p>
        </w:tc>
      </w:tr>
      <w:tr w:rsidR="009D606A" w:rsidRPr="002321BD" w14:paraId="0B094C00" w14:textId="77777777">
        <w:tc>
          <w:tcPr>
            <w:tcW w:w="9072" w:type="dxa"/>
            <w:tcMar>
              <w:top w:w="0" w:type="dxa"/>
              <w:bottom w:w="0" w:type="dxa"/>
            </w:tcMar>
            <w:tcPrChange w:id="4089" w:author="JEAN" w:date="2024-09-10T19:51:00Z">
              <w:tcPr>
                <w:tcW w:w="9072" w:type="dxa"/>
              </w:tcPr>
            </w:tcPrChange>
          </w:tcPr>
          <w:p w14:paraId="44C66B25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09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9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ferrand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9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9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9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09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10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0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0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del sagrario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1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seteçientos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çinquenta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diez e nueve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noviembre año de 25 años.</w:t>
            </w:r>
          </w:p>
        </w:tc>
      </w:tr>
      <w:tr w:rsidR="009D606A" w:rsidRPr="002321BD" w14:paraId="0F90EC26" w14:textId="77777777">
        <w:tc>
          <w:tcPr>
            <w:tcW w:w="9072" w:type="dxa"/>
            <w:tcMar>
              <w:top w:w="0" w:type="dxa"/>
              <w:bottom w:w="0" w:type="dxa"/>
            </w:tcMar>
            <w:tcPrChange w:id="4118" w:author="JEAN" w:date="2024-09-10T19:51:00Z">
              <w:tcPr>
                <w:tcW w:w="9072" w:type="dxa"/>
              </w:tcPr>
            </w:tcPrChange>
          </w:tcPr>
          <w:p w14:paraId="7EB56281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119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1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han por linderos de cada parte casas de la dicha eglesia. Et tiene en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1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1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Et enfrente esta una casa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1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1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al tanto.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1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1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media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1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1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con un corredor.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portal comedor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1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doss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2321BD" w14:paraId="7514AC7C" w14:textId="77777777">
        <w:tc>
          <w:tcPr>
            <w:tcW w:w="9072" w:type="dxa"/>
            <w:tcMar>
              <w:top w:w="0" w:type="dxa"/>
              <w:bottom w:w="0" w:type="dxa"/>
            </w:tcMar>
            <w:tcPrChange w:id="4171" w:author="JEAN" w:date="2024-09-10T19:51:00Z">
              <w:tcPr>
                <w:tcW w:w="9072" w:type="dxa"/>
              </w:tcPr>
            </w:tcPrChange>
          </w:tcPr>
          <w:p w14:paraId="45C015E4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17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1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174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17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176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177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178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1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4180" w:author="JEAN" w:date="2024-09-10T19:51:00Z">
                  <w:rPr>
                    <w:rStyle w:val="Appelnotedebasdep"/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color w:val="000000"/>
                <w:lang w:val="es-ES"/>
                <w:rPrChange w:id="4181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130"/>
            </w:r>
          </w:p>
        </w:tc>
      </w:tr>
    </w:tbl>
    <w:p w14:paraId="49CEFBFA" w14:textId="06A8FFCC" w:rsidR="00AD3BD7" w:rsidRPr="002321BD" w:rsidRDefault="00AD3BD7">
      <w:pPr>
        <w:pStyle w:val="adencSPrim"/>
        <w:rPr>
          <w:color w:val="FF0000"/>
          <w:sz w:val="22"/>
          <w:lang w:val="es-ES"/>
          <w:rPrChange w:id="4191" w:author="JEAN" w:date="2024-09-10T19:51:00Z">
            <w:rPr>
              <w:color w:val="FF0000"/>
            </w:rPr>
          </w:rPrChange>
        </w:rPr>
      </w:pPr>
      <w:bookmarkStart w:id="4192" w:name="OLE_LINK604"/>
      <w:bookmarkStart w:id="4193" w:name="OLE_LINK605"/>
      <w:r w:rsidRPr="002321BD">
        <w:rPr>
          <w:lang w:val="es-ES"/>
          <w:rPrChange w:id="4194" w:author="JEAN" w:date="2024-09-10T19:51:00Z">
            <w:rPr/>
          </w:rPrChange>
        </w:rPr>
        <w:t>CH_BO_07</w:t>
      </w:r>
      <w:r w:rsidR="00C13EB6" w:rsidRPr="002321BD">
        <w:rPr>
          <w:lang w:val="es-ES"/>
          <w:rPrChange w:id="4195" w:author="JEAN" w:date="2024-09-10T19:51:00Z">
            <w:rPr/>
          </w:rPrChange>
        </w:rPr>
        <w:t>_</w:t>
      </w:r>
      <w:r w:rsidRPr="002321BD">
        <w:rPr>
          <w:lang w:val="es-ES"/>
          <w:rPrChange w:id="4196" w:author="JEAN" w:date="2024-09-10T19:51:00Z">
            <w:rPr/>
          </w:rPrChange>
        </w:rPr>
        <w:t xml:space="preserve">1492 </w:t>
      </w:r>
    </w:p>
    <w:bookmarkEnd w:id="4192"/>
    <w:bookmarkEnd w:id="4193"/>
    <w:tbl>
      <w:tblPr>
        <w:tblStyle w:val="12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4197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4198">
          <w:tblGrid>
            <w:gridCol w:w="9072"/>
          </w:tblGrid>
        </w:tblGridChange>
      </w:tblGrid>
      <w:tr w:rsidR="009D606A" w:rsidRPr="002321BD" w14:paraId="0F969489" w14:textId="77777777">
        <w:tc>
          <w:tcPr>
            <w:tcW w:w="9072" w:type="dxa"/>
            <w:tcMar>
              <w:top w:w="0" w:type="dxa"/>
              <w:bottom w:w="0" w:type="dxa"/>
            </w:tcMar>
            <w:tcPrChange w:id="4199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92693" w:rsidRPr="002321BD" w14:paraId="6654655A" w14:textId="77777777" w:rsidTr="00C92693">
              <w:tc>
                <w:tcPr>
                  <w:tcW w:w="8932" w:type="dxa"/>
                </w:tcPr>
                <w:p w14:paraId="060AC5D6" w14:textId="77777777" w:rsidR="00C92693" w:rsidRPr="002321BD" w:rsidRDefault="00C92693" w:rsidP="00C92693">
                  <w:pPr>
                    <w:rPr>
                      <w:lang w:val="es-ES"/>
                    </w:rPr>
                  </w:pPr>
                </w:p>
              </w:tc>
            </w:tr>
          </w:tbl>
          <w:p w14:paraId="5431A512" w14:textId="77777777" w:rsidR="009D606A" w:rsidRPr="002321BD" w:rsidRDefault="009D606A" w:rsidP="00C92693">
            <w:pPr>
              <w:rPr>
                <w:lang w:val="es-ES"/>
                <w:rPrChange w:id="4200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4201" w:author="JEAN" w:date="2024-09-10T19:51:00Z">
                  <w:rPr/>
                </w:rPrChange>
              </w:rPr>
              <w:t>OF 356</w:t>
            </w:r>
          </w:p>
        </w:tc>
      </w:tr>
      <w:tr w:rsidR="009D606A" w:rsidRPr="002321BD" w14:paraId="38EA6B40" w14:textId="77777777">
        <w:tc>
          <w:tcPr>
            <w:tcW w:w="9072" w:type="dxa"/>
            <w:tcMar>
              <w:top w:w="0" w:type="dxa"/>
              <w:bottom w:w="0" w:type="dxa"/>
            </w:tcMar>
            <w:tcPrChange w:id="4202" w:author="JEAN" w:date="2024-09-10T19:51:00Z">
              <w:tcPr>
                <w:tcW w:w="9072" w:type="dxa"/>
              </w:tcPr>
            </w:tcPrChange>
          </w:tcPr>
          <w:p w14:paraId="1ECCFBF3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20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2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tiene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205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Alfonso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206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Fernandes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207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208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20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del coro</w:t>
            </w:r>
            <w:r w:rsidRPr="002321BD">
              <w:rPr>
                <w:color w:val="000000"/>
                <w:lang w:val="es-ES"/>
                <w:rPrChange w:id="4210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131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2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su vida cada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çient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pares de gallinas, linderos de cada parte casas de la iglesia.</w:t>
            </w:r>
          </w:p>
        </w:tc>
      </w:tr>
      <w:tr w:rsidR="009D606A" w:rsidRPr="002321BD" w14:paraId="5B66A6E8" w14:textId="77777777">
        <w:tc>
          <w:tcPr>
            <w:tcW w:w="9072" w:type="dxa"/>
            <w:tcMar>
              <w:top w:w="0" w:type="dxa"/>
              <w:bottom w:w="0" w:type="dxa"/>
            </w:tcMar>
            <w:tcPrChange w:id="4230" w:author="JEAN" w:date="2024-09-10T19:51:00Z">
              <w:tcPr>
                <w:tcW w:w="9072" w:type="dxa"/>
              </w:tcPr>
            </w:tcPrChange>
          </w:tcPr>
          <w:p w14:paraId="14214527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23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2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un portal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enfruente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establo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/f°12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varas e media e en ancho al tanto,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2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2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2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2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 corredor,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comedor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portal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sus corredores.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3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3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</w:p>
        </w:tc>
      </w:tr>
    </w:tbl>
    <w:p w14:paraId="5F6578E4" w14:textId="610B24C1" w:rsidR="00013D07" w:rsidRPr="002321BD" w:rsidRDefault="00AD3BD7">
      <w:pPr>
        <w:pStyle w:val="adlocalMcode"/>
        <w:rPr>
          <w:color w:val="auto"/>
          <w:lang w:val="es-ES"/>
          <w:rPrChange w:id="4328" w:author="JEAN" w:date="2024-09-10T19:51:00Z">
            <w:rPr>
              <w:color w:val="FF0000"/>
            </w:rPr>
          </w:rPrChange>
        </w:rPr>
        <w:pPrChange w:id="4329" w:author="JEAN" w:date="2024-09-10T19:51:00Z">
          <w:pPr>
            <w:pStyle w:val="adlocalMlocalisation"/>
          </w:pPr>
        </w:pPrChange>
      </w:pPr>
      <w:r w:rsidRPr="002321BD">
        <w:rPr>
          <w:szCs w:val="22"/>
          <w:lang w:val="es-ES"/>
        </w:rPr>
        <w:t>CH_BO_</w:t>
      </w:r>
      <w:proofErr w:type="gramStart"/>
      <w:r w:rsidRPr="002321BD">
        <w:rPr>
          <w:szCs w:val="22"/>
          <w:lang w:val="es-ES"/>
        </w:rPr>
        <w:t>08</w:t>
      </w:r>
      <w:r w:rsidR="00C92693" w:rsidRPr="002321BD">
        <w:rPr>
          <w:lang w:val="es-ES"/>
        </w:rPr>
        <w:t xml:space="preserve"> </w:t>
      </w:r>
      <w:r w:rsidRPr="002321BD">
        <w:rPr>
          <w:lang w:val="es-ES"/>
        </w:rPr>
        <w:t xml:space="preserve"> sur</w:t>
      </w:r>
      <w:proofErr w:type="gram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vertAlign w:val="superscript"/>
          <w:lang w:val="es-ES"/>
          <w:rPrChange w:id="433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2"/>
      </w:r>
      <w:r w:rsidRPr="002321BD">
        <w:rPr>
          <w:lang w:val="es-ES"/>
        </w:rPr>
        <w:t>.</w:t>
      </w:r>
      <w:r w:rsidR="006673FA" w:rsidRPr="002321BD">
        <w:rPr>
          <w:color w:val="FF0000"/>
          <w:lang w:val="es-ES"/>
        </w:rPr>
        <w:t xml:space="preserve"> </w:t>
      </w:r>
    </w:p>
    <w:p w14:paraId="7B81B1F2" w14:textId="77777777" w:rsidR="00C92693" w:rsidRPr="002321BD" w:rsidRDefault="00000000" w:rsidP="00C92693">
      <w:pPr>
        <w:pStyle w:val="adlocalMlocalisation"/>
        <w:rPr>
          <w:rFonts w:ascii="Times New Roman" w:hAnsi="Times New Roman" w:cs="Times New Roman"/>
          <w:color w:val="000000" w:themeColor="text1"/>
          <w:lang w:val="es-ES"/>
        </w:rPr>
      </w:pPr>
      <w:hyperlink r:id="rId84" w:history="1">
        <w:r w:rsidR="00C92693" w:rsidRPr="002321BD">
          <w:rPr>
            <w:rStyle w:val="Lienhypertexte"/>
            <w:lang w:val="es-ES"/>
          </w:rPr>
          <w:t>Callejón de Sa</w:t>
        </w:r>
        <w:r w:rsidR="00C92693" w:rsidRPr="002321BD">
          <w:rPr>
            <w:rStyle w:val="Lienhypertexte"/>
            <w:lang w:val="es-ES"/>
          </w:rPr>
          <w:t>n</w:t>
        </w:r>
        <w:r w:rsidR="00C92693" w:rsidRPr="002321BD">
          <w:rPr>
            <w:rStyle w:val="Lienhypertexte"/>
            <w:lang w:val="es-ES"/>
          </w:rPr>
          <w:t xml:space="preserve"> Pedro, 12</w:t>
        </w:r>
      </w:hyperlink>
    </w:p>
    <w:p w14:paraId="1ACAC387" w14:textId="77777777" w:rsidR="00AD3BD7" w:rsidRPr="002321BD" w:rsidRDefault="00AD3BD7">
      <w:pPr>
        <w:pStyle w:val="adlocalparaDate"/>
        <w:rPr>
          <w:sz w:val="22"/>
          <w:lang w:val="es-ES"/>
          <w:rPrChange w:id="434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CH_BO_08</w:t>
      </w:r>
      <w:r w:rsidRPr="002321BD">
        <w:rPr>
          <w:rFonts w:ascii="Calibri Light" w:hAnsi="Calibri Light"/>
          <w:color w:val="000000"/>
          <w:sz w:val="22"/>
          <w:lang w:val="es-ES"/>
          <w:rPrChange w:id="4341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33"/>
      </w:r>
      <w:r w:rsidRPr="002321BD">
        <w:rPr>
          <w:lang w:val="es-ES"/>
        </w:rPr>
        <w:t xml:space="preserve">. Le 4/03/1433,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Gómez González,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appartenu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 Juan Fernández de Talavera,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Juan Fernández del Sagrario (CH_BO_07) et </w:t>
      </w:r>
      <w:proofErr w:type="spellStart"/>
      <w:r w:rsidRPr="002321BD">
        <w:rPr>
          <w:lang w:val="es-ES"/>
        </w:rPr>
        <w:t>vers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Francisco Fernández,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(CH_BO_06), et la rue,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Francisco Fernández,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435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4"/>
      </w:r>
      <w:r w:rsidRPr="002321BD">
        <w:rPr>
          <w:lang w:val="es-ES"/>
        </w:rPr>
        <w:t xml:space="preserve">. </w:t>
      </w:r>
    </w:p>
    <w:p w14:paraId="6FBBC7EA" w14:textId="77777777" w:rsidR="00AD3BD7" w:rsidRPr="002321BD" w:rsidRDefault="00AD3BD7">
      <w:pPr>
        <w:pStyle w:val="adlocalparaDate"/>
        <w:rPr>
          <w:sz w:val="22"/>
          <w:lang w:val="es-ES"/>
          <w:rPrChange w:id="435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le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achetée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exécuteurs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testamentaires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de Talavera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tenue  par</w:t>
      </w:r>
      <w:proofErr w:type="gramEnd"/>
      <w:r w:rsidRPr="002321BD">
        <w:rPr>
          <w:lang w:val="es-ES"/>
        </w:rPr>
        <w:t xml:space="preserve"> Gómez González,</w:t>
      </w:r>
      <w:r w:rsidRPr="002321BD">
        <w:rPr>
          <w:i/>
          <w:lang w:val="es-ES"/>
        </w:rPr>
        <w:t xml:space="preserve"> 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4/03/1433</w:t>
      </w:r>
      <w:r w:rsidRPr="002321BD">
        <w:rPr>
          <w:vertAlign w:val="superscript"/>
          <w:lang w:val="es-ES"/>
          <w:rPrChange w:id="435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5"/>
      </w:r>
      <w:r w:rsidRPr="002321BD">
        <w:rPr>
          <w:lang w:val="es-ES"/>
        </w:rPr>
        <w:t>.</w:t>
      </w:r>
    </w:p>
    <w:p w14:paraId="11F14CDA" w14:textId="77777777" w:rsidR="00AD3BD7" w:rsidRPr="002321BD" w:rsidRDefault="00AD3BD7">
      <w:pPr>
        <w:pStyle w:val="adlocalparaDate"/>
        <w:rPr>
          <w:sz w:val="22"/>
          <w:lang w:val="es-ES"/>
          <w:rPrChange w:id="436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CH_BO_08. En 1443 et 1450, Gómez González,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achetée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exécuteurs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testamentaires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de Talavera,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Francisco Fernández, </w:t>
      </w:r>
      <w:r w:rsidRPr="002321BD">
        <w:rPr>
          <w:i/>
          <w:lang w:val="es-ES"/>
        </w:rPr>
        <w:t>cantor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436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6"/>
      </w:r>
      <w:r w:rsidRPr="002321BD">
        <w:rPr>
          <w:lang w:val="es-ES"/>
        </w:rPr>
        <w:t>.</w:t>
      </w:r>
    </w:p>
    <w:p w14:paraId="711E0FF3" w14:textId="77777777" w:rsidR="00AD3BD7" w:rsidRPr="002321BD" w:rsidRDefault="00AD3BD7">
      <w:pPr>
        <w:pStyle w:val="adlocalparaDate"/>
        <w:rPr>
          <w:sz w:val="22"/>
          <w:lang w:val="es-ES"/>
          <w:rPrChange w:id="437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</w:t>
      </w:r>
      <w:proofErr w:type="gramStart"/>
      <w:r w:rsidRPr="002321BD">
        <w:rPr>
          <w:lang w:val="es-ES"/>
        </w:rPr>
        <w:t>Le  25</w:t>
      </w:r>
      <w:proofErr w:type="gramEnd"/>
      <w:r w:rsidRPr="002321BD">
        <w:rPr>
          <w:lang w:val="es-ES"/>
        </w:rPr>
        <w:t xml:space="preserve">/01/1459,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Alfonso, </w:t>
      </w:r>
      <w:r w:rsidRPr="002321BD">
        <w:rPr>
          <w:i/>
          <w:lang w:val="es-ES"/>
        </w:rPr>
        <w:t>capellán de la Reina doña Catalina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Gómez González,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880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vertAlign w:val="superscript"/>
          <w:lang w:val="es-ES"/>
          <w:rPrChange w:id="437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7"/>
      </w:r>
      <w:r w:rsidRPr="002321BD">
        <w:rPr>
          <w:lang w:val="es-ES"/>
        </w:rPr>
        <w:t xml:space="preserve">. </w:t>
      </w:r>
    </w:p>
    <w:p w14:paraId="2956C56E" w14:textId="77777777" w:rsidR="00AD3BD7" w:rsidRPr="002321BD" w:rsidRDefault="00AD3BD7">
      <w:pPr>
        <w:pStyle w:val="adlocalparaDate"/>
        <w:rPr>
          <w:sz w:val="22"/>
          <w:lang w:val="es-ES"/>
          <w:rPrChange w:id="438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Le 29/04/1466,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Johanes</w:t>
      </w:r>
      <w:proofErr w:type="spellEnd"/>
      <w:r w:rsidRPr="002321BD">
        <w:rPr>
          <w:lang w:val="es-ES"/>
        </w:rPr>
        <w:t xml:space="preserve"> de León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Diego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don Luis de Torres</w:t>
      </w:r>
      <w:r w:rsidRPr="002321BD">
        <w:rPr>
          <w:vertAlign w:val="superscript"/>
          <w:lang w:val="es-ES"/>
          <w:rPrChange w:id="438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8"/>
      </w:r>
      <w:r w:rsidRPr="002321BD">
        <w:rPr>
          <w:lang w:val="es-ES"/>
        </w:rPr>
        <w:t xml:space="preserve">. </w:t>
      </w:r>
    </w:p>
    <w:p w14:paraId="00E0D306" w14:textId="77777777" w:rsidR="00AD3BD7" w:rsidRPr="002321BD" w:rsidRDefault="00AD3BD7">
      <w:pPr>
        <w:pStyle w:val="adlocalparaDate"/>
        <w:rPr>
          <w:sz w:val="22"/>
          <w:lang w:val="es-ES"/>
          <w:rPrChange w:id="438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Le 10/01/1472, </w:t>
      </w:r>
      <w:proofErr w:type="spellStart"/>
      <w:r w:rsidRPr="002321BD">
        <w:rPr>
          <w:lang w:val="es-ES"/>
        </w:rPr>
        <w:t>Johanes</w:t>
      </w:r>
      <w:proofErr w:type="spellEnd"/>
      <w:r w:rsidRPr="002321BD">
        <w:rPr>
          <w:lang w:val="es-ES"/>
        </w:rPr>
        <w:t xml:space="preserve"> de León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Gonzalo Vaca, </w:t>
      </w:r>
      <w:r w:rsidRPr="002321BD">
        <w:rPr>
          <w:i/>
          <w:lang w:val="es-ES"/>
        </w:rPr>
        <w:t>físico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don Luis de Torres,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Medina, et de Fernando Valenciano,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. Le 15/12/1479,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Gonzalo Vaca et à Juana Fernández,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1550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Fernando Valenciano,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et de Juan Ruiz, </w:t>
      </w:r>
      <w:r w:rsidRPr="002321BD">
        <w:rPr>
          <w:i/>
          <w:lang w:val="es-ES"/>
        </w:rPr>
        <w:t>platero</w:t>
      </w:r>
      <w:r w:rsidRPr="002321BD">
        <w:rPr>
          <w:vertAlign w:val="superscript"/>
          <w:lang w:val="es-ES"/>
          <w:rPrChange w:id="439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39"/>
      </w:r>
      <w:r w:rsidRPr="002321BD">
        <w:rPr>
          <w:lang w:val="es-ES"/>
        </w:rPr>
        <w:t>.</w:t>
      </w:r>
    </w:p>
    <w:p w14:paraId="4C0C3A49" w14:textId="77777777" w:rsidR="00AD3BD7" w:rsidRPr="002321BD" w:rsidRDefault="00AD3BD7">
      <w:pPr>
        <w:pStyle w:val="adlocalparaDate"/>
        <w:rPr>
          <w:sz w:val="22"/>
          <w:lang w:val="es-ES"/>
          <w:rPrChange w:id="439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Le 1/02/1485, le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Maestre Gonzalo, </w:t>
      </w:r>
      <w:r w:rsidRPr="002321BD">
        <w:rPr>
          <w:i/>
          <w:lang w:val="es-ES"/>
        </w:rPr>
        <w:t>físico</w:t>
      </w:r>
      <w:r w:rsidRPr="002321BD">
        <w:rPr>
          <w:lang w:val="es-ES"/>
        </w:rPr>
        <w:t xml:space="preserve">,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Sánchez de Segovia,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(de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) de la </w:t>
      </w:r>
      <w:proofErr w:type="gramStart"/>
      <w:r w:rsidRPr="002321BD">
        <w:rPr>
          <w:lang w:val="es-ES"/>
        </w:rPr>
        <w:t>Reine</w:t>
      </w:r>
      <w:proofErr w:type="gramEnd"/>
      <w:r w:rsidRPr="002321BD">
        <w:rPr>
          <w:lang w:val="es-ES"/>
        </w:rPr>
        <w:t xml:space="preserve"> doña Catalina, qui lui en a </w:t>
      </w:r>
      <w:proofErr w:type="spellStart"/>
      <w:r w:rsidRPr="002321BD">
        <w:rPr>
          <w:lang w:val="es-ES"/>
        </w:rPr>
        <w:t>donné</w:t>
      </w:r>
      <w:proofErr w:type="spellEnd"/>
      <w:r w:rsidRPr="002321BD">
        <w:rPr>
          <w:lang w:val="es-ES"/>
        </w:rPr>
        <w:t xml:space="preserve"> 20.000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baillé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à Alfonso Sánchez,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lequel</w:t>
      </w:r>
      <w:proofErr w:type="spellEnd"/>
      <w:r w:rsidRPr="002321BD">
        <w:rPr>
          <w:lang w:val="es-ES"/>
        </w:rPr>
        <w:t xml:space="preserve"> Maestre Gonzalo la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vertAlign w:val="superscript"/>
          <w:lang w:val="es-ES"/>
          <w:rPrChange w:id="439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0"/>
      </w:r>
      <w:r w:rsidRPr="002321BD">
        <w:rPr>
          <w:lang w:val="es-ES"/>
        </w:rPr>
        <w:t>.</w:t>
      </w:r>
    </w:p>
    <w:p w14:paraId="0C24E9B3" w14:textId="77777777" w:rsidR="00AD3BD7" w:rsidRPr="002321BD" w:rsidRDefault="00AD3BD7">
      <w:pPr>
        <w:pStyle w:val="adlocalparaDate"/>
        <w:rPr>
          <w:sz w:val="22"/>
          <w:lang w:val="es-ES"/>
          <w:rPrChange w:id="440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Le 11/01/1486, Alfonso de Segovia,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reine doña Catalina,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proofErr w:type="gram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 </w:t>
      </w:r>
      <w:proofErr w:type="spellStart"/>
      <w:r w:rsidRPr="002321BD">
        <w:rPr>
          <w:lang w:val="es-ES"/>
        </w:rPr>
        <w:t>qu'il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de Juan López Sevillano, qui lui en a </w:t>
      </w:r>
      <w:proofErr w:type="spellStart"/>
      <w:r w:rsidRPr="002321BD">
        <w:rPr>
          <w:lang w:val="es-ES"/>
        </w:rPr>
        <w:t>donné</w:t>
      </w:r>
      <w:proofErr w:type="spellEnd"/>
      <w:r w:rsidRPr="002321BD">
        <w:rPr>
          <w:lang w:val="es-ES"/>
        </w:rPr>
        <w:t xml:space="preserve"> 13.500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López Sevillano,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 1.550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Ortiz et Gonzalo de las Cuevas, </w:t>
      </w:r>
      <w:proofErr w:type="spellStart"/>
      <w:r w:rsidRPr="002321BD">
        <w:rPr>
          <w:i/>
          <w:lang w:val="es-ES"/>
        </w:rPr>
        <w:t>brosladores</w:t>
      </w:r>
      <w:proofErr w:type="spellEnd"/>
      <w:r w:rsidRPr="002321BD">
        <w:rPr>
          <w:lang w:val="es-ES"/>
        </w:rPr>
        <w:t xml:space="preserve">. Le 4/4/1492, Juan López Sevillano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Gonzalo de Burgos, </w:t>
      </w:r>
      <w:proofErr w:type="spellStart"/>
      <w:r w:rsidRPr="002321BD">
        <w:rPr>
          <w:i/>
          <w:lang w:val="es-ES"/>
        </w:rPr>
        <w:t>broslador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reste </w:t>
      </w:r>
      <w:proofErr w:type="spellStart"/>
      <w:r w:rsidRPr="002321BD">
        <w:rPr>
          <w:lang w:val="es-ES"/>
        </w:rPr>
        <w:t>titulaire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440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1"/>
      </w:r>
      <w:r w:rsidRPr="002321BD">
        <w:rPr>
          <w:lang w:val="es-ES"/>
        </w:rPr>
        <w:t>.</w:t>
      </w:r>
    </w:p>
    <w:p w14:paraId="7F263B89" w14:textId="77777777" w:rsidR="00AD3BD7" w:rsidRPr="002321BD" w:rsidRDefault="00AD3BD7">
      <w:pPr>
        <w:pStyle w:val="adlocalparaDate"/>
        <w:rPr>
          <w:sz w:val="22"/>
          <w:lang w:val="es-ES"/>
          <w:rPrChange w:id="441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CH_BO_08.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Gonzalo Vaca,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Juan López Sevillano,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1.550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4411" w:author="JEAN" w:date="2024-09-10T19:51:00Z">
            <w:rPr>
              <w:rFonts w:cs="Times New Roman"/>
              <w:vertAlign w:val="superscript"/>
            </w:rPr>
          </w:rPrChange>
        </w:rPr>
        <w:footnoteReference w:id="142"/>
      </w:r>
      <w:r w:rsidRPr="002321BD">
        <w:rPr>
          <w:lang w:val="es-ES"/>
        </w:rPr>
        <w:t xml:space="preserve">. </w:t>
      </w:r>
    </w:p>
    <w:p w14:paraId="7868A6F4" w14:textId="77777777" w:rsidR="00AD1972" w:rsidRPr="002321BD" w:rsidRDefault="00AD1972" w:rsidP="00AD19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E3CC975" w14:textId="77777777" w:rsidR="00FE464A" w:rsidRPr="002321BD" w:rsidRDefault="00AD1972" w:rsidP="00AD1972">
      <w:pPr>
        <w:pStyle w:val="adlocalMcode"/>
        <w:rPr>
          <w:lang w:val="es-ES"/>
        </w:rPr>
      </w:pPr>
      <w:r w:rsidRPr="002321BD">
        <w:rPr>
          <w:lang w:val="es-ES"/>
        </w:rPr>
        <w:t>CH_BO_08-1-</w:t>
      </w:r>
    </w:p>
    <w:p w14:paraId="61D9C4B1" w14:textId="2D44AA0F" w:rsidR="00AD1972" w:rsidRPr="002321BD" w:rsidRDefault="00AD1972" w:rsidP="00FE464A">
      <w:pPr>
        <w:pStyle w:val="adlocalillDOI"/>
        <w:rPr>
          <w:lang w:val="es-ES"/>
        </w:rPr>
      </w:pPr>
      <w:r w:rsidRPr="002321BD">
        <w:rPr>
          <w:lang w:val="es-ES"/>
        </w:rPr>
        <w:lastRenderedPageBreak/>
        <w:t xml:space="preserve"> </w:t>
      </w:r>
      <w:hyperlink r:id="rId85" w:history="1">
        <w:r w:rsidR="00C92693" w:rsidRPr="002321BD">
          <w:rPr>
            <w:rStyle w:val="Lienhypertexte"/>
            <w:lang w:val="es-ES"/>
          </w:rPr>
          <w:t>https://api.nakala.fr/embed/10.34847/nkl.f0dcqd75/9d72b4bb4dc0b71fd48b4a004fed5f8f01c094ed</w:t>
        </w:r>
      </w:hyperlink>
    </w:p>
    <w:p w14:paraId="7A5BA36C" w14:textId="25D46701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Identificación de la casa: plano actual, restitución</w:t>
      </w:r>
    </w:p>
    <w:p w14:paraId="2899605F" w14:textId="60804ECE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12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d'étage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  <w:r w:rsidRPr="002321BD">
        <w:rPr>
          <w:lang w:val="es-ES"/>
        </w:rPr>
        <w:t> </w:t>
      </w:r>
    </w:p>
    <w:p w14:paraId="1F12D2FD" w14:textId="77777777" w:rsidR="00AD1972" w:rsidRPr="002321BD" w:rsidRDefault="00AD1972" w:rsidP="00AD19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3034E969" w14:textId="77777777" w:rsidR="00AD1972" w:rsidRPr="002321BD" w:rsidRDefault="00AD1972" w:rsidP="00AD19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8EB2F24" w14:textId="77777777" w:rsidR="00AD1972" w:rsidRPr="002321BD" w:rsidRDefault="00AD1972" w:rsidP="00AD19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60FCA83" w14:textId="77777777" w:rsidR="00C92693" w:rsidRPr="002321BD" w:rsidRDefault="00AD1972" w:rsidP="00AD1972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CH_BO_08-2- </w:t>
      </w:r>
    </w:p>
    <w:p w14:paraId="717C7BA6" w14:textId="54FA30B6" w:rsidR="00AD1972" w:rsidRPr="002321BD" w:rsidRDefault="00000000" w:rsidP="00C92693">
      <w:pPr>
        <w:pStyle w:val="adlocalillDOI"/>
        <w:rPr>
          <w:lang w:val="es-ES"/>
        </w:rPr>
      </w:pPr>
      <w:hyperlink r:id="rId86" w:history="1">
        <w:r w:rsidR="00C92693" w:rsidRPr="002321BD">
          <w:rPr>
            <w:rStyle w:val="Lienhypertexte"/>
            <w:lang w:val="es-ES"/>
          </w:rPr>
          <w:t>https://api.nakala.fr/embed/10.34847/nkl.f0dcqd75/d8ec121a47763730e5db9bc958e08e45152c8997</w:t>
        </w:r>
      </w:hyperlink>
    </w:p>
    <w:p w14:paraId="4FA08E02" w14:textId="69C60DCC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12: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>isposición de</w:t>
      </w:r>
      <w:r w:rsidR="00283A90" w:rsidRPr="002321BD">
        <w:rPr>
          <w:rFonts w:eastAsia="Arial"/>
          <w:lang w:val="es-ES"/>
        </w:rPr>
        <w:t xml:space="preserve"> las entradas de </w:t>
      </w:r>
      <w:r w:rsidRPr="002321BD">
        <w:rPr>
          <w:rFonts w:eastAsia="Arial"/>
          <w:lang w:val="es-ES"/>
        </w:rPr>
        <w:t>la</w:t>
      </w:r>
      <w:r w:rsidR="00283A90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casa</w:t>
      </w:r>
      <w:r w:rsidR="00283A90" w:rsidRPr="002321BD">
        <w:rPr>
          <w:rFonts w:eastAsia="Arial"/>
          <w:lang w:val="es-ES"/>
        </w:rPr>
        <w:t>s</w:t>
      </w:r>
      <w:r w:rsidRPr="002321BD">
        <w:rPr>
          <w:rFonts w:eastAsia="Arial"/>
          <w:lang w:val="es-ES"/>
        </w:rPr>
        <w:t xml:space="preserve"> en espiga</w:t>
      </w:r>
    </w:p>
    <w:p w14:paraId="5D74C28F" w14:textId="11FB049B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792BFC" w:rsidRPr="002321BD">
        <w:rPr>
          <w:lang w:val="es-ES"/>
        </w:rPr>
        <w:t>2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>isposition</w:t>
      </w:r>
      <w:proofErr w:type="spellEnd"/>
      <w:r w:rsidRPr="002321BD">
        <w:rPr>
          <w:rFonts w:eastAsia="Arial"/>
          <w:lang w:val="es-ES"/>
        </w:rPr>
        <w:t xml:space="preserve"> des </w:t>
      </w:r>
      <w:proofErr w:type="spellStart"/>
      <w:r w:rsidRPr="002321BD">
        <w:rPr>
          <w:rFonts w:eastAsia="Arial"/>
          <w:lang w:val="es-ES"/>
        </w:rPr>
        <w:t>entrées</w:t>
      </w:r>
      <w:proofErr w:type="spellEnd"/>
      <w:r w:rsidRPr="002321BD">
        <w:rPr>
          <w:rFonts w:eastAsia="Arial"/>
          <w:lang w:val="es-ES"/>
        </w:rPr>
        <w:t xml:space="preserve"> des </w:t>
      </w:r>
      <w:proofErr w:type="spellStart"/>
      <w:r w:rsidRPr="002321BD">
        <w:rPr>
          <w:rFonts w:eastAsia="Arial"/>
          <w:lang w:val="es-ES"/>
        </w:rPr>
        <w:t>maisons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épie</w:t>
      </w:r>
      <w:proofErr w:type="spellEnd"/>
      <w:r w:rsidRPr="002321BD">
        <w:rPr>
          <w:lang w:val="es-ES"/>
        </w:rPr>
        <w:t> </w:t>
      </w:r>
    </w:p>
    <w:p w14:paraId="6358CE00" w14:textId="77777777" w:rsidR="00AD1972" w:rsidRPr="002321BD" w:rsidRDefault="00AD1972" w:rsidP="00AD1972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0E3BEF9" w14:textId="77777777" w:rsidR="00AD1972" w:rsidRPr="002321BD" w:rsidRDefault="00AD1972" w:rsidP="00AD19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20676C4" w14:textId="6C2A0671" w:rsidR="00AD3BD7" w:rsidRPr="002321BD" w:rsidRDefault="00AD3BD7">
      <w:pPr>
        <w:pStyle w:val="adencSPrim"/>
        <w:rPr>
          <w:color w:val="FF0000"/>
          <w:sz w:val="22"/>
          <w:lang w:val="es-ES"/>
          <w:rPrChange w:id="4417" w:author="JEAN" w:date="2024-09-10T19:51:00Z">
            <w:rPr>
              <w:color w:val="FF0000"/>
            </w:rPr>
          </w:rPrChange>
        </w:rPr>
      </w:pPr>
      <w:r w:rsidRPr="002321BD">
        <w:rPr>
          <w:lang w:val="es-ES"/>
        </w:rPr>
        <w:t>CH_BO_08</w:t>
      </w:r>
      <w:r w:rsidR="00C13EB6" w:rsidRPr="002321BD">
        <w:rPr>
          <w:lang w:val="es-ES"/>
        </w:rPr>
        <w:t>_</w:t>
      </w:r>
      <w:r w:rsidRPr="002321BD">
        <w:rPr>
          <w:lang w:val="es-ES"/>
        </w:rPr>
        <w:t>1439</w:t>
      </w:r>
    </w:p>
    <w:tbl>
      <w:tblPr>
        <w:tblStyle w:val="11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4418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4419">
          <w:tblGrid>
            <w:gridCol w:w="9072"/>
          </w:tblGrid>
        </w:tblGridChange>
      </w:tblGrid>
      <w:tr w:rsidR="009D606A" w:rsidRPr="002321BD" w14:paraId="72B2629B" w14:textId="77777777">
        <w:tc>
          <w:tcPr>
            <w:tcW w:w="9072" w:type="dxa"/>
            <w:tcMar>
              <w:top w:w="0" w:type="dxa"/>
              <w:bottom w:w="0" w:type="dxa"/>
            </w:tcMar>
            <w:tcPrChange w:id="4420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92693" w:rsidRPr="002321BD" w14:paraId="1759AF74" w14:textId="77777777" w:rsidTr="00C92693">
              <w:tc>
                <w:tcPr>
                  <w:tcW w:w="8932" w:type="dxa"/>
                </w:tcPr>
                <w:p w14:paraId="29C8CC7D" w14:textId="77777777" w:rsidR="00C92693" w:rsidRPr="002321BD" w:rsidRDefault="00C92693" w:rsidP="00C92693">
                  <w:pPr>
                    <w:rPr>
                      <w:lang w:val="es-ES"/>
                    </w:rPr>
                  </w:pPr>
                </w:p>
              </w:tc>
            </w:tr>
          </w:tbl>
          <w:p w14:paraId="2E439B87" w14:textId="77777777" w:rsidR="009D606A" w:rsidRPr="002321BD" w:rsidRDefault="009D606A" w:rsidP="00C92693">
            <w:pPr>
              <w:rPr>
                <w:lang w:val="es-ES"/>
                <w:rPrChange w:id="4421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4422" w:author="JEAN" w:date="2024-09-10T19:51:00Z">
                  <w:rPr/>
                </w:rPrChange>
              </w:rPr>
              <w:t>OF 356bis</w:t>
            </w:r>
          </w:p>
        </w:tc>
      </w:tr>
      <w:tr w:rsidR="009D606A" w:rsidRPr="002321BD" w14:paraId="3493CB41" w14:textId="77777777">
        <w:tc>
          <w:tcPr>
            <w:tcW w:w="9072" w:type="dxa"/>
            <w:tcMar>
              <w:top w:w="0" w:type="dxa"/>
              <w:bottom w:w="0" w:type="dxa"/>
            </w:tcMar>
            <w:tcPrChange w:id="4423" w:author="JEAN" w:date="2024-09-10T19:51:00Z">
              <w:tcPr>
                <w:tcW w:w="9072" w:type="dxa"/>
              </w:tcPr>
            </w:tcPrChange>
          </w:tcPr>
          <w:p w14:paraId="407DC8F9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42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4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conpro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bachiller de los testamentarios del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42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bachiller de talavera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4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3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gomes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3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3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3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3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33 años.</w:t>
            </w:r>
          </w:p>
        </w:tc>
      </w:tr>
      <w:tr w:rsidR="009D606A" w:rsidRPr="002321BD" w14:paraId="24FFE4D3" w14:textId="77777777">
        <w:tc>
          <w:tcPr>
            <w:tcW w:w="9072" w:type="dxa"/>
            <w:tcMar>
              <w:top w:w="0" w:type="dxa"/>
              <w:bottom w:w="0" w:type="dxa"/>
            </w:tcMar>
            <w:tcPrChange w:id="4452" w:author="JEAN" w:date="2024-09-10T19:51:00Z">
              <w:tcPr>
                <w:tcW w:w="9072" w:type="dxa"/>
              </w:tcPr>
            </w:tcPrChange>
          </w:tcPr>
          <w:p w14:paraId="24E94B71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45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4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han por linderos de cada parte casas de la dicha eglesia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4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4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tiene en la entrada un portal con una casilla que ha en todo en luengo nueve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 e media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Et en esta casilla esta otra tal casilla que ha en luengo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4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4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dos varas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portalejo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luego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4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4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e media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syete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4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4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con la dicha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gomez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sanches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vargas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796E30" w14:paraId="27107E10" w14:textId="77777777">
        <w:tc>
          <w:tcPr>
            <w:tcW w:w="9072" w:type="dxa"/>
            <w:tcMar>
              <w:top w:w="0" w:type="dxa"/>
              <w:bottom w:w="0" w:type="dxa"/>
            </w:tcMar>
            <w:tcPrChange w:id="4517" w:author="JEAN" w:date="2024-09-10T19:51:00Z">
              <w:tcPr>
                <w:tcW w:w="9072" w:type="dxa"/>
              </w:tcPr>
            </w:tcPrChange>
          </w:tcPr>
          <w:p w14:paraId="07FA4407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51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5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9D606A" w:rsidRPr="002321BD" w14:paraId="08FDC327" w14:textId="77777777">
        <w:tc>
          <w:tcPr>
            <w:tcW w:w="9072" w:type="dxa"/>
            <w:tcMar>
              <w:top w:w="0" w:type="dxa"/>
              <w:bottom w:w="0" w:type="dxa"/>
            </w:tcMar>
            <w:tcPrChange w:id="4526" w:author="JEAN" w:date="2024-09-10T19:51:00Z">
              <w:tcPr>
                <w:tcW w:w="9072" w:type="dxa"/>
              </w:tcPr>
            </w:tcPrChange>
          </w:tcPr>
          <w:p w14:paraId="3EC0E429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52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5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529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gonçalo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530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vaca bachiller</w:t>
            </w:r>
            <w:r w:rsidRPr="002321BD">
              <w:rPr>
                <w:color w:val="000000"/>
                <w:lang w:val="es-ES"/>
                <w:rPrChange w:id="4531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bCs/>
                    <w:color w:val="000000" w:themeColor="text1"/>
                  </w:rPr>
                </w:rPrChange>
              </w:rPr>
              <w:footnoteReference w:id="143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5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2DCB5CDB" w14:textId="68B8170C" w:rsidR="00E6649C" w:rsidRPr="002321BD" w:rsidRDefault="00AD3BD7">
      <w:pPr>
        <w:pStyle w:val="adencSPrim"/>
        <w:rPr>
          <w:sz w:val="22"/>
          <w:lang w:val="es-ES"/>
          <w:rPrChange w:id="4542" w:author="JEAN" w:date="2024-09-10T19:51:00Z">
            <w:rPr/>
          </w:rPrChange>
        </w:rPr>
      </w:pPr>
      <w:bookmarkStart w:id="4543" w:name="OLE_LINK606"/>
      <w:bookmarkStart w:id="4544" w:name="OLE_LINK607"/>
      <w:r w:rsidRPr="002321BD">
        <w:rPr>
          <w:lang w:val="es-ES"/>
          <w:rPrChange w:id="4545" w:author="JEAN" w:date="2024-09-10T19:51:00Z">
            <w:rPr/>
          </w:rPrChange>
        </w:rPr>
        <w:lastRenderedPageBreak/>
        <w:t>CH_BO_08</w:t>
      </w:r>
      <w:r w:rsidR="00C13EB6" w:rsidRPr="002321BD">
        <w:rPr>
          <w:lang w:val="es-ES"/>
          <w:rPrChange w:id="4546" w:author="JEAN" w:date="2024-09-10T19:51:00Z">
            <w:rPr/>
          </w:rPrChange>
        </w:rPr>
        <w:t>_</w:t>
      </w:r>
      <w:r w:rsidRPr="002321BD">
        <w:rPr>
          <w:lang w:val="es-ES"/>
          <w:rPrChange w:id="4547" w:author="JEAN" w:date="2024-09-10T19:51:00Z">
            <w:rPr/>
          </w:rPrChange>
        </w:rPr>
        <w:t>1492</w:t>
      </w:r>
    </w:p>
    <w:bookmarkEnd w:id="4543"/>
    <w:bookmarkEnd w:id="4544"/>
    <w:tbl>
      <w:tblPr>
        <w:tblStyle w:val="10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4548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4549">
          <w:tblGrid>
            <w:gridCol w:w="9072"/>
          </w:tblGrid>
        </w:tblGridChange>
      </w:tblGrid>
      <w:tr w:rsidR="009D606A" w:rsidRPr="002321BD" w14:paraId="405A2A46" w14:textId="77777777">
        <w:tc>
          <w:tcPr>
            <w:tcW w:w="9072" w:type="dxa"/>
            <w:tcMar>
              <w:top w:w="0" w:type="dxa"/>
              <w:bottom w:w="0" w:type="dxa"/>
            </w:tcMar>
            <w:tcPrChange w:id="4550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C92693" w:rsidRPr="002321BD" w14:paraId="06508172" w14:textId="77777777" w:rsidTr="00C92693">
              <w:tc>
                <w:tcPr>
                  <w:tcW w:w="8932" w:type="dxa"/>
                </w:tcPr>
                <w:p w14:paraId="52D66794" w14:textId="77777777" w:rsidR="00C92693" w:rsidRPr="002321BD" w:rsidRDefault="00C92693" w:rsidP="00C92693">
                  <w:pPr>
                    <w:rPr>
                      <w:lang w:val="es-ES"/>
                    </w:rPr>
                  </w:pPr>
                </w:p>
              </w:tc>
            </w:tr>
          </w:tbl>
          <w:p w14:paraId="25AEDCD2" w14:textId="77777777" w:rsidR="009D606A" w:rsidRPr="002321BD" w:rsidRDefault="009D606A" w:rsidP="00C92693">
            <w:pPr>
              <w:rPr>
                <w:lang w:val="es-ES"/>
                <w:rPrChange w:id="4551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4552" w:author="JEAN" w:date="2024-09-10T19:51:00Z">
                  <w:rPr/>
                </w:rPrChange>
              </w:rPr>
              <w:t>OF 356</w:t>
            </w:r>
          </w:p>
        </w:tc>
      </w:tr>
      <w:tr w:rsidR="009D606A" w:rsidRPr="002321BD" w14:paraId="554914C2" w14:textId="77777777">
        <w:tc>
          <w:tcPr>
            <w:tcW w:w="9072" w:type="dxa"/>
            <w:tcMar>
              <w:top w:w="0" w:type="dxa"/>
              <w:bottom w:w="0" w:type="dxa"/>
            </w:tcMar>
            <w:tcPrChange w:id="4553" w:author="JEAN" w:date="2024-09-10T19:51:00Z">
              <w:tcPr>
                <w:tcW w:w="9072" w:type="dxa"/>
              </w:tcPr>
            </w:tcPrChange>
          </w:tcPr>
          <w:p w14:paraId="5E148BEE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lang w:val="es-ES"/>
                <w:rPrChange w:id="455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5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558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el bachiller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559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Gonçalo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560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Vaca</w:t>
            </w:r>
            <w:r w:rsidRPr="002321BD">
              <w:rPr>
                <w:color w:val="000000"/>
                <w:lang w:val="es-ES"/>
                <w:rPrChange w:id="4561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144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5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tiene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Lopes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Sevillano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quinientos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çinquenta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tres pares de gallinas. Han por linderos casas de la dicha iglesia. </w:t>
            </w:r>
          </w:p>
        </w:tc>
      </w:tr>
      <w:tr w:rsidR="009D606A" w:rsidRPr="002321BD" w14:paraId="09215DDC" w14:textId="77777777">
        <w:tc>
          <w:tcPr>
            <w:tcW w:w="9072" w:type="dxa"/>
            <w:tcMar>
              <w:top w:w="0" w:type="dxa"/>
              <w:bottom w:w="0" w:type="dxa"/>
            </w:tcMar>
            <w:tcPrChange w:id="4583" w:author="JEAN" w:date="2024-09-10T19:51:00Z">
              <w:tcPr>
                <w:tcW w:w="9072" w:type="dxa"/>
              </w:tcPr>
            </w:tcPrChange>
          </w:tcPr>
          <w:p w14:paraId="6FAE3482" w14:textId="77777777" w:rsidR="009D606A" w:rsidRPr="002321BD" w:rsidRDefault="009D606A" w:rsidP="00C92693">
            <w:pPr>
              <w:rPr>
                <w:rFonts w:ascii="Times New Roman" w:hAnsi="Times New Roman"/>
                <w:color w:val="000000"/>
                <w:sz w:val="24"/>
                <w:lang w:val="es-ES"/>
                <w:rPrChange w:id="4584" w:author="JEAN" w:date="2024-09-10T19:51:00Z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5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xxii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5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de yuso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en la entrada un portal con un establo que ha todo en luengo nueve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 e media,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adelante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establo esta otra casilla que ha en luengo tres varas e media e en ancho dos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portalejo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luengo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todo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media, e esta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metida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frontero, e en ancho tres varas e media,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siete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la dicha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 en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tiene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uno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algibe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manantio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13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6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6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/</w:t>
            </w:r>
          </w:p>
        </w:tc>
      </w:tr>
    </w:tbl>
    <w:p w14:paraId="67A98686" w14:textId="77777777" w:rsidR="008D09B1" w:rsidRPr="002321BD" w:rsidRDefault="00AD3BD7">
      <w:pPr>
        <w:pStyle w:val="adlocalMcode"/>
        <w:rPr>
          <w:color w:val="FF0000"/>
          <w:sz w:val="22"/>
          <w:lang w:val="es-ES"/>
          <w:rPrChange w:id="4690" w:author="JEAN" w:date="2024-09-10T19:51:00Z">
            <w:rPr>
              <w:color w:val="FF0000"/>
            </w:rPr>
          </w:rPrChange>
        </w:rPr>
      </w:pPr>
      <w:r w:rsidRPr="002321BD">
        <w:rPr>
          <w:lang w:val="es-ES"/>
        </w:rPr>
        <w:t xml:space="preserve">CH_BO_09. Sur le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vertAlign w:val="superscript"/>
          <w:lang w:val="es-ES"/>
          <w:rPrChange w:id="469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5"/>
      </w:r>
      <w:r w:rsidRPr="002321BD">
        <w:rPr>
          <w:lang w:val="es-ES"/>
        </w:rPr>
        <w:t>.</w:t>
      </w:r>
      <w:r w:rsidR="00F27FC8" w:rsidRPr="002321BD">
        <w:rPr>
          <w:color w:val="FF0000"/>
          <w:lang w:val="es-ES"/>
        </w:rPr>
        <w:t xml:space="preserve"> </w:t>
      </w:r>
    </w:p>
    <w:p w14:paraId="160F98C7" w14:textId="77777777" w:rsidR="00C92693" w:rsidRPr="002321BD" w:rsidRDefault="00000000" w:rsidP="00C92693">
      <w:pPr>
        <w:pStyle w:val="adlocalMlocalisation"/>
        <w:rPr>
          <w:rFonts w:ascii="Times New Roman" w:hAnsi="Times New Roman" w:cs="Times New Roman"/>
          <w:color w:val="000000" w:themeColor="text1"/>
          <w:lang w:val="es-ES"/>
        </w:rPr>
      </w:pPr>
      <w:hyperlink r:id="rId87" w:history="1">
        <w:r w:rsidR="00C92693" w:rsidRPr="002321BD">
          <w:rPr>
            <w:rStyle w:val="Lienhypertexte"/>
            <w:lang w:val="es-ES"/>
          </w:rPr>
          <w:t xml:space="preserve">Callejón de </w:t>
        </w:r>
        <w:r w:rsidR="00C92693" w:rsidRPr="002321BD">
          <w:rPr>
            <w:rStyle w:val="Lienhypertexte"/>
            <w:lang w:val="es-ES"/>
          </w:rPr>
          <w:t>S</w:t>
        </w:r>
        <w:r w:rsidR="00C92693" w:rsidRPr="002321BD">
          <w:rPr>
            <w:rStyle w:val="Lienhypertexte"/>
            <w:lang w:val="es-ES"/>
          </w:rPr>
          <w:t>an Pedro, 8</w:t>
        </w:r>
      </w:hyperlink>
    </w:p>
    <w:p w14:paraId="056DA877" w14:textId="77777777" w:rsidR="00AD3BD7" w:rsidRPr="002321BD" w:rsidRDefault="00AD3BD7">
      <w:pPr>
        <w:pStyle w:val="adlocalparaDate"/>
        <w:rPr>
          <w:sz w:val="22"/>
          <w:lang w:val="es-ES"/>
          <w:rPrChange w:id="470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CH_BO_09</w:t>
      </w:r>
      <w:r w:rsidRPr="002321BD">
        <w:rPr>
          <w:rFonts w:ascii="Calibri Light" w:hAnsi="Calibri Light"/>
          <w:color w:val="000000"/>
          <w:sz w:val="22"/>
          <w:lang w:val="es-ES"/>
          <w:rPrChange w:id="4701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46"/>
      </w:r>
      <w:r w:rsidRPr="002321BD">
        <w:rPr>
          <w:lang w:val="es-ES"/>
        </w:rPr>
        <w:t xml:space="preserve">. En 1412,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3 </w:t>
      </w:r>
      <w:r w:rsidRPr="002321BD">
        <w:rPr>
          <w:i/>
          <w:lang w:val="es-ES"/>
        </w:rPr>
        <w:t>diezmos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199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6 </w:t>
      </w:r>
      <w:proofErr w:type="spellStart"/>
      <w:r w:rsidRPr="002321BD">
        <w:rPr>
          <w:lang w:val="es-ES"/>
        </w:rPr>
        <w:t>ds</w:t>
      </w:r>
      <w:proofErr w:type="spellEnd"/>
      <w:r w:rsidRPr="002321BD">
        <w:rPr>
          <w:lang w:val="es-ES"/>
        </w:rPr>
        <w:t xml:space="preserve">. 3 ms.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>.</w:t>
      </w:r>
      <w:r w:rsidRPr="002321BD">
        <w:rPr>
          <w:vertAlign w:val="superscript"/>
          <w:lang w:val="es-ES"/>
          <w:rPrChange w:id="471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7"/>
      </w:r>
    </w:p>
    <w:p w14:paraId="5AE48D2F" w14:textId="77777777" w:rsidR="00AD3BD7" w:rsidRPr="002321BD" w:rsidRDefault="00AD3BD7">
      <w:pPr>
        <w:pStyle w:val="adlocalparaDate"/>
        <w:rPr>
          <w:sz w:val="22"/>
          <w:lang w:val="es-ES"/>
          <w:rPrChange w:id="472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En 1417, Pedro Sánchez, Isabel Fernández,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et Juan, son fils, </w:t>
      </w:r>
      <w:r w:rsidRPr="002321BD">
        <w:rPr>
          <w:i/>
          <w:lang w:val="es-ES"/>
        </w:rPr>
        <w:t>carniceros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tiennent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</w:t>
      </w:r>
      <w:proofErr w:type="gramStart"/>
      <w:r w:rsidRPr="002321BD">
        <w:rPr>
          <w:i/>
          <w:lang w:val="es-ES"/>
        </w:rPr>
        <w:t>Atocha</w:t>
      </w:r>
      <w:r w:rsidRPr="002321BD">
        <w:rPr>
          <w:lang w:val="es-ES"/>
        </w:rPr>
        <w:t xml:space="preserve">,  </w:t>
      </w:r>
      <w:proofErr w:type="spellStart"/>
      <w:r w:rsidRPr="002321BD">
        <w:rPr>
          <w:lang w:val="es-ES"/>
        </w:rPr>
        <w:t>depuis</w:t>
      </w:r>
      <w:proofErr w:type="spellEnd"/>
      <w:proofErr w:type="gramEnd"/>
      <w:r w:rsidRPr="002321BD">
        <w:rPr>
          <w:lang w:val="es-ES"/>
        </w:rPr>
        <w:t xml:space="preserve"> le 1/09/1405,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diezmos</w:t>
      </w:r>
      <w:r w:rsidRPr="002321BD">
        <w:rPr>
          <w:lang w:val="es-ES"/>
        </w:rPr>
        <w:t xml:space="preserve">,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199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4 </w:t>
      </w:r>
      <w:r w:rsidRPr="002321BD">
        <w:rPr>
          <w:i/>
          <w:lang w:val="es-ES"/>
        </w:rPr>
        <w:t>meajas</w:t>
      </w:r>
      <w:r w:rsidRPr="002321BD">
        <w:rPr>
          <w:vertAlign w:val="superscript"/>
          <w:lang w:val="es-ES"/>
          <w:rPrChange w:id="472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8"/>
      </w:r>
      <w:r w:rsidRPr="002321BD">
        <w:rPr>
          <w:lang w:val="es-ES"/>
        </w:rPr>
        <w:t>.</w:t>
      </w:r>
    </w:p>
    <w:p w14:paraId="0D092782" w14:textId="77777777" w:rsidR="00AD3BD7" w:rsidRPr="002321BD" w:rsidRDefault="00AD3BD7">
      <w:pPr>
        <w:pStyle w:val="adlocalparaDate"/>
        <w:rPr>
          <w:sz w:val="22"/>
          <w:lang w:val="es-ES"/>
          <w:rPrChange w:id="472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CH_BO_09. En 1422,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 Isabel Fernández, </w:t>
      </w:r>
      <w:proofErr w:type="spellStart"/>
      <w:r w:rsidRPr="002321BD">
        <w:rPr>
          <w:lang w:val="es-ES"/>
        </w:rPr>
        <w:t>tiennent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1/9/1415,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199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4 </w:t>
      </w:r>
      <w:r w:rsidRPr="002321BD">
        <w:rPr>
          <w:i/>
          <w:lang w:val="es-ES"/>
        </w:rPr>
        <w:t>meajas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vertAlign w:val="superscript"/>
          <w:lang w:val="es-ES"/>
          <w:rPrChange w:id="472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49"/>
      </w:r>
      <w:r w:rsidRPr="002321BD">
        <w:rPr>
          <w:lang w:val="es-ES"/>
        </w:rPr>
        <w:t>.</w:t>
      </w:r>
    </w:p>
    <w:p w14:paraId="333D5B21" w14:textId="77777777" w:rsidR="00AD3BD7" w:rsidRPr="002321BD" w:rsidRDefault="00AD3BD7">
      <w:pPr>
        <w:pStyle w:val="adlocalparaDate"/>
        <w:rPr>
          <w:sz w:val="22"/>
          <w:lang w:val="es-ES"/>
          <w:rPrChange w:id="473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Le 10/05/1427,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don Martín Fernández,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Medina del Campo,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la Mense </w:t>
      </w:r>
      <w:proofErr w:type="spellStart"/>
      <w:r w:rsidRPr="002321BD">
        <w:rPr>
          <w:lang w:val="es-ES"/>
        </w:rPr>
        <w:t>archiépiscopale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principale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sort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 </w:t>
      </w:r>
      <w:proofErr w:type="spellStart"/>
      <w:r w:rsidRPr="002321BD">
        <w:rPr>
          <w:i/>
          <w:lang w:val="es-ES"/>
        </w:rPr>
        <w:t>Canonigos</w:t>
      </w:r>
      <w:proofErr w:type="spellEnd"/>
      <w:r w:rsidRPr="002321BD">
        <w:rPr>
          <w:lang w:val="es-ES"/>
        </w:rPr>
        <w:t xml:space="preserve">, sur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­et </w:t>
      </w:r>
      <w:proofErr w:type="spellStart"/>
      <w:r w:rsidRPr="002321BD">
        <w:rPr>
          <w:lang w:val="es-ES"/>
        </w:rPr>
        <w:t>devant</w:t>
      </w:r>
      <w:proofErr w:type="spellEnd"/>
      <w:r w:rsidRPr="002321BD">
        <w:rPr>
          <w:lang w:val="es-ES"/>
        </w:rPr>
        <w:t xml:space="preserve"> la porte </w:t>
      </w:r>
      <w:proofErr w:type="spellStart"/>
      <w:r w:rsidRPr="002321BD">
        <w:rPr>
          <w:lang w:val="es-ES"/>
        </w:rPr>
        <w:t>principale</w:t>
      </w:r>
      <w:proofErr w:type="spellEnd"/>
      <w:r w:rsidRPr="002321BD">
        <w:rPr>
          <w:lang w:val="es-ES"/>
        </w:rPr>
        <w:t xml:space="preserve">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maintenant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 xml:space="preserve">en  </w:t>
      </w:r>
      <w:proofErr w:type="spellStart"/>
      <w:r w:rsidRPr="002321BD">
        <w:rPr>
          <w:lang w:val="es-ES"/>
        </w:rPr>
        <w:t>usage</w:t>
      </w:r>
      <w:proofErr w:type="spellEnd"/>
      <w:proofErr w:type="gram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Sánchez de Jaén</w:t>
      </w:r>
      <w:r w:rsidRPr="002321BD">
        <w:rPr>
          <w:vertAlign w:val="superscript"/>
          <w:lang w:val="es-ES"/>
          <w:rPrChange w:id="473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0"/>
      </w:r>
      <w:r w:rsidRPr="002321BD">
        <w:rPr>
          <w:lang w:val="es-ES"/>
        </w:rPr>
        <w:t>.</w:t>
      </w:r>
    </w:p>
    <w:p w14:paraId="53DDBD9B" w14:textId="77777777" w:rsidR="00AD3BD7" w:rsidRPr="002321BD" w:rsidRDefault="00AD3BD7">
      <w:pPr>
        <w:pStyle w:val="adlocalparaDate"/>
        <w:rPr>
          <w:sz w:val="22"/>
          <w:lang w:val="es-ES"/>
          <w:rPrChange w:id="474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Martín Fernández,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Medina,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10/05/1437,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de chaque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474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1"/>
      </w:r>
      <w:r w:rsidRPr="002321BD">
        <w:rPr>
          <w:lang w:val="es-ES"/>
        </w:rPr>
        <w:t>.</w:t>
      </w:r>
    </w:p>
    <w:p w14:paraId="7CBFBB1F" w14:textId="77777777" w:rsidR="00AD3BD7" w:rsidRPr="002321BD" w:rsidRDefault="00AD3BD7">
      <w:pPr>
        <w:pStyle w:val="adlocalparaDate"/>
        <w:rPr>
          <w:sz w:val="22"/>
          <w:lang w:val="es-ES"/>
          <w:rPrChange w:id="475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Le 3/12/1440,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cathédral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Gonzalo Rodríguez Garbanzo,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Martín Fernández,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Medina,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encore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par Pedro Sánchez de Villarreal,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con sus </w:t>
      </w:r>
      <w:r w:rsidRPr="002321BD">
        <w:rPr>
          <w:i/>
          <w:lang w:val="es-ES"/>
        </w:rPr>
        <w:t>cámaras de corredor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manière</w:t>
      </w:r>
      <w:proofErr w:type="spellEnd"/>
      <w:r w:rsidRPr="002321BD">
        <w:rPr>
          <w:lang w:val="es-ES"/>
        </w:rPr>
        <w:t xml:space="preserve"> que la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Pedro Sánchez,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215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Noël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Gonzalo Rodríguez,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de Francisco Rodríguez, </w:t>
      </w:r>
      <w:r w:rsidRPr="002321BD">
        <w:rPr>
          <w:i/>
          <w:lang w:val="es-ES"/>
        </w:rPr>
        <w:t>tejedor de seda</w:t>
      </w:r>
      <w:r w:rsidRPr="002321BD">
        <w:rPr>
          <w:lang w:val="es-ES"/>
        </w:rPr>
        <w:t xml:space="preserve">, son </w:t>
      </w:r>
      <w:proofErr w:type="spellStart"/>
      <w:r w:rsidRPr="002321BD">
        <w:rPr>
          <w:lang w:val="es-ES"/>
        </w:rPr>
        <w:t>beau-frère</w:t>
      </w:r>
      <w:proofErr w:type="spellEnd"/>
      <w:r w:rsidRPr="002321BD">
        <w:rPr>
          <w:lang w:val="es-ES"/>
        </w:rPr>
        <w:t xml:space="preserve">, et de Juan Rodríguez de Belma,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i/>
          <w:lang w:val="es-ES"/>
        </w:rPr>
        <w:t>aljababe</w:t>
      </w:r>
      <w:proofErr w:type="spellEnd"/>
      <w:r w:rsidRPr="002321BD">
        <w:rPr>
          <w:lang w:val="es-ES"/>
        </w:rPr>
        <w:t xml:space="preserve">. </w:t>
      </w:r>
    </w:p>
    <w:p w14:paraId="627A8FF7" w14:textId="77777777" w:rsidR="00AD3BD7" w:rsidRPr="002321BD" w:rsidRDefault="00AD3BD7">
      <w:pPr>
        <w:pStyle w:val="adlocalparaDate"/>
        <w:rPr>
          <w:sz w:val="22"/>
          <w:lang w:val="es-ES"/>
          <w:rPrChange w:id="475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l'archidiacre</w:t>
      </w:r>
      <w:proofErr w:type="spellEnd"/>
      <w:r w:rsidRPr="002321BD">
        <w:rPr>
          <w:lang w:val="es-ES"/>
        </w:rPr>
        <w:t xml:space="preserve"> de Medina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, le 3/12/1440, à Gonzalo Rodríguez Garbanzo,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430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courante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García Rodríguez Garbanzo,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de Francisco Rodríguez, </w:t>
      </w:r>
      <w:r w:rsidRPr="002321BD">
        <w:rPr>
          <w:i/>
          <w:lang w:val="es-ES"/>
        </w:rPr>
        <w:t>tejedor de seda</w:t>
      </w:r>
      <w:r w:rsidRPr="002321BD">
        <w:rPr>
          <w:lang w:val="es-ES"/>
        </w:rPr>
        <w:t>, son (</w:t>
      </w:r>
      <w:proofErr w:type="spellStart"/>
      <w:r w:rsidRPr="002321BD">
        <w:rPr>
          <w:lang w:val="es-ES"/>
        </w:rPr>
        <w:t>beau</w:t>
      </w:r>
      <w:proofErr w:type="spellEnd"/>
      <w:r w:rsidRPr="002321BD">
        <w:rPr>
          <w:lang w:val="es-ES"/>
        </w:rPr>
        <w:t>-)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et de Juan Rodríguez de Belmonte,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 et </w:t>
      </w:r>
      <w:proofErr w:type="spellStart"/>
      <w:r w:rsidRPr="002321BD">
        <w:rPr>
          <w:i/>
          <w:lang w:val="es-ES"/>
        </w:rPr>
        <w:t>aljabebe</w:t>
      </w:r>
      <w:proofErr w:type="spellEnd"/>
      <w:r w:rsidRPr="002321BD">
        <w:rPr>
          <w:vertAlign w:val="superscript"/>
          <w:lang w:val="es-ES"/>
          <w:rPrChange w:id="475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2"/>
      </w:r>
      <w:r w:rsidRPr="002321BD">
        <w:rPr>
          <w:lang w:val="es-ES"/>
        </w:rPr>
        <w:t>.</w:t>
      </w:r>
    </w:p>
    <w:p w14:paraId="12F1F2BD" w14:textId="77777777" w:rsidR="00AD3BD7" w:rsidRPr="002321BD" w:rsidRDefault="00AD3BD7">
      <w:pPr>
        <w:pStyle w:val="adlocalparaDate"/>
        <w:rPr>
          <w:sz w:val="22"/>
          <w:lang w:val="es-ES"/>
          <w:rPrChange w:id="475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En 1450, Gonzalo Rodríguez Garbanzo, </w:t>
      </w:r>
      <w:r w:rsidRPr="002321BD">
        <w:rPr>
          <w:i/>
          <w:lang w:val="es-ES"/>
        </w:rPr>
        <w:t>capellán de la greda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1440,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430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García Rodríguez,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de Francisco Rodríguez, </w:t>
      </w:r>
      <w:r w:rsidRPr="002321BD">
        <w:rPr>
          <w:i/>
          <w:lang w:val="es-ES"/>
        </w:rPr>
        <w:t>tejedor de seda</w:t>
      </w:r>
      <w:r w:rsidRPr="002321BD">
        <w:rPr>
          <w:lang w:val="es-ES"/>
        </w:rPr>
        <w:t xml:space="preserve">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et de Juan Rodríguez de Belmonte, </w:t>
      </w:r>
      <w:proofErr w:type="spellStart"/>
      <w:r w:rsidRPr="002321BD">
        <w:rPr>
          <w:i/>
          <w:lang w:val="es-ES"/>
        </w:rPr>
        <w:t>aljabebe</w:t>
      </w:r>
      <w:proofErr w:type="spellEnd"/>
      <w:r w:rsidRPr="002321BD">
        <w:rPr>
          <w:i/>
          <w:vertAlign w:val="superscript"/>
          <w:lang w:val="es-ES"/>
          <w:rPrChange w:id="4760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153"/>
      </w:r>
      <w:r w:rsidRPr="002321BD">
        <w:rPr>
          <w:lang w:val="es-ES"/>
        </w:rPr>
        <w:t xml:space="preserve">. </w:t>
      </w:r>
    </w:p>
    <w:p w14:paraId="66FA07BC" w14:textId="77777777" w:rsidR="00AD3BD7" w:rsidRPr="002321BD" w:rsidRDefault="00AD3BD7">
      <w:pPr>
        <w:pStyle w:val="adlocalparaDate"/>
        <w:rPr>
          <w:sz w:val="22"/>
          <w:lang w:val="es-ES"/>
          <w:rPrChange w:id="476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CH_BO_09. Le 11/07/1452,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Gonzalo Rodríguez Garbanzo,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à Alfonso Martínez, </w:t>
      </w:r>
      <w:proofErr w:type="spellStart"/>
      <w:r w:rsidRPr="002321BD">
        <w:rPr>
          <w:lang w:val="es-ES"/>
        </w:rPr>
        <w:t>archiprêtre</w:t>
      </w:r>
      <w:proofErr w:type="spellEnd"/>
      <w:r w:rsidRPr="002321BD">
        <w:rPr>
          <w:lang w:val="es-ES"/>
        </w:rPr>
        <w:t xml:space="preserve"> de Talavera,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430 </w:t>
      </w:r>
      <w:proofErr w:type="spellStart"/>
      <w:r w:rsidRPr="002321BD">
        <w:rPr>
          <w:lang w:val="es-ES"/>
        </w:rPr>
        <w:lastRenderedPageBreak/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González de Cuéllar, curé de S. Vicente, et ce </w:t>
      </w:r>
      <w:proofErr w:type="spellStart"/>
      <w:r w:rsidRPr="002321BD">
        <w:rPr>
          <w:lang w:val="es-ES"/>
        </w:rPr>
        <w:t>contrat</w:t>
      </w:r>
      <w:proofErr w:type="spellEnd"/>
      <w:r w:rsidRPr="002321BD">
        <w:rPr>
          <w:lang w:val="es-ES"/>
        </w:rPr>
        <w:t xml:space="preserve"> reste en </w:t>
      </w:r>
      <w:proofErr w:type="spellStart"/>
      <w:r w:rsidRPr="002321BD">
        <w:rPr>
          <w:lang w:val="es-ES"/>
        </w:rPr>
        <w:t>vigueur</w:t>
      </w:r>
      <w:proofErr w:type="spellEnd"/>
      <w:r w:rsidRPr="002321BD">
        <w:rPr>
          <w:lang w:val="es-ES"/>
        </w:rPr>
        <w:t xml:space="preserve"> en 1465</w:t>
      </w:r>
      <w:r w:rsidRPr="002321BD">
        <w:rPr>
          <w:vertAlign w:val="superscript"/>
          <w:lang w:val="es-ES"/>
          <w:rPrChange w:id="476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4"/>
      </w:r>
      <w:r w:rsidRPr="002321BD">
        <w:rPr>
          <w:lang w:val="es-ES"/>
        </w:rPr>
        <w:t>.</w:t>
      </w:r>
    </w:p>
    <w:p w14:paraId="2107B7A7" w14:textId="77777777" w:rsidR="00AD3BD7" w:rsidRPr="002321BD" w:rsidRDefault="00AD3BD7">
      <w:pPr>
        <w:pStyle w:val="adlocalparaDate"/>
        <w:rPr>
          <w:sz w:val="22"/>
          <w:lang w:val="es-ES"/>
          <w:rPrChange w:id="477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CH_BO_09+ CH_BO_010. Le 23/02/1468, les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archiprêtre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Talvarera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conjointement</w:t>
      </w:r>
      <w:proofErr w:type="spellEnd"/>
      <w:r w:rsidRPr="002321BD">
        <w:rPr>
          <w:lang w:val="es-ES"/>
        </w:rPr>
        <w:t xml:space="preserve"> à Jorge Maldonado,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1.800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Sánchez de Aranda,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ce </w:t>
      </w:r>
      <w:proofErr w:type="spellStart"/>
      <w:r w:rsidRPr="002321BD">
        <w:rPr>
          <w:lang w:val="es-ES"/>
        </w:rPr>
        <w:t>contrat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restant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vigueur</w:t>
      </w:r>
      <w:proofErr w:type="spellEnd"/>
      <w:r w:rsidRPr="002321BD">
        <w:rPr>
          <w:lang w:val="es-ES"/>
        </w:rPr>
        <w:t xml:space="preserve"> en 1482 </w:t>
      </w:r>
      <w:r w:rsidRPr="002321BD">
        <w:rPr>
          <w:vertAlign w:val="superscript"/>
          <w:lang w:val="es-ES"/>
          <w:rPrChange w:id="477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5"/>
      </w:r>
      <w:r w:rsidRPr="002321BD">
        <w:rPr>
          <w:lang w:val="es-ES"/>
        </w:rPr>
        <w:t>.</w:t>
      </w:r>
    </w:p>
    <w:p w14:paraId="401D3AEA" w14:textId="77777777" w:rsidR="00AD3BD7" w:rsidRPr="002321BD" w:rsidRDefault="00AD3BD7">
      <w:pPr>
        <w:pStyle w:val="adlocalparaDate"/>
        <w:rPr>
          <w:sz w:val="22"/>
          <w:lang w:val="es-ES"/>
          <w:rPrChange w:id="478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CH_BO_09+ CH_BO_10. Le 5/07/1486,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Jorge Maldonado, </w:t>
      </w:r>
      <w:r w:rsidRPr="002321BD">
        <w:rPr>
          <w:i/>
          <w:lang w:val="es-ES"/>
        </w:rPr>
        <w:t>racionero,</w:t>
      </w:r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Jorge Maldonado, son </w:t>
      </w:r>
      <w:proofErr w:type="spellStart"/>
      <w:r w:rsidRPr="002321BD">
        <w:rPr>
          <w:lang w:val="es-ES"/>
        </w:rPr>
        <w:t>père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Beltrán Alfonso de </w:t>
      </w:r>
      <w:proofErr w:type="spellStart"/>
      <w:r w:rsidRPr="002321BD">
        <w:rPr>
          <w:lang w:val="es-ES"/>
        </w:rPr>
        <w:t>Cayzedo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des </w:t>
      </w:r>
      <w:r w:rsidRPr="002321BD">
        <w:rPr>
          <w:i/>
          <w:lang w:val="es-ES"/>
        </w:rPr>
        <w:t>Reyes Nuevos</w:t>
      </w:r>
      <w:r w:rsidRPr="002321BD">
        <w:rPr>
          <w:vertAlign w:val="superscript"/>
          <w:lang w:val="es-ES"/>
          <w:rPrChange w:id="478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6"/>
      </w:r>
      <w:r w:rsidRPr="002321BD">
        <w:rPr>
          <w:lang w:val="es-ES"/>
        </w:rPr>
        <w:t>.</w:t>
      </w:r>
    </w:p>
    <w:p w14:paraId="3C69F428" w14:textId="77777777" w:rsidR="00AD3BD7" w:rsidRPr="002321BD" w:rsidRDefault="00AD3BD7">
      <w:pPr>
        <w:pStyle w:val="adlocalparaDate"/>
        <w:rPr>
          <w:sz w:val="22"/>
          <w:lang w:val="es-ES"/>
          <w:rPrChange w:id="478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CH_BO_09+ CH_BO_10. Le 14/01/1492, les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Jorge Maldonado,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baillées</w:t>
      </w:r>
      <w:proofErr w:type="spellEnd"/>
      <w:r w:rsidRPr="002321BD">
        <w:rPr>
          <w:lang w:val="es-ES"/>
        </w:rPr>
        <w:t xml:space="preserve"> à Alfonso Suárez,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qui a </w:t>
      </w:r>
      <w:proofErr w:type="spellStart"/>
      <w:r w:rsidRPr="002321BD">
        <w:rPr>
          <w:lang w:val="es-ES"/>
        </w:rPr>
        <w:t>donné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</w:t>
      </w:r>
      <w:proofErr w:type="spellStart"/>
      <w:r w:rsidRPr="002321BD">
        <w:rPr>
          <w:lang w:val="es-ES"/>
        </w:rPr>
        <w:t>Laharto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et reste </w:t>
      </w:r>
      <w:proofErr w:type="spellStart"/>
      <w:r w:rsidRPr="002321BD">
        <w:rPr>
          <w:lang w:val="es-ES"/>
        </w:rPr>
        <w:t>titulaire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478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7"/>
      </w:r>
      <w:r w:rsidRPr="002321BD">
        <w:rPr>
          <w:lang w:val="es-ES"/>
        </w:rPr>
        <w:t>.</w:t>
      </w:r>
    </w:p>
    <w:p w14:paraId="47C87181" w14:textId="77777777" w:rsidR="00AD3BD7" w:rsidRPr="002321BD" w:rsidRDefault="00AD3BD7">
      <w:pPr>
        <w:pStyle w:val="adlocalparaDate"/>
        <w:rPr>
          <w:sz w:val="22"/>
          <w:lang w:val="es-ES"/>
          <w:rPrChange w:id="479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CH_BO_09+ CH_BO_10. En 1492,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cuerpos de casas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Jorge Maldonado,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tenus</w:t>
      </w:r>
      <w:proofErr w:type="spellEnd"/>
      <w:r w:rsidRPr="002321BD">
        <w:rPr>
          <w:lang w:val="es-ES"/>
        </w:rPr>
        <w:t xml:space="preserve"> par Alfonso Suárez,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Ils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jouxtent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côtés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>.</w:t>
      </w:r>
    </w:p>
    <w:p w14:paraId="1EB13504" w14:textId="77777777" w:rsidR="009360AB" w:rsidRPr="002321BD" w:rsidRDefault="00AD3BD7">
      <w:pPr>
        <w:pStyle w:val="adlocalMcode"/>
        <w:rPr>
          <w:color w:val="FF0000"/>
          <w:sz w:val="22"/>
          <w:lang w:val="es-ES"/>
          <w:rPrChange w:id="4795" w:author="JEAN" w:date="2024-09-10T19:51:00Z">
            <w:rPr>
              <w:color w:val="FF0000"/>
            </w:rPr>
          </w:rPrChange>
        </w:rPr>
      </w:pPr>
      <w:bookmarkStart w:id="4796" w:name="OLE_LINK4075"/>
      <w:bookmarkStart w:id="4797" w:name="OLE_LINK4076"/>
      <w:r w:rsidRPr="002321BD">
        <w:rPr>
          <w:lang w:val="es-ES"/>
        </w:rPr>
        <w:t>CH_BO_</w:t>
      </w:r>
      <w:bookmarkEnd w:id="4796"/>
      <w:bookmarkEnd w:id="4797"/>
      <w:r w:rsidRPr="002321BD">
        <w:rPr>
          <w:lang w:val="es-ES"/>
        </w:rPr>
        <w:t xml:space="preserve">10, du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b/>
          <w:i/>
          <w:vertAlign w:val="superscript"/>
          <w:lang w:val="es-ES"/>
          <w:rPrChange w:id="4798" w:author="JEAN" w:date="2024-09-10T19:51:00Z">
            <w:rPr>
              <w:rFonts w:cs="Times New Roman"/>
              <w:b/>
              <w:bCs/>
              <w:i/>
              <w:iCs/>
              <w:vertAlign w:val="superscript"/>
              <w:lang w:val="he" w:eastAsia="he" w:bidi="he"/>
            </w:rPr>
          </w:rPrChange>
        </w:rPr>
        <w:footnoteReference w:id="158"/>
      </w:r>
      <w:r w:rsidRPr="002321BD">
        <w:rPr>
          <w:lang w:val="es-ES"/>
        </w:rPr>
        <w:t>.</w:t>
      </w:r>
      <w:r w:rsidR="00F27FC8" w:rsidRPr="002321BD">
        <w:rPr>
          <w:color w:val="FF0000"/>
          <w:lang w:val="es-ES"/>
        </w:rPr>
        <w:t xml:space="preserve"> </w:t>
      </w:r>
    </w:p>
    <w:p w14:paraId="6CD58622" w14:textId="77777777" w:rsidR="00C92693" w:rsidRPr="002321BD" w:rsidRDefault="00000000" w:rsidP="00C92693">
      <w:pPr>
        <w:pStyle w:val="adlocalMlocalisation"/>
        <w:rPr>
          <w:rFonts w:ascii="Times New Roman" w:hAnsi="Times New Roman" w:cs="Times New Roman"/>
          <w:color w:val="000000" w:themeColor="text1"/>
          <w:lang w:val="es-ES"/>
        </w:rPr>
      </w:pPr>
      <w:hyperlink r:id="rId88" w:history="1">
        <w:r w:rsidR="00C92693" w:rsidRPr="002321BD">
          <w:rPr>
            <w:rStyle w:val="Lienhypertexte"/>
            <w:lang w:val="es-ES"/>
          </w:rPr>
          <w:t xml:space="preserve">Callejón </w:t>
        </w:r>
        <w:r w:rsidR="00C92693" w:rsidRPr="002321BD">
          <w:rPr>
            <w:rStyle w:val="Lienhypertexte"/>
            <w:lang w:val="es-ES"/>
          </w:rPr>
          <w:t>d</w:t>
        </w:r>
        <w:r w:rsidR="00C92693" w:rsidRPr="002321BD">
          <w:rPr>
            <w:rStyle w:val="Lienhypertexte"/>
            <w:lang w:val="es-ES"/>
          </w:rPr>
          <w:t>e San Pedro, 8</w:t>
        </w:r>
      </w:hyperlink>
    </w:p>
    <w:p w14:paraId="7655740D" w14:textId="77777777" w:rsidR="00AD3BD7" w:rsidRPr="002321BD" w:rsidRDefault="00AD3BD7">
      <w:pPr>
        <w:pStyle w:val="adlocalparaDate"/>
        <w:rPr>
          <w:sz w:val="22"/>
          <w:lang w:val="es-ES"/>
          <w:rPrChange w:id="481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En 1372, Sancho Martínez,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15/8/1369,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81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En 1380,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15/8/1379,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90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481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59"/>
      </w:r>
      <w:r w:rsidRPr="002321BD">
        <w:rPr>
          <w:lang w:val="es-ES"/>
        </w:rPr>
        <w:t>.</w:t>
      </w:r>
    </w:p>
    <w:p w14:paraId="475214C0" w14:textId="77777777" w:rsidR="00AD3BD7" w:rsidRPr="002321BD" w:rsidRDefault="00AD3BD7">
      <w:pPr>
        <w:pStyle w:val="adlocalparaDate"/>
        <w:rPr>
          <w:sz w:val="22"/>
          <w:lang w:val="es-ES"/>
          <w:rPrChange w:id="481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CH_BO_10</w:t>
      </w:r>
      <w:r w:rsidRPr="002321BD">
        <w:rPr>
          <w:rFonts w:ascii="Calibri Light" w:hAnsi="Calibri Light"/>
          <w:color w:val="000000"/>
          <w:sz w:val="22"/>
          <w:lang w:val="es-ES"/>
          <w:rPrChange w:id="4818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60"/>
      </w:r>
      <w:r w:rsidRPr="002321BD">
        <w:rPr>
          <w:lang w:val="es-ES"/>
        </w:rPr>
        <w:t xml:space="preserve">. En 1391 et 1396, María González, femme de Gonzalo Alfonso, </w:t>
      </w:r>
      <w:r w:rsidRPr="002321BD">
        <w:rPr>
          <w:i/>
          <w:lang w:val="es-ES"/>
        </w:rPr>
        <w:t>maestro del canto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Sancho Martínez,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 xml:space="preserve">perpetuas </w:t>
      </w:r>
      <w:proofErr w:type="gramStart"/>
      <w:r w:rsidRPr="002321BD">
        <w:rPr>
          <w:i/>
          <w:lang w:val="es-ES"/>
        </w:rPr>
        <w:t>e</w:t>
      </w:r>
      <w:proofErr w:type="gramEnd"/>
      <w:r w:rsidRPr="002321BD">
        <w:rPr>
          <w:i/>
          <w:lang w:val="es-ES"/>
        </w:rPr>
        <w:t xml:space="preserve">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15/8/1386. En 1401, la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, femme de Gonzalo Alfonso, </w:t>
      </w:r>
      <w:r w:rsidRPr="002321BD">
        <w:rPr>
          <w:i/>
          <w:lang w:val="es-ES"/>
        </w:rPr>
        <w:t>maestro del canto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encore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vertAlign w:val="superscript"/>
          <w:lang w:val="es-ES"/>
          <w:rPrChange w:id="482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1"/>
      </w:r>
      <w:r w:rsidRPr="002321BD">
        <w:rPr>
          <w:lang w:val="es-ES"/>
        </w:rPr>
        <w:t xml:space="preserve">. </w:t>
      </w:r>
    </w:p>
    <w:p w14:paraId="32F2F7AC" w14:textId="2AD54FE1" w:rsidR="00AD3BD7" w:rsidRPr="002321BD" w:rsidRDefault="00AD3BD7">
      <w:pPr>
        <w:pStyle w:val="adlocalparaDate"/>
        <w:rPr>
          <w:sz w:val="22"/>
          <w:lang w:val="es-ES"/>
          <w:rPrChange w:id="483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Le 18/04/1402,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Martínez de Villarreal,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et à Teresa Sánchez,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demeurant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Santa </w:t>
      </w:r>
      <w:proofErr w:type="spellStart"/>
      <w:r w:rsidRPr="002321BD">
        <w:rPr>
          <w:lang w:val="es-ES"/>
        </w:rPr>
        <w:t>Yusta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tenue par María González, qui </w:t>
      </w:r>
      <w:proofErr w:type="spellStart"/>
      <w:r w:rsidRPr="002321BD">
        <w:rPr>
          <w:lang w:val="es-ES"/>
        </w:rPr>
        <w:t>fut</w:t>
      </w:r>
      <w:proofErr w:type="spellEnd"/>
      <w:r w:rsidRPr="002321BD">
        <w:rPr>
          <w:lang w:val="es-ES"/>
        </w:rPr>
        <w:t xml:space="preserve"> la femme de Gonzalo Alfonso, </w:t>
      </w:r>
      <w:r w:rsidRPr="002321BD">
        <w:rPr>
          <w:i/>
          <w:lang w:val="es-ES"/>
        </w:rPr>
        <w:lastRenderedPageBreak/>
        <w:t>cantor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don Diego Alfonso,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Ségovie</w:t>
      </w:r>
      <w:proofErr w:type="spellEnd"/>
      <w:r w:rsidRPr="002321BD">
        <w:rPr>
          <w:lang w:val="es-ES"/>
        </w:rPr>
        <w:t xml:space="preserve"> (CH_BO_1) et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l'obligation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réparer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</w:t>
      </w:r>
      <w:proofErr w:type="spellEnd"/>
      <w:r w:rsidRPr="002321BD">
        <w:rPr>
          <w:lang w:val="es-ES"/>
        </w:rPr>
        <w:t xml:space="preserve"> ce qui </w:t>
      </w:r>
      <w:proofErr w:type="spellStart"/>
      <w:r w:rsidRPr="002321BD">
        <w:rPr>
          <w:lang w:val="es-ES"/>
        </w:rPr>
        <w:t>sera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nécessaire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 Sánchez de Villarreal,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Diego Martínez.</w:t>
      </w:r>
    </w:p>
    <w:p w14:paraId="2E1446DF" w14:textId="74DFF3FA" w:rsidR="00AD3BD7" w:rsidRPr="002321BD" w:rsidRDefault="00AD3BD7">
      <w:pPr>
        <w:pStyle w:val="adlocalparaDate"/>
        <w:rPr>
          <w:sz w:val="22"/>
          <w:lang w:val="es-ES"/>
          <w:rPrChange w:id="483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En 1412 et 1417, Diego Martínez,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 Sánchez, </w:t>
      </w:r>
      <w:r w:rsidRPr="002321BD">
        <w:rPr>
          <w:i/>
          <w:lang w:val="es-ES"/>
        </w:rPr>
        <w:t>notario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par María </w:t>
      </w:r>
      <w:r w:rsidR="00766FF3" w:rsidRPr="002321BD">
        <w:rPr>
          <w:lang w:val="es-ES"/>
        </w:rPr>
        <w:t>González, perpetuas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15/08/1402,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Antón </w:t>
      </w:r>
      <w:proofErr w:type="spellStart"/>
      <w:r w:rsidRPr="002321BD">
        <w:rPr>
          <w:lang w:val="es-ES"/>
        </w:rPr>
        <w:t>Sánches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notario</w:t>
      </w:r>
      <w:r w:rsidRPr="002321BD">
        <w:rPr>
          <w:vertAlign w:val="superscript"/>
          <w:lang w:val="es-ES"/>
          <w:rPrChange w:id="483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2"/>
      </w:r>
      <w:r w:rsidRPr="002321BD">
        <w:rPr>
          <w:lang w:val="es-ES"/>
        </w:rPr>
        <w:t xml:space="preserve">. </w:t>
      </w:r>
    </w:p>
    <w:p w14:paraId="5AEF9421" w14:textId="77777777" w:rsidR="00AD3BD7" w:rsidRPr="002321BD" w:rsidRDefault="00AD3BD7">
      <w:pPr>
        <w:pStyle w:val="adlocalparaDate"/>
        <w:rPr>
          <w:sz w:val="22"/>
          <w:lang w:val="es-ES"/>
          <w:rPrChange w:id="484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Le 26/04/1428,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don Martín Fernández,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de Medina del Campo,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Teresa Rodríguez, femme de Diego Martínez, </w:t>
      </w:r>
      <w:r w:rsidRPr="002321BD">
        <w:rPr>
          <w:i/>
          <w:lang w:val="es-ES"/>
        </w:rPr>
        <w:t>escribano,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Martín Fernández, et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par Pedro Sánchez, </w:t>
      </w:r>
      <w:r w:rsidRPr="002321BD">
        <w:rPr>
          <w:i/>
          <w:lang w:val="es-ES"/>
        </w:rPr>
        <w:t>carnicero</w:t>
      </w:r>
      <w:r w:rsidRPr="002321BD">
        <w:rPr>
          <w:lang w:val="es-ES"/>
        </w:rPr>
        <w:t xml:space="preserve"> (CH_BO_9), et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 (CH_BO_1), Teresa Rodríguez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ce </w:t>
      </w:r>
      <w:proofErr w:type="spellStart"/>
      <w:r w:rsidRPr="002321BD">
        <w:rPr>
          <w:lang w:val="es-ES"/>
        </w:rPr>
        <w:t>jour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125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Francisco </w:t>
      </w:r>
      <w:proofErr w:type="spellStart"/>
      <w:r w:rsidRPr="002321BD">
        <w:rPr>
          <w:lang w:val="es-ES"/>
        </w:rPr>
        <w:t>Fernáncez</w:t>
      </w:r>
      <w:proofErr w:type="spellEnd"/>
      <w:r w:rsidRPr="002321BD">
        <w:rPr>
          <w:lang w:val="es-ES"/>
        </w:rPr>
        <w:t xml:space="preserve">, curé </w:t>
      </w:r>
      <w:proofErr w:type="spellStart"/>
      <w:r w:rsidRPr="002321BD">
        <w:rPr>
          <w:lang w:val="es-ES"/>
        </w:rPr>
        <w:t>d’Arcicóllar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i/>
          <w:vertAlign w:val="superscript"/>
          <w:lang w:val="es-ES"/>
          <w:rPrChange w:id="4844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163"/>
      </w:r>
      <w:r w:rsidRPr="002321BD">
        <w:rPr>
          <w:lang w:val="es-ES"/>
        </w:rPr>
        <w:t>.</w:t>
      </w:r>
    </w:p>
    <w:p w14:paraId="34129BE4" w14:textId="77777777" w:rsidR="00AD3BD7" w:rsidRPr="002321BD" w:rsidRDefault="00AD3BD7">
      <w:pPr>
        <w:pStyle w:val="adlocalparaDate"/>
        <w:rPr>
          <w:sz w:val="22"/>
          <w:lang w:val="es-ES"/>
          <w:rPrChange w:id="48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En 1439, ́la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Elvira Rodríguez, femme de Gabriel Rodríguez,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Alfonso Martínez, </w:t>
      </w:r>
      <w:proofErr w:type="spellStart"/>
      <w:r w:rsidRPr="002321BD">
        <w:rPr>
          <w:lang w:val="es-ES"/>
        </w:rPr>
        <w:t>archiprêtre</w:t>
      </w:r>
      <w:proofErr w:type="spellEnd"/>
      <w:r w:rsidRPr="002321BD">
        <w:rPr>
          <w:lang w:val="es-ES"/>
        </w:rPr>
        <w:t xml:space="preserve"> de Talavera,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21/06//1434</w:t>
      </w:r>
      <w:r w:rsidRPr="002321BD">
        <w:rPr>
          <w:vertAlign w:val="superscript"/>
          <w:lang w:val="es-ES"/>
          <w:rPrChange w:id="485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4"/>
      </w:r>
      <w:r w:rsidRPr="002321BD">
        <w:rPr>
          <w:lang w:val="es-ES"/>
        </w:rPr>
        <w:t>.</w:t>
      </w:r>
    </w:p>
    <w:p w14:paraId="48F354DE" w14:textId="61104083" w:rsidR="00AD3BD7" w:rsidRPr="002321BD" w:rsidRDefault="00AD3BD7">
      <w:pPr>
        <w:pStyle w:val="adlocalparaDate"/>
        <w:rPr>
          <w:sz w:val="22"/>
          <w:lang w:val="es-ES"/>
          <w:rPrChange w:id="485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CH_BO_10. En 1443, 1450 et 1465,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Elvira Rodríguez, femme de </w:t>
      </w:r>
      <w:proofErr w:type="spellStart"/>
      <w:r w:rsidR="00766FF3" w:rsidRPr="002321BD">
        <w:rPr>
          <w:lang w:val="es-ES"/>
        </w:rPr>
        <w:t>Graviel</w:t>
      </w:r>
      <w:proofErr w:type="spellEnd"/>
      <w:r w:rsidR="00766FF3" w:rsidRPr="002321BD">
        <w:rPr>
          <w:lang w:val="es-ES"/>
        </w:rPr>
        <w:t xml:space="preserve"> Rodríguez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1434, à Alfonso Martínez, </w:t>
      </w:r>
      <w:r w:rsidRPr="002321BD">
        <w:rPr>
          <w:i/>
          <w:lang w:val="es-ES"/>
        </w:rPr>
        <w:t>bachiller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archiprêtre</w:t>
      </w:r>
      <w:proofErr w:type="spellEnd"/>
      <w:r w:rsidRPr="002321BD">
        <w:rPr>
          <w:lang w:val="es-ES"/>
        </w:rPr>
        <w:t xml:space="preserve"> de Talavera,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760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r w:rsidRPr="002321BD">
        <w:rPr>
          <w:i/>
          <w:lang w:val="es-ES"/>
        </w:rPr>
        <w:t>bachiller</w:t>
      </w:r>
      <w:r w:rsidRPr="002321BD">
        <w:rPr>
          <w:lang w:val="es-ES"/>
        </w:rPr>
        <w:t xml:space="preserve"> Diego de Narváez,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485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5"/>
      </w:r>
      <w:r w:rsidRPr="002321BD">
        <w:rPr>
          <w:lang w:val="es-ES"/>
        </w:rPr>
        <w:t>.</w:t>
      </w:r>
    </w:p>
    <w:p w14:paraId="3A0B96B9" w14:textId="77777777" w:rsidR="00AD3BD7" w:rsidRPr="002321BD" w:rsidRDefault="00AD3BD7">
      <w:pPr>
        <w:pStyle w:val="adlocalparaDate"/>
        <w:rPr>
          <w:i/>
          <w:sz w:val="22"/>
          <w:lang w:val="es-ES"/>
          <w:rPrChange w:id="486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  <w:rPrChange w:id="4865" w:author="JEAN" w:date="2024-09-10T19:51:00Z">
            <w:rPr/>
          </w:rPrChange>
        </w:rPr>
        <w:t xml:space="preserve">CH_BO_10, </w:t>
      </w:r>
      <w:proofErr w:type="spellStart"/>
      <w:r w:rsidRPr="002321BD">
        <w:rPr>
          <w:lang w:val="es-ES"/>
          <w:rPrChange w:id="4866" w:author="JEAN" w:date="2024-09-10T19:51:00Z">
            <w:rPr/>
          </w:rPrChange>
        </w:rPr>
        <w:t>avec</w:t>
      </w:r>
      <w:proofErr w:type="spellEnd"/>
      <w:r w:rsidRPr="002321BD">
        <w:rPr>
          <w:lang w:val="es-ES"/>
          <w:rPrChange w:id="4867" w:author="JEAN" w:date="2024-09-10T19:51:00Z">
            <w:rPr/>
          </w:rPrChange>
        </w:rPr>
        <w:t xml:space="preserve"> CH_BO_09. </w:t>
      </w:r>
      <w:r w:rsidRPr="002321BD">
        <w:rPr>
          <w:lang w:val="es-ES"/>
        </w:rPr>
        <w:t xml:space="preserve">Le 23/02/1468,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archiprêtre</w:t>
      </w:r>
      <w:proofErr w:type="spellEnd"/>
      <w:r w:rsidRPr="002321BD">
        <w:rPr>
          <w:lang w:val="es-ES"/>
        </w:rPr>
        <w:t xml:space="preserve"> de Talavera,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à Jorge Maldonado,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1.800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Sánchez de Aranda,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486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66"/>
      </w:r>
    </w:p>
    <w:p w14:paraId="0F13B79F" w14:textId="77777777" w:rsidR="00AD1972" w:rsidRPr="002321BD" w:rsidRDefault="00AD1972" w:rsidP="00AD1972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6BACF8E" w14:textId="77777777" w:rsidR="002A6095" w:rsidRDefault="00AD1972" w:rsidP="00AD1972">
      <w:pPr>
        <w:pStyle w:val="adlocalMcode"/>
        <w:rPr>
          <w:lang w:val="es-ES"/>
        </w:rPr>
      </w:pPr>
      <w:r w:rsidRPr="002321BD">
        <w:rPr>
          <w:lang w:val="es-ES"/>
        </w:rPr>
        <w:t>CH_BO_0</w:t>
      </w:r>
      <w:r w:rsidR="00A37B74" w:rsidRPr="002321BD">
        <w:rPr>
          <w:lang w:val="es-ES"/>
        </w:rPr>
        <w:t>9-10</w:t>
      </w:r>
      <w:r w:rsidRPr="002321BD">
        <w:rPr>
          <w:lang w:val="es-ES"/>
        </w:rPr>
        <w:t>-</w:t>
      </w:r>
      <w:r w:rsidR="00FD51F5" w:rsidRPr="002321BD">
        <w:rPr>
          <w:lang w:val="es-ES"/>
        </w:rPr>
        <w:t>2</w:t>
      </w:r>
      <w:r w:rsidRPr="002321BD">
        <w:rPr>
          <w:lang w:val="es-ES"/>
        </w:rPr>
        <w:t>-</w:t>
      </w:r>
    </w:p>
    <w:p w14:paraId="0277FC8C" w14:textId="121A51A5" w:rsidR="00AD1972" w:rsidRPr="002321BD" w:rsidRDefault="00AD1972" w:rsidP="002A6095">
      <w:pPr>
        <w:pStyle w:val="adlocalillDOI"/>
        <w:rPr>
          <w:lang w:val="es-ES"/>
        </w:rPr>
      </w:pPr>
      <w:r w:rsidRPr="002321BD">
        <w:rPr>
          <w:lang w:val="es-ES"/>
        </w:rPr>
        <w:t xml:space="preserve"> </w:t>
      </w:r>
      <w:r w:rsidR="00A37B74" w:rsidRPr="002321BD">
        <w:rPr>
          <w:lang w:val="es-ES"/>
        </w:rPr>
        <w:t>https://api.nakala.fr/embed/10.34847/nkl.fdcfcx7f/522e26a5e68a0b928137d3f32f5f9c9cefd06ebf</w:t>
      </w:r>
    </w:p>
    <w:p w14:paraId="502039A9" w14:textId="765136C4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Identificación de la casa: plano actual, restitución</w:t>
      </w:r>
    </w:p>
    <w:p w14:paraId="7F50E814" w14:textId="24AEE74E" w:rsidR="00AD1972" w:rsidRPr="002321BD" w:rsidRDefault="00AD1972" w:rsidP="00AD1972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="00A37B74"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d'étage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,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  <w:r w:rsidRPr="002321BD">
        <w:rPr>
          <w:lang w:val="es-ES"/>
        </w:rPr>
        <w:t> </w:t>
      </w:r>
    </w:p>
    <w:p w14:paraId="5DE43662" w14:textId="77777777" w:rsidR="00AD1972" w:rsidRPr="002321BD" w:rsidRDefault="00AD1972" w:rsidP="00AD1972">
      <w:pPr>
        <w:pStyle w:val="adcredits-sources-ill"/>
        <w:rPr>
          <w:lang w:val="es-ES"/>
        </w:rPr>
      </w:pPr>
      <w:r w:rsidRPr="002321BD">
        <w:rPr>
          <w:lang w:val="es-ES"/>
        </w:rPr>
        <w:lastRenderedPageBreak/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70735D4" w14:textId="77777777" w:rsidR="00AD1972" w:rsidRPr="002321BD" w:rsidRDefault="00AD1972" w:rsidP="00AD1972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AA8D2E5" w14:textId="77777777" w:rsidR="00A37B74" w:rsidRPr="002321BD" w:rsidRDefault="00A37B74" w:rsidP="00A37B74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1EF3FAA6" w14:textId="77777777" w:rsidR="00C92693" w:rsidRPr="002321BD" w:rsidRDefault="00A37B74" w:rsidP="00A37B74">
      <w:pPr>
        <w:pStyle w:val="adlocalMcode"/>
        <w:rPr>
          <w:lang w:val="es-ES"/>
        </w:rPr>
      </w:pPr>
      <w:r w:rsidRPr="002321BD">
        <w:rPr>
          <w:lang w:val="es-ES"/>
        </w:rPr>
        <w:t>CH_BO_09-10-</w:t>
      </w:r>
      <w:r w:rsidR="00FD51F5" w:rsidRPr="002321BD">
        <w:rPr>
          <w:lang w:val="es-ES"/>
        </w:rPr>
        <w:t>3</w:t>
      </w:r>
      <w:r w:rsidRPr="002321BD">
        <w:rPr>
          <w:lang w:val="es-ES"/>
        </w:rPr>
        <w:t xml:space="preserve">- </w:t>
      </w:r>
    </w:p>
    <w:p w14:paraId="09AF5C9C" w14:textId="21A75F6E" w:rsidR="00A37B74" w:rsidRPr="002321BD" w:rsidRDefault="00000000" w:rsidP="00A37B74">
      <w:pPr>
        <w:pStyle w:val="adlocalMcode"/>
        <w:rPr>
          <w:rFonts w:ascii="Calibri Light" w:hAnsi="Calibri Light"/>
          <w:color w:val="auto"/>
          <w:szCs w:val="22"/>
          <w:lang w:val="es-ES"/>
        </w:rPr>
      </w:pPr>
      <w:hyperlink r:id="rId89" w:history="1">
        <w:r w:rsidR="00283A90" w:rsidRPr="002321BD">
          <w:rPr>
            <w:rStyle w:val="Lienhypertexte"/>
            <w:rFonts w:ascii="Calibri Light" w:hAnsi="Calibri Light"/>
            <w:szCs w:val="22"/>
            <w:lang w:val="es-ES"/>
          </w:rPr>
          <w:t>https://api.nakala.fr/embed/10.34847/nkl.fdcfcx7f/b6012393df6e85df23de70983f5cea9c0125ad61</w:t>
        </w:r>
      </w:hyperlink>
    </w:p>
    <w:p w14:paraId="023E0ED2" w14:textId="77777777" w:rsidR="00283A90" w:rsidRPr="002321BD" w:rsidRDefault="00283A90" w:rsidP="00A37B74">
      <w:pPr>
        <w:pStyle w:val="adlocalMcode"/>
        <w:rPr>
          <w:rFonts w:ascii="Calibri Light" w:hAnsi="Calibri Light"/>
          <w:color w:val="auto"/>
          <w:szCs w:val="22"/>
          <w:lang w:val="es-ES"/>
        </w:rPr>
      </w:pPr>
    </w:p>
    <w:p w14:paraId="27806FBD" w14:textId="17CE937C" w:rsidR="00A37B74" w:rsidRPr="002321BD" w:rsidRDefault="00A37B74" w:rsidP="00A37B74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C</w:t>
      </w:r>
      <w:r w:rsidR="00FD398F" w:rsidRPr="002321BD">
        <w:rPr>
          <w:rFonts w:eastAsia="Arial"/>
          <w:lang w:val="es-ES"/>
        </w:rPr>
        <w:t>himenea</w:t>
      </w:r>
      <w:r w:rsidR="00FD51F5" w:rsidRPr="002321BD">
        <w:rPr>
          <w:rFonts w:eastAsia="Arial"/>
          <w:lang w:val="es-ES"/>
        </w:rPr>
        <w:t xml:space="preserve"> y dos </w:t>
      </w:r>
      <w:r w:rsidR="00283A90" w:rsidRPr="002321BD">
        <w:rPr>
          <w:rFonts w:eastAsia="Arial"/>
          <w:lang w:val="es-ES"/>
        </w:rPr>
        <w:t xml:space="preserve">pequeñas </w:t>
      </w:r>
      <w:r w:rsidR="00FD398F" w:rsidRPr="002321BD">
        <w:rPr>
          <w:rFonts w:eastAsia="Arial"/>
          <w:lang w:val="es-ES"/>
        </w:rPr>
        <w:t>ventanas</w:t>
      </w:r>
      <w:r w:rsidR="00283A90" w:rsidRPr="002321BD">
        <w:rPr>
          <w:rFonts w:eastAsia="Arial"/>
          <w:lang w:val="es-ES"/>
        </w:rPr>
        <w:t>,</w:t>
      </w:r>
      <w:r w:rsidR="00FD398F" w:rsidRPr="002321BD">
        <w:rPr>
          <w:rFonts w:eastAsia="Arial"/>
          <w:lang w:val="es-ES"/>
        </w:rPr>
        <w:t xml:space="preserve"> vista</w:t>
      </w:r>
      <w:r w:rsidR="00FD51F5" w:rsidRPr="002321BD">
        <w:rPr>
          <w:rFonts w:eastAsia="Arial"/>
          <w:lang w:val="es-ES"/>
        </w:rPr>
        <w:t xml:space="preserve"> desde la calle de la cocina</w:t>
      </w:r>
    </w:p>
    <w:p w14:paraId="054B7FCE" w14:textId="59C345C8" w:rsidR="00A37B74" w:rsidRPr="002321BD" w:rsidRDefault="00A37B74" w:rsidP="00A37B74">
      <w:pPr>
        <w:pStyle w:val="adtitrefigure"/>
        <w:spacing w:before="0"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FD51F5" w:rsidRPr="002321BD">
        <w:rPr>
          <w:rFonts w:eastAsia="Arial"/>
          <w:lang w:val="es-ES"/>
        </w:rPr>
        <w:t>Cheminée</w:t>
      </w:r>
      <w:proofErr w:type="spellEnd"/>
      <w:r w:rsidR="00FD51F5" w:rsidRPr="002321BD">
        <w:rPr>
          <w:rFonts w:eastAsia="Arial"/>
          <w:lang w:val="es-ES"/>
        </w:rPr>
        <w:t xml:space="preserve"> et </w:t>
      </w:r>
      <w:proofErr w:type="spellStart"/>
      <w:r w:rsidR="00FD51F5" w:rsidRPr="002321BD">
        <w:rPr>
          <w:rFonts w:eastAsia="Arial"/>
          <w:lang w:val="es-ES"/>
        </w:rPr>
        <w:t>deux</w:t>
      </w:r>
      <w:proofErr w:type="spellEnd"/>
      <w:r w:rsidR="00FD51F5" w:rsidRPr="002321BD">
        <w:rPr>
          <w:rFonts w:eastAsia="Arial"/>
          <w:lang w:val="es-ES"/>
        </w:rPr>
        <w:t xml:space="preserve"> </w:t>
      </w:r>
      <w:proofErr w:type="spellStart"/>
      <w:r w:rsidR="00FD51F5" w:rsidRPr="002321BD">
        <w:rPr>
          <w:rFonts w:eastAsia="Arial"/>
          <w:lang w:val="es-ES"/>
        </w:rPr>
        <w:t>petites</w:t>
      </w:r>
      <w:proofErr w:type="spellEnd"/>
      <w:r w:rsidR="00FD51F5" w:rsidRPr="002321BD">
        <w:rPr>
          <w:rFonts w:eastAsia="Arial"/>
          <w:lang w:val="es-ES"/>
        </w:rPr>
        <w:t xml:space="preserve"> </w:t>
      </w:r>
      <w:proofErr w:type="spellStart"/>
      <w:r w:rsidR="00FD51F5" w:rsidRPr="002321BD">
        <w:rPr>
          <w:rFonts w:eastAsia="Arial"/>
          <w:lang w:val="es-ES"/>
        </w:rPr>
        <w:t>fenêtre</w:t>
      </w:r>
      <w:proofErr w:type="spellEnd"/>
      <w:r w:rsidR="00FD51F5" w:rsidRPr="002321BD">
        <w:rPr>
          <w:rFonts w:eastAsia="Arial"/>
          <w:lang w:val="es-ES"/>
        </w:rPr>
        <w:t xml:space="preserve">, </w:t>
      </w:r>
      <w:proofErr w:type="spellStart"/>
      <w:r w:rsidR="00FD51F5" w:rsidRPr="002321BD">
        <w:rPr>
          <w:rFonts w:eastAsia="Arial"/>
          <w:lang w:val="es-ES"/>
        </w:rPr>
        <w:t>vue</w:t>
      </w:r>
      <w:proofErr w:type="spellEnd"/>
      <w:r w:rsidR="00FD51F5" w:rsidRPr="002321BD">
        <w:rPr>
          <w:rFonts w:eastAsia="Arial"/>
          <w:lang w:val="es-ES"/>
        </w:rPr>
        <w:t xml:space="preserve"> de </w:t>
      </w:r>
      <w:proofErr w:type="spellStart"/>
      <w:r w:rsidR="00FD51F5" w:rsidRPr="002321BD">
        <w:rPr>
          <w:rFonts w:eastAsia="Arial"/>
          <w:lang w:val="es-ES"/>
        </w:rPr>
        <w:t>l’</w:t>
      </w:r>
      <w:r w:rsidR="00792BFC" w:rsidRPr="002321BD">
        <w:rPr>
          <w:rFonts w:eastAsia="Arial"/>
          <w:lang w:val="es-ES"/>
        </w:rPr>
        <w:t>extérieure</w:t>
      </w:r>
      <w:proofErr w:type="spellEnd"/>
      <w:r w:rsidR="00FD51F5" w:rsidRPr="002321BD">
        <w:rPr>
          <w:rFonts w:eastAsia="Arial"/>
          <w:lang w:val="es-ES"/>
        </w:rPr>
        <w:t xml:space="preserve"> de la </w:t>
      </w:r>
      <w:proofErr w:type="spellStart"/>
      <w:r w:rsidR="00FD51F5" w:rsidRPr="002321BD">
        <w:rPr>
          <w:rFonts w:eastAsia="Arial"/>
          <w:lang w:val="es-ES"/>
        </w:rPr>
        <w:t>cuisine</w:t>
      </w:r>
      <w:proofErr w:type="spellEnd"/>
      <w:r w:rsidRPr="002321BD">
        <w:rPr>
          <w:lang w:val="es-ES"/>
        </w:rPr>
        <w:t> </w:t>
      </w:r>
    </w:p>
    <w:p w14:paraId="3C72A2A8" w14:textId="77777777" w:rsidR="00A37B74" w:rsidRPr="002321BD" w:rsidRDefault="00A37B74" w:rsidP="00A37B74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4D6CFF0" w14:textId="77777777" w:rsidR="00A37B74" w:rsidRPr="002321BD" w:rsidRDefault="00A37B74" w:rsidP="00A37B74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FF3F9EA" w14:textId="77777777" w:rsidR="00FD51F5" w:rsidRPr="002321BD" w:rsidRDefault="00FD51F5" w:rsidP="00FD51F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2E8E440C" w14:textId="77777777" w:rsidR="00C92693" w:rsidRPr="002321BD" w:rsidRDefault="00FD51F5" w:rsidP="00FD51F5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CH_BO_09-10-4- </w:t>
      </w:r>
    </w:p>
    <w:p w14:paraId="1DC743AD" w14:textId="0472B357" w:rsidR="00FD51F5" w:rsidRPr="002321BD" w:rsidRDefault="00000000" w:rsidP="00445866">
      <w:pPr>
        <w:pStyle w:val="adlocalillDOI"/>
        <w:rPr>
          <w:lang w:val="es-ES"/>
        </w:rPr>
      </w:pPr>
      <w:hyperlink r:id="rId90" w:history="1">
        <w:r w:rsidR="00445866" w:rsidRPr="002321BD">
          <w:rPr>
            <w:rStyle w:val="Lienhypertexte"/>
            <w:lang w:val="es-ES"/>
          </w:rPr>
          <w:t>https://api.nakala.fr/embed/10.34847/nkl.fdcfcx7f/74f8e26c4bc63846151efcc0b31e7d2ca08bf333</w:t>
        </w:r>
      </w:hyperlink>
    </w:p>
    <w:p w14:paraId="007C0A22" w14:textId="7DD79777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 xml:space="preserve">estos de yeserías en fachada, </w:t>
      </w:r>
      <w:r w:rsidR="0082479E" w:rsidRPr="002321BD">
        <w:rPr>
          <w:rFonts w:eastAsia="Arial"/>
          <w:lang w:val="es-ES"/>
        </w:rPr>
        <w:t>decoración</w:t>
      </w:r>
    </w:p>
    <w:p w14:paraId="319D7C5D" w14:textId="29C96E6B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="00C345B7" w:rsidRPr="002321BD">
        <w:rPr>
          <w:lang w:val="es-ES"/>
        </w:rPr>
        <w:t xml:space="preserve">8 </w:t>
      </w:r>
      <w:r w:rsidR="00C345B7"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R</w:t>
      </w:r>
      <w:r w:rsidRPr="002321BD">
        <w:rPr>
          <w:rFonts w:eastAsia="Arial"/>
          <w:lang w:val="es-ES"/>
        </w:rPr>
        <w:t xml:space="preserve">este de </w:t>
      </w:r>
      <w:proofErr w:type="spellStart"/>
      <w:r w:rsidRPr="002321BD">
        <w:rPr>
          <w:rFonts w:eastAsia="Arial"/>
          <w:lang w:val="es-ES"/>
        </w:rPr>
        <w:t>décor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plâtre</w:t>
      </w:r>
      <w:proofErr w:type="spellEnd"/>
      <w:r w:rsidRPr="002321BD">
        <w:rPr>
          <w:rFonts w:eastAsia="Arial"/>
          <w:lang w:val="es-ES"/>
        </w:rPr>
        <w:t xml:space="preserve"> sur la </w:t>
      </w:r>
      <w:proofErr w:type="spellStart"/>
      <w:r w:rsidRPr="002321BD">
        <w:rPr>
          <w:rFonts w:eastAsia="Arial"/>
          <w:lang w:val="es-ES"/>
        </w:rPr>
        <w:t>fa</w:t>
      </w:r>
      <w:r w:rsidR="00792BFC" w:rsidRPr="002321BD">
        <w:rPr>
          <w:rFonts w:eastAsia="Arial"/>
          <w:lang w:val="es-ES"/>
        </w:rPr>
        <w:t>ç</w:t>
      </w:r>
      <w:r w:rsidRPr="002321BD">
        <w:rPr>
          <w:rFonts w:eastAsia="Arial"/>
          <w:lang w:val="es-ES"/>
        </w:rPr>
        <w:t>ade</w:t>
      </w:r>
      <w:proofErr w:type="spellEnd"/>
      <w:r w:rsidRPr="002321BD">
        <w:rPr>
          <w:lang w:val="es-ES"/>
        </w:rPr>
        <w:t> </w:t>
      </w:r>
    </w:p>
    <w:p w14:paraId="01B8D69B" w14:textId="77777777" w:rsidR="00FD51F5" w:rsidRPr="002321BD" w:rsidRDefault="00FD51F5" w:rsidP="00FD51F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B0D969E" w14:textId="77777777" w:rsidR="00FD51F5" w:rsidRPr="002321BD" w:rsidRDefault="00FD51F5" w:rsidP="00FD51F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4358043A" w14:textId="77777777" w:rsidR="00FD51F5" w:rsidRPr="002321BD" w:rsidRDefault="00FD51F5" w:rsidP="00FD51F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498FAC8" w14:textId="77777777" w:rsidR="00C92693" w:rsidRPr="002321BD" w:rsidRDefault="00FD51F5" w:rsidP="00FD51F5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CH_BO_09-10-5- </w:t>
      </w:r>
    </w:p>
    <w:p w14:paraId="22A70F95" w14:textId="23E6B5E3" w:rsidR="00FD51F5" w:rsidRPr="002321BD" w:rsidRDefault="00000000" w:rsidP="00445866">
      <w:pPr>
        <w:pStyle w:val="adlocalillDOI"/>
        <w:rPr>
          <w:lang w:val="es-ES"/>
        </w:rPr>
      </w:pPr>
      <w:hyperlink r:id="rId91" w:history="1">
        <w:r w:rsidR="00445866" w:rsidRPr="002321BD">
          <w:rPr>
            <w:rStyle w:val="Lienhypertexte"/>
            <w:lang w:val="es-ES"/>
          </w:rPr>
          <w:t>https://api.nakala.fr/embed/10.34847/nkl.fdcfcx7f/e895161cc7c3211e2801df8b0cf4ec971ba31ded</w:t>
        </w:r>
      </w:hyperlink>
    </w:p>
    <w:p w14:paraId="7E0D9580" w14:textId="5433BF70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B</w:t>
      </w:r>
      <w:r w:rsidR="00FD398F" w:rsidRPr="002321BD">
        <w:rPr>
          <w:rFonts w:eastAsia="Arial"/>
          <w:lang w:val="es-ES"/>
        </w:rPr>
        <w:t>alaustrada</w:t>
      </w:r>
      <w:r w:rsidRPr="002321BD">
        <w:rPr>
          <w:rFonts w:eastAsia="Arial"/>
          <w:lang w:val="es-ES"/>
        </w:rPr>
        <w:t xml:space="preserve"> del patio de adentro</w:t>
      </w:r>
    </w:p>
    <w:p w14:paraId="6A2D4F8D" w14:textId="2C80BE9F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>alustrade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deuxième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  <w:r w:rsidRPr="002321BD">
        <w:rPr>
          <w:lang w:val="es-ES"/>
        </w:rPr>
        <w:t> </w:t>
      </w:r>
    </w:p>
    <w:p w14:paraId="6751BE65" w14:textId="77777777" w:rsidR="00FD51F5" w:rsidRPr="002321BD" w:rsidRDefault="00FD51F5" w:rsidP="00FD51F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4602114B" w14:textId="77777777" w:rsidR="00FD51F5" w:rsidRPr="002321BD" w:rsidRDefault="00FD51F5" w:rsidP="00FD51F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585E339A" w14:textId="77777777" w:rsidR="00FD51F5" w:rsidRPr="002321BD" w:rsidRDefault="00FD51F5" w:rsidP="00FD51F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4DF1821" w14:textId="77777777" w:rsidR="00C92693" w:rsidRPr="002321BD" w:rsidRDefault="00FD51F5" w:rsidP="00FD51F5">
      <w:pPr>
        <w:pStyle w:val="adlocalMcode"/>
        <w:rPr>
          <w:lang w:val="es-ES"/>
        </w:rPr>
      </w:pPr>
      <w:r w:rsidRPr="002321BD">
        <w:rPr>
          <w:lang w:val="es-ES"/>
        </w:rPr>
        <w:t>CH_BO_09-10-</w:t>
      </w:r>
      <w:r w:rsidR="00AF4E2F" w:rsidRPr="002321BD">
        <w:rPr>
          <w:lang w:val="es-ES"/>
        </w:rPr>
        <w:t>7</w:t>
      </w:r>
      <w:r w:rsidRPr="002321BD">
        <w:rPr>
          <w:lang w:val="es-ES"/>
        </w:rPr>
        <w:t xml:space="preserve">- </w:t>
      </w:r>
    </w:p>
    <w:p w14:paraId="30EE6E1E" w14:textId="4BB093B5" w:rsidR="00FD51F5" w:rsidRPr="002321BD" w:rsidRDefault="00000000" w:rsidP="00445866">
      <w:pPr>
        <w:pStyle w:val="adlocalillDOI"/>
        <w:rPr>
          <w:lang w:val="es-ES"/>
        </w:rPr>
      </w:pPr>
      <w:hyperlink r:id="rId92" w:history="1">
        <w:r w:rsidR="00445866" w:rsidRPr="002321BD">
          <w:rPr>
            <w:rStyle w:val="Lienhypertexte"/>
            <w:lang w:val="es-ES"/>
          </w:rPr>
          <w:t>https://api.nakala.fr/embed/10.34847/nkl.fdcfcx7f/a5def91245a0eef88e792565b8b2a1bf677ae39a</w:t>
        </w:r>
      </w:hyperlink>
    </w:p>
    <w:p w14:paraId="46034034" w14:textId="27019DD2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B</w:t>
      </w:r>
      <w:r w:rsidR="00FD398F" w:rsidRPr="002321BD">
        <w:rPr>
          <w:rFonts w:eastAsia="Arial"/>
          <w:lang w:val="es-ES"/>
        </w:rPr>
        <w:t>alaustrada</w:t>
      </w:r>
      <w:r w:rsidRPr="002321BD">
        <w:rPr>
          <w:rFonts w:eastAsia="Arial"/>
          <w:lang w:val="es-ES"/>
        </w:rPr>
        <w:t xml:space="preserve"> de la casa de adentro</w:t>
      </w:r>
    </w:p>
    <w:p w14:paraId="05C2D36D" w14:textId="7E5A62A3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>alustrade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</w:p>
    <w:p w14:paraId="1E35A97B" w14:textId="77777777" w:rsidR="00FD51F5" w:rsidRPr="002321BD" w:rsidRDefault="00FD51F5" w:rsidP="00FD51F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BB3A5F5" w14:textId="77777777" w:rsidR="00FD51F5" w:rsidRPr="002321BD" w:rsidRDefault="00FD51F5" w:rsidP="00FD51F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5F26C6B" w14:textId="77777777" w:rsidR="00FD51F5" w:rsidRPr="002321BD" w:rsidRDefault="00FD51F5" w:rsidP="00FD51F5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F130801" w14:textId="77777777" w:rsidR="00C92693" w:rsidRPr="002321BD" w:rsidRDefault="00FD51F5" w:rsidP="00FD51F5">
      <w:pPr>
        <w:pStyle w:val="adlocalMcode"/>
        <w:rPr>
          <w:lang w:val="es-ES"/>
        </w:rPr>
      </w:pPr>
      <w:r w:rsidRPr="002321BD">
        <w:rPr>
          <w:lang w:val="es-ES"/>
        </w:rPr>
        <w:t>CH_BO_09-10-</w:t>
      </w:r>
      <w:r w:rsidR="00AF4E2F" w:rsidRPr="002321BD">
        <w:rPr>
          <w:lang w:val="es-ES"/>
        </w:rPr>
        <w:t>8</w:t>
      </w:r>
      <w:r w:rsidRPr="002321BD">
        <w:rPr>
          <w:lang w:val="es-ES"/>
        </w:rPr>
        <w:t xml:space="preserve">- </w:t>
      </w:r>
    </w:p>
    <w:p w14:paraId="4035F221" w14:textId="785EAED1" w:rsidR="00FD51F5" w:rsidRPr="002321BD" w:rsidRDefault="00000000" w:rsidP="00445866">
      <w:pPr>
        <w:pStyle w:val="adlocalillDOI"/>
        <w:rPr>
          <w:lang w:val="es-ES"/>
        </w:rPr>
      </w:pPr>
      <w:hyperlink r:id="rId93" w:history="1">
        <w:r w:rsidR="00445866" w:rsidRPr="002321BD">
          <w:rPr>
            <w:rStyle w:val="Lienhypertexte"/>
            <w:lang w:val="es-ES"/>
          </w:rPr>
          <w:t>https://api.nakala.fr/embed/10.34847/nkl.fdcfcx7f/ce16c931d95d04cc27f381b39da4ee2beafb3d39</w:t>
        </w:r>
      </w:hyperlink>
    </w:p>
    <w:p w14:paraId="7096AABC" w14:textId="124B9005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E</w:t>
      </w:r>
      <w:r w:rsidR="00AF4E2F" w:rsidRPr="002321BD">
        <w:rPr>
          <w:rFonts w:eastAsia="Arial"/>
          <w:lang w:val="es-ES"/>
        </w:rPr>
        <w:t xml:space="preserve">ntrada del callejón </w:t>
      </w:r>
      <w:r w:rsidR="00FD398F" w:rsidRPr="002321BD">
        <w:rPr>
          <w:rFonts w:eastAsia="Arial"/>
          <w:lang w:val="es-ES"/>
        </w:rPr>
        <w:t>privatizado</w:t>
      </w:r>
    </w:p>
    <w:p w14:paraId="5F20EAD3" w14:textId="08AA7824" w:rsidR="00FD51F5" w:rsidRPr="002321BD" w:rsidRDefault="00FD51F5" w:rsidP="00FD51F5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E</w:t>
      </w:r>
      <w:r w:rsidR="00AF4E2F" w:rsidRPr="002321BD">
        <w:rPr>
          <w:rFonts w:eastAsia="Arial"/>
          <w:lang w:val="es-ES"/>
        </w:rPr>
        <w:t>ntrée</w:t>
      </w:r>
      <w:proofErr w:type="spellEnd"/>
      <w:r w:rsidR="00AF4E2F" w:rsidRPr="002321BD">
        <w:rPr>
          <w:rFonts w:eastAsia="Arial"/>
          <w:lang w:val="es-ES"/>
        </w:rPr>
        <w:t xml:space="preserve"> de la </w:t>
      </w:r>
      <w:proofErr w:type="spellStart"/>
      <w:r w:rsidR="00AF4E2F" w:rsidRPr="002321BD">
        <w:rPr>
          <w:rFonts w:eastAsia="Arial"/>
          <w:lang w:val="es-ES"/>
        </w:rPr>
        <w:t>ruelle</w:t>
      </w:r>
      <w:proofErr w:type="spellEnd"/>
      <w:r w:rsidR="00AF4E2F" w:rsidRPr="002321BD">
        <w:rPr>
          <w:rFonts w:eastAsia="Arial"/>
          <w:lang w:val="es-ES"/>
        </w:rPr>
        <w:t xml:space="preserve"> </w:t>
      </w:r>
      <w:proofErr w:type="spellStart"/>
      <w:r w:rsidR="00AF4E2F" w:rsidRPr="002321BD">
        <w:rPr>
          <w:rFonts w:eastAsia="Arial"/>
          <w:lang w:val="es-ES"/>
        </w:rPr>
        <w:t>privatisée</w:t>
      </w:r>
      <w:proofErr w:type="spellEnd"/>
      <w:r w:rsidRPr="002321BD">
        <w:rPr>
          <w:lang w:val="es-ES"/>
        </w:rPr>
        <w:t> </w:t>
      </w:r>
    </w:p>
    <w:p w14:paraId="0CDD9CAA" w14:textId="77777777" w:rsidR="00FD51F5" w:rsidRPr="002321BD" w:rsidRDefault="00FD51F5" w:rsidP="00FD51F5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2CCFCA79" w14:textId="77777777" w:rsidR="00FD51F5" w:rsidRPr="002321BD" w:rsidRDefault="00FD51F5" w:rsidP="00FD51F5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A975DF2" w14:textId="77777777" w:rsidR="00AF4E2F" w:rsidRPr="002321BD" w:rsidRDefault="00AF4E2F" w:rsidP="00AF4E2F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09C17884" w14:textId="77777777" w:rsidR="00C92693" w:rsidRPr="002321BD" w:rsidRDefault="00AF4E2F" w:rsidP="00AF4E2F">
      <w:pPr>
        <w:pStyle w:val="adlocalMcode"/>
        <w:rPr>
          <w:lang w:val="es-ES"/>
        </w:rPr>
      </w:pPr>
      <w:r w:rsidRPr="002321BD">
        <w:rPr>
          <w:lang w:val="es-ES"/>
        </w:rPr>
        <w:t>CH_BO_09-10-1</w:t>
      </w:r>
      <w:r w:rsidR="005566D3" w:rsidRPr="002321BD">
        <w:rPr>
          <w:lang w:val="es-ES"/>
        </w:rPr>
        <w:t>1</w:t>
      </w:r>
      <w:r w:rsidRPr="002321BD">
        <w:rPr>
          <w:lang w:val="es-ES"/>
        </w:rPr>
        <w:t xml:space="preserve">- </w:t>
      </w:r>
    </w:p>
    <w:p w14:paraId="73073CC6" w14:textId="77777777" w:rsidR="00FE464A" w:rsidRPr="002321BD" w:rsidRDefault="00FE464A" w:rsidP="00FE464A">
      <w:pPr>
        <w:pStyle w:val="adlocalillDOI"/>
        <w:rPr>
          <w:lang w:val="es-ES"/>
        </w:rPr>
      </w:pPr>
      <w:r w:rsidRPr="002321BD">
        <w:rPr>
          <w:lang w:val="es-ES"/>
        </w:rPr>
        <w:t>10.34847/nkl.b895ews2/682e1ee07200b25a7cab09b99db63fadd154d11a</w:t>
      </w:r>
    </w:p>
    <w:p w14:paraId="6AADA1D3" w14:textId="507B8BD8" w:rsidR="00AF4E2F" w:rsidRPr="002321BD" w:rsidRDefault="00AF4E2F" w:rsidP="00AF4E2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B</w:t>
      </w:r>
      <w:r w:rsidRPr="002321BD">
        <w:rPr>
          <w:rFonts w:eastAsia="Arial"/>
          <w:lang w:val="es-ES"/>
        </w:rPr>
        <w:t>rocal y portal</w:t>
      </w:r>
    </w:p>
    <w:p w14:paraId="222610FE" w14:textId="6C1BC13F" w:rsidR="00AF4E2F" w:rsidRPr="002321BD" w:rsidRDefault="00AF4E2F" w:rsidP="00AF4E2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M</w:t>
      </w:r>
      <w:r w:rsidRPr="002321BD">
        <w:rPr>
          <w:rFonts w:eastAsia="Arial"/>
          <w:lang w:val="es-ES"/>
        </w:rPr>
        <w:t>argelle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puit</w:t>
      </w:r>
      <w:r w:rsidR="00283A90" w:rsidRPr="002321BD">
        <w:rPr>
          <w:rFonts w:eastAsia="Arial"/>
          <w:lang w:val="es-ES"/>
        </w:rPr>
        <w:t>s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portique</w:t>
      </w:r>
      <w:proofErr w:type="spellEnd"/>
      <w:r w:rsidRPr="002321BD">
        <w:rPr>
          <w:lang w:val="es-ES"/>
        </w:rPr>
        <w:t> </w:t>
      </w:r>
    </w:p>
    <w:p w14:paraId="2966A4FC" w14:textId="77777777" w:rsidR="00AF4E2F" w:rsidRPr="002321BD" w:rsidRDefault="00AF4E2F" w:rsidP="00AF4E2F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1D420AD" w14:textId="77777777" w:rsidR="00AF4E2F" w:rsidRPr="002321BD" w:rsidRDefault="00AF4E2F" w:rsidP="00AF4E2F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1F6717A" w14:textId="77777777" w:rsidR="00AF4E2F" w:rsidRPr="002321BD" w:rsidRDefault="00AF4E2F" w:rsidP="00AF4E2F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A4EE156" w14:textId="77777777" w:rsidR="00C92693" w:rsidRPr="002321BD" w:rsidRDefault="00AF4E2F" w:rsidP="00AF4E2F">
      <w:pPr>
        <w:pStyle w:val="adlocalMcode"/>
        <w:rPr>
          <w:lang w:val="es-ES"/>
        </w:rPr>
      </w:pPr>
      <w:r w:rsidRPr="002321BD">
        <w:rPr>
          <w:lang w:val="es-ES"/>
        </w:rPr>
        <w:t>CH_BO_09-10-1</w:t>
      </w:r>
      <w:r w:rsidR="005566D3" w:rsidRPr="002321BD">
        <w:rPr>
          <w:lang w:val="es-ES"/>
        </w:rPr>
        <w:t>2</w:t>
      </w:r>
      <w:r w:rsidRPr="002321BD">
        <w:rPr>
          <w:lang w:val="es-ES"/>
        </w:rPr>
        <w:t xml:space="preserve">- </w:t>
      </w:r>
    </w:p>
    <w:p w14:paraId="066C2CFE" w14:textId="25FDE9D2" w:rsidR="00AF4E2F" w:rsidRPr="002321BD" w:rsidRDefault="00000000" w:rsidP="00445866">
      <w:pPr>
        <w:pStyle w:val="adlocalillDOI"/>
        <w:rPr>
          <w:lang w:val="es-ES"/>
        </w:rPr>
      </w:pPr>
      <w:hyperlink r:id="rId94" w:history="1">
        <w:r w:rsidR="00445866" w:rsidRPr="002321BD">
          <w:rPr>
            <w:rStyle w:val="Lienhypertexte"/>
            <w:lang w:val="es-ES"/>
          </w:rPr>
          <w:t>https://api.nakala.fr/embed/10.34847/nkl.fdcfcx7f/262f5ba2db94b563aaf94622da2d2e8b482ea02e</w:t>
        </w:r>
      </w:hyperlink>
    </w:p>
    <w:p w14:paraId="7F06AD50" w14:textId="7A104A64" w:rsidR="00AF4E2F" w:rsidRPr="002321BD" w:rsidRDefault="00AF4E2F" w:rsidP="00AF4E2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D</w:t>
      </w:r>
      <w:r w:rsidR="005566D3" w:rsidRPr="002321BD">
        <w:rPr>
          <w:rFonts w:eastAsia="Arial"/>
          <w:lang w:val="es-ES"/>
        </w:rPr>
        <w:t xml:space="preserve">ecoración en </w:t>
      </w:r>
      <w:r w:rsidR="00FD398F" w:rsidRPr="002321BD">
        <w:rPr>
          <w:rFonts w:eastAsia="Arial"/>
          <w:lang w:val="es-ES"/>
        </w:rPr>
        <w:t>yesería</w:t>
      </w:r>
      <w:r w:rsidR="005566D3" w:rsidRPr="002321BD">
        <w:rPr>
          <w:rFonts w:eastAsia="Arial"/>
          <w:lang w:val="es-ES"/>
        </w:rPr>
        <w:t xml:space="preserve"> de un “palacio”</w:t>
      </w:r>
      <w:r w:rsidR="00283A90" w:rsidRPr="002321BD">
        <w:rPr>
          <w:rFonts w:eastAsia="Arial"/>
          <w:lang w:val="es-ES"/>
        </w:rPr>
        <w:t>,</w:t>
      </w:r>
      <w:r w:rsidR="005566D3" w:rsidRPr="002321BD">
        <w:rPr>
          <w:rFonts w:eastAsia="Arial"/>
          <w:lang w:val="es-ES"/>
        </w:rPr>
        <w:t xml:space="preserve"> casa de adentro</w:t>
      </w:r>
    </w:p>
    <w:p w14:paraId="3E33DA3D" w14:textId="27BF89A5" w:rsidR="00AF4E2F" w:rsidRPr="002321BD" w:rsidRDefault="00AF4E2F" w:rsidP="00AF4E2F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="00C345B7" w:rsidRPr="002321BD">
        <w:rPr>
          <w:lang w:val="es-ES"/>
        </w:rPr>
        <w:t xml:space="preserve">8 </w:t>
      </w:r>
      <w:r w:rsidR="00C345B7"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D</w:t>
      </w:r>
      <w:r w:rsidR="005566D3" w:rsidRPr="002321BD">
        <w:rPr>
          <w:rFonts w:eastAsia="Arial"/>
          <w:lang w:val="es-ES"/>
        </w:rPr>
        <w:t>écor</w:t>
      </w:r>
      <w:proofErr w:type="spellEnd"/>
      <w:r w:rsidR="005566D3" w:rsidRPr="002321BD">
        <w:rPr>
          <w:rFonts w:eastAsia="Arial"/>
          <w:lang w:val="es-ES"/>
        </w:rPr>
        <w:t xml:space="preserve"> en </w:t>
      </w:r>
      <w:proofErr w:type="spellStart"/>
      <w:r w:rsidR="005566D3" w:rsidRPr="002321BD">
        <w:rPr>
          <w:rFonts w:eastAsia="Arial"/>
          <w:lang w:val="es-ES"/>
        </w:rPr>
        <w:t>plâtre</w:t>
      </w:r>
      <w:proofErr w:type="spellEnd"/>
      <w:r w:rsidR="005566D3" w:rsidRPr="002321BD">
        <w:rPr>
          <w:rFonts w:eastAsia="Arial"/>
          <w:lang w:val="es-ES"/>
        </w:rPr>
        <w:t xml:space="preserve"> de </w:t>
      </w:r>
      <w:proofErr w:type="spellStart"/>
      <w:r w:rsidR="005566D3" w:rsidRPr="002321BD">
        <w:rPr>
          <w:rFonts w:eastAsia="Arial"/>
          <w:lang w:val="es-ES"/>
        </w:rPr>
        <w:t>période</w:t>
      </w:r>
      <w:proofErr w:type="spellEnd"/>
      <w:r w:rsidR="005566D3" w:rsidRPr="002321BD">
        <w:rPr>
          <w:rFonts w:eastAsia="Arial"/>
          <w:lang w:val="es-ES"/>
        </w:rPr>
        <w:t xml:space="preserve"> </w:t>
      </w:r>
      <w:proofErr w:type="spellStart"/>
      <w:r w:rsidR="005566D3" w:rsidRPr="002321BD">
        <w:rPr>
          <w:rFonts w:eastAsia="Arial"/>
          <w:lang w:val="es-ES"/>
        </w:rPr>
        <w:t>islamique</w:t>
      </w:r>
      <w:proofErr w:type="spellEnd"/>
      <w:r w:rsidR="005566D3" w:rsidRPr="002321BD">
        <w:rPr>
          <w:rFonts w:eastAsia="Arial"/>
          <w:lang w:val="es-ES"/>
        </w:rPr>
        <w:t xml:space="preserve"> </w:t>
      </w:r>
      <w:proofErr w:type="spellStart"/>
      <w:r w:rsidR="005566D3" w:rsidRPr="002321BD">
        <w:rPr>
          <w:rFonts w:eastAsia="Arial"/>
          <w:lang w:val="es-ES"/>
        </w:rPr>
        <w:t>dans</w:t>
      </w:r>
      <w:proofErr w:type="spellEnd"/>
      <w:r w:rsidR="005566D3" w:rsidRPr="002321BD">
        <w:rPr>
          <w:rFonts w:eastAsia="Arial"/>
          <w:lang w:val="es-ES"/>
        </w:rPr>
        <w:t xml:space="preserve"> la </w:t>
      </w:r>
      <w:proofErr w:type="spellStart"/>
      <w:r w:rsidR="005566D3" w:rsidRPr="002321BD">
        <w:rPr>
          <w:rFonts w:eastAsia="Arial"/>
          <w:lang w:val="es-ES"/>
        </w:rPr>
        <w:t>deuxième</w:t>
      </w:r>
      <w:proofErr w:type="spellEnd"/>
      <w:r w:rsidR="005566D3" w:rsidRPr="002321BD">
        <w:rPr>
          <w:rFonts w:eastAsia="Arial"/>
          <w:lang w:val="es-ES"/>
        </w:rPr>
        <w:t xml:space="preserve"> </w:t>
      </w:r>
      <w:proofErr w:type="spellStart"/>
      <w:r w:rsidR="005566D3" w:rsidRPr="002321BD">
        <w:rPr>
          <w:rFonts w:eastAsia="Arial"/>
          <w:lang w:val="es-ES"/>
        </w:rPr>
        <w:t>cour</w:t>
      </w:r>
      <w:proofErr w:type="spellEnd"/>
      <w:r w:rsidR="005566D3" w:rsidRPr="002321BD">
        <w:rPr>
          <w:rFonts w:eastAsia="Arial"/>
          <w:lang w:val="es-ES"/>
        </w:rPr>
        <w:t xml:space="preserve"> </w:t>
      </w:r>
      <w:proofErr w:type="spellStart"/>
      <w:r w:rsidR="005566D3" w:rsidRPr="002321BD">
        <w:rPr>
          <w:rFonts w:eastAsia="Arial"/>
          <w:lang w:val="es-ES"/>
        </w:rPr>
        <w:t>intérieure</w:t>
      </w:r>
      <w:proofErr w:type="spellEnd"/>
      <w:r w:rsidR="005566D3"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</w:p>
    <w:p w14:paraId="66481985" w14:textId="77777777" w:rsidR="00AF4E2F" w:rsidRPr="002321BD" w:rsidRDefault="00AF4E2F" w:rsidP="00AF4E2F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707E877" w14:textId="77777777" w:rsidR="00AF4E2F" w:rsidRPr="002321BD" w:rsidRDefault="00AF4E2F" w:rsidP="00AF4E2F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56E25AE" w14:textId="77777777" w:rsidR="005566D3" w:rsidRPr="002321BD" w:rsidRDefault="005566D3" w:rsidP="005566D3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13D1CC7" w14:textId="77777777" w:rsidR="00C92693" w:rsidRPr="002321BD" w:rsidRDefault="005566D3" w:rsidP="005566D3">
      <w:pPr>
        <w:pStyle w:val="adlocalMcode"/>
        <w:rPr>
          <w:lang w:val="es-ES"/>
        </w:rPr>
      </w:pPr>
      <w:r w:rsidRPr="002321BD">
        <w:rPr>
          <w:lang w:val="es-ES"/>
        </w:rPr>
        <w:t>CH_BO_09-10-1</w:t>
      </w:r>
      <w:r w:rsidR="008B7701" w:rsidRPr="002321BD">
        <w:rPr>
          <w:lang w:val="es-ES"/>
        </w:rPr>
        <w:t>3</w:t>
      </w:r>
      <w:r w:rsidRPr="002321BD">
        <w:rPr>
          <w:lang w:val="es-ES"/>
        </w:rPr>
        <w:t xml:space="preserve">- </w:t>
      </w:r>
    </w:p>
    <w:p w14:paraId="6DA82ED8" w14:textId="568EE88B" w:rsidR="005566D3" w:rsidRPr="002321BD" w:rsidRDefault="00000000" w:rsidP="00445866">
      <w:pPr>
        <w:pStyle w:val="adlocalillDOI"/>
        <w:rPr>
          <w:lang w:val="es-ES"/>
        </w:rPr>
      </w:pPr>
      <w:hyperlink r:id="rId95" w:history="1">
        <w:r w:rsidR="00445866" w:rsidRPr="002321BD">
          <w:rPr>
            <w:rStyle w:val="Lienhypertexte"/>
            <w:lang w:val="es-ES"/>
          </w:rPr>
          <w:t>https://api.nakala.fr/embed/10.34847/nkl.fdcfcx7f/57b4b4fe5c3e2161d5dcee6efcad207251d839b5</w:t>
        </w:r>
      </w:hyperlink>
    </w:p>
    <w:p w14:paraId="6819FBDE" w14:textId="0C7CAF86" w:rsidR="005566D3" w:rsidRPr="002321BD" w:rsidRDefault="005566D3" w:rsidP="005566D3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550B6" w:rsidRPr="002321BD">
        <w:rPr>
          <w:lang w:val="es-ES"/>
        </w:rPr>
        <w:t>n.</w:t>
      </w:r>
      <w:r w:rsidR="00D550B6" w:rsidRPr="002321BD">
        <w:rPr>
          <w:vertAlign w:val="superscript"/>
          <w:lang w:val="es-ES"/>
        </w:rPr>
        <w:t>o</w:t>
      </w:r>
      <w:proofErr w:type="spellEnd"/>
      <w:r w:rsidR="00D550B6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 xml:space="preserve">ecoración </w:t>
      </w:r>
      <w:r w:rsidR="00FD398F" w:rsidRPr="002321BD">
        <w:rPr>
          <w:rFonts w:eastAsia="Arial"/>
          <w:lang w:val="es-ES"/>
        </w:rPr>
        <w:t>simétrica</w:t>
      </w:r>
      <w:r w:rsidRPr="002321BD">
        <w:rPr>
          <w:rFonts w:eastAsia="Arial"/>
          <w:lang w:val="es-ES"/>
        </w:rPr>
        <w:t xml:space="preserve"> en </w:t>
      </w:r>
      <w:r w:rsidR="00FD398F" w:rsidRPr="002321BD">
        <w:rPr>
          <w:rFonts w:eastAsia="Arial"/>
          <w:lang w:val="es-ES"/>
        </w:rPr>
        <w:t>yesería</w:t>
      </w:r>
      <w:r w:rsidRPr="002321BD">
        <w:rPr>
          <w:rFonts w:eastAsia="Arial"/>
          <w:lang w:val="es-ES"/>
        </w:rPr>
        <w:t xml:space="preserve"> de un “palacio” casa de adentro</w:t>
      </w:r>
    </w:p>
    <w:p w14:paraId="47E066F7" w14:textId="3DB01721" w:rsidR="005566D3" w:rsidRPr="002321BD" w:rsidRDefault="005566D3" w:rsidP="005566D3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550B6" w:rsidRPr="002321BD">
        <w:rPr>
          <w:lang w:val="es-ES"/>
        </w:rPr>
        <w:t>n.</w:t>
      </w:r>
      <w:r w:rsidR="00D550B6" w:rsidRPr="002321BD">
        <w:rPr>
          <w:vertAlign w:val="superscript"/>
          <w:lang w:val="es-ES"/>
        </w:rPr>
        <w:t>o</w:t>
      </w:r>
      <w:proofErr w:type="spellEnd"/>
      <w:r w:rsidR="00D550B6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D</w:t>
      </w:r>
      <w:r w:rsidRPr="002321BD">
        <w:rPr>
          <w:rFonts w:eastAsia="Arial"/>
          <w:lang w:val="es-ES"/>
        </w:rPr>
        <w:t>écor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plâtre</w:t>
      </w:r>
      <w:proofErr w:type="spellEnd"/>
      <w:r w:rsidRPr="002321BD">
        <w:rPr>
          <w:rFonts w:eastAsia="Arial"/>
          <w:lang w:val="es-ES"/>
        </w:rPr>
        <w:t xml:space="preserve"> en </w:t>
      </w:r>
      <w:proofErr w:type="spellStart"/>
      <w:r w:rsidRPr="002321BD">
        <w:rPr>
          <w:rFonts w:eastAsia="Arial"/>
          <w:lang w:val="es-ES"/>
        </w:rPr>
        <w:t>symétrie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période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dans</w:t>
      </w:r>
      <w:proofErr w:type="spellEnd"/>
      <w:r w:rsidRPr="002321BD">
        <w:rPr>
          <w:rFonts w:eastAsia="Arial"/>
          <w:lang w:val="es-ES"/>
        </w:rPr>
        <w:t xml:space="preserve"> la </w:t>
      </w:r>
      <w:proofErr w:type="spellStart"/>
      <w:r w:rsidRPr="002321BD">
        <w:rPr>
          <w:rFonts w:eastAsia="Arial"/>
          <w:lang w:val="es-ES"/>
        </w:rPr>
        <w:t>deuxième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cour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intérieure</w:t>
      </w:r>
      <w:proofErr w:type="spell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</w:p>
    <w:p w14:paraId="06DADA1D" w14:textId="77777777" w:rsidR="005566D3" w:rsidRPr="002321BD" w:rsidRDefault="005566D3" w:rsidP="005566D3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4EE4FD9" w14:textId="77777777" w:rsidR="005566D3" w:rsidRPr="002321BD" w:rsidRDefault="005566D3" w:rsidP="005566D3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579EBFC" w14:textId="77777777" w:rsidR="008B7701" w:rsidRPr="002321BD" w:rsidRDefault="008B7701" w:rsidP="008B770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7F1D29F" w14:textId="77777777" w:rsidR="00C92693" w:rsidRPr="002321BD" w:rsidRDefault="008B7701" w:rsidP="008B770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CH_BO_09-10-14- </w:t>
      </w:r>
    </w:p>
    <w:p w14:paraId="015EE636" w14:textId="20DB3E82" w:rsidR="008B7701" w:rsidRPr="002321BD" w:rsidRDefault="00000000" w:rsidP="00445866">
      <w:pPr>
        <w:pStyle w:val="adlocalillDOI"/>
        <w:rPr>
          <w:lang w:val="es-ES"/>
        </w:rPr>
      </w:pPr>
      <w:hyperlink r:id="rId96" w:history="1">
        <w:r w:rsidR="00445866" w:rsidRPr="002321BD">
          <w:rPr>
            <w:rStyle w:val="Lienhypertexte"/>
            <w:lang w:val="es-ES"/>
          </w:rPr>
          <w:t>https://api.nakala.fr/embed/10.34847/nkl.fdcfcx7f/997055ec4345e4cba401d6aa671e64209565dcab</w:t>
        </w:r>
      </w:hyperlink>
    </w:p>
    <w:p w14:paraId="30B259EB" w14:textId="0FE61620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C</w:t>
      </w:r>
      <w:r w:rsidR="00FD398F" w:rsidRPr="002321BD">
        <w:rPr>
          <w:rFonts w:eastAsia="Arial"/>
          <w:lang w:val="es-ES"/>
        </w:rPr>
        <w:t>himenea</w:t>
      </w:r>
      <w:r w:rsidRPr="002321BD">
        <w:rPr>
          <w:rFonts w:eastAsia="Arial"/>
          <w:lang w:val="es-ES"/>
        </w:rPr>
        <w:t xml:space="preserve"> </w:t>
      </w:r>
    </w:p>
    <w:p w14:paraId="45305DF8" w14:textId="4D170106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C</w:t>
      </w:r>
      <w:r w:rsidRPr="002321BD">
        <w:rPr>
          <w:rFonts w:eastAsia="Arial"/>
          <w:lang w:val="es-ES"/>
        </w:rPr>
        <w:t>heminée</w:t>
      </w:r>
      <w:proofErr w:type="spell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</w:p>
    <w:p w14:paraId="6B91D104" w14:textId="77777777" w:rsidR="008B7701" w:rsidRPr="002321BD" w:rsidRDefault="008B7701" w:rsidP="008B770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540C6769" w14:textId="77777777" w:rsidR="008B7701" w:rsidRPr="002321BD" w:rsidRDefault="008B7701" w:rsidP="008B770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7AE802C7" w14:textId="77777777" w:rsidR="008B7701" w:rsidRPr="002321BD" w:rsidRDefault="008B7701" w:rsidP="008B770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EC93F13" w14:textId="77777777" w:rsidR="00C92693" w:rsidRPr="002321BD" w:rsidRDefault="008B7701" w:rsidP="008B7701">
      <w:pPr>
        <w:pStyle w:val="adlocalMcode"/>
        <w:rPr>
          <w:lang w:val="es-ES"/>
        </w:rPr>
      </w:pPr>
      <w:r w:rsidRPr="002321BD">
        <w:rPr>
          <w:lang w:val="es-ES"/>
        </w:rPr>
        <w:lastRenderedPageBreak/>
        <w:t xml:space="preserve">CH_BO_09-10-15- </w:t>
      </w:r>
    </w:p>
    <w:p w14:paraId="31BF921E" w14:textId="47D25681" w:rsidR="008B7701" w:rsidRPr="002321BD" w:rsidRDefault="00000000" w:rsidP="00445866">
      <w:pPr>
        <w:pStyle w:val="adlocalillDOI"/>
        <w:rPr>
          <w:lang w:val="es-ES"/>
        </w:rPr>
      </w:pPr>
      <w:hyperlink r:id="rId97" w:history="1">
        <w:r w:rsidR="00445866" w:rsidRPr="002321BD">
          <w:rPr>
            <w:rStyle w:val="Lienhypertexte"/>
            <w:lang w:val="es-ES"/>
          </w:rPr>
          <w:t>https://api.nakala.fr/embed/10.34847/nkl.fdcfcx7f/f97447718b344d96dbf953fe186241cadc4e9f4a</w:t>
        </w:r>
      </w:hyperlink>
    </w:p>
    <w:p w14:paraId="1D554C43" w14:textId="39DACBB0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rco de un </w:t>
      </w:r>
      <w:r w:rsidR="00FD398F" w:rsidRPr="002321BD">
        <w:rPr>
          <w:rFonts w:eastAsia="Arial"/>
          <w:lang w:val="es-ES"/>
        </w:rPr>
        <w:t>salón</w:t>
      </w:r>
      <w:r w:rsidRPr="002321BD">
        <w:rPr>
          <w:rFonts w:eastAsia="Arial"/>
          <w:lang w:val="es-ES"/>
        </w:rPr>
        <w:t xml:space="preserve"> </w:t>
      </w:r>
      <w:r w:rsidR="00FD398F" w:rsidRPr="002321BD">
        <w:rPr>
          <w:rFonts w:eastAsia="Arial"/>
          <w:lang w:val="es-ES"/>
        </w:rPr>
        <w:t>islámico</w:t>
      </w:r>
      <w:r w:rsidRPr="002321BD">
        <w:rPr>
          <w:rFonts w:eastAsia="Arial"/>
          <w:lang w:val="es-ES"/>
        </w:rPr>
        <w:t xml:space="preserve">, alcoba </w:t>
      </w:r>
    </w:p>
    <w:p w14:paraId="6C5B6521" w14:textId="6A6EBC13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 xml:space="preserve">rc </w:t>
      </w:r>
      <w:proofErr w:type="spellStart"/>
      <w:r w:rsidRPr="002321BD">
        <w:rPr>
          <w:rFonts w:eastAsia="Arial"/>
          <w:lang w:val="es-ES"/>
        </w:rPr>
        <w:t>séparant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l’alcove</w:t>
      </w:r>
      <w:proofErr w:type="spellEnd"/>
      <w:r w:rsidRPr="002321BD">
        <w:rPr>
          <w:rFonts w:eastAsia="Arial"/>
          <w:lang w:val="es-ES"/>
        </w:rPr>
        <w:t xml:space="preserve"> du reste du «palacio»</w:t>
      </w:r>
    </w:p>
    <w:p w14:paraId="09438513" w14:textId="77777777" w:rsidR="008B7701" w:rsidRPr="002321BD" w:rsidRDefault="008B7701" w:rsidP="008B770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E54D488" w14:textId="77777777" w:rsidR="008B7701" w:rsidRPr="002321BD" w:rsidRDefault="008B7701" w:rsidP="008B770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176A732C" w14:textId="77777777" w:rsidR="008B7701" w:rsidRPr="002321BD" w:rsidRDefault="008B7701" w:rsidP="008B770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49CD3937" w14:textId="77777777" w:rsidR="00C92693" w:rsidRPr="002321BD" w:rsidRDefault="008B7701" w:rsidP="008B770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CH_BO_09-10-16- </w:t>
      </w:r>
    </w:p>
    <w:p w14:paraId="69D12BEF" w14:textId="2C4CE64F" w:rsidR="008B7701" w:rsidRPr="002321BD" w:rsidRDefault="00000000" w:rsidP="00445866">
      <w:pPr>
        <w:pStyle w:val="adlocalillDOI"/>
        <w:rPr>
          <w:lang w:val="es-ES"/>
        </w:rPr>
      </w:pPr>
      <w:hyperlink r:id="rId98" w:history="1">
        <w:r w:rsidR="00445866" w:rsidRPr="002321BD">
          <w:rPr>
            <w:rStyle w:val="Lienhypertexte"/>
            <w:lang w:val="es-ES"/>
          </w:rPr>
          <w:t>https://api.nakala.fr/embed/10.34847/nkl.fdcfcx7f/63ab4e2334250fc82838d9d72d4ecb56369499f2</w:t>
        </w:r>
      </w:hyperlink>
    </w:p>
    <w:p w14:paraId="188F5E92" w14:textId="5DFD430B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lang w:val="es-ES"/>
        </w:rPr>
        <w:t>A</w:t>
      </w:r>
      <w:r w:rsidRPr="002321BD">
        <w:rPr>
          <w:rFonts w:eastAsia="Arial"/>
          <w:lang w:val="es-ES"/>
        </w:rPr>
        <w:t xml:space="preserve">parejo de piedra </w:t>
      </w:r>
      <w:r w:rsidR="00FD398F" w:rsidRPr="002321BD">
        <w:rPr>
          <w:rFonts w:eastAsia="Arial"/>
          <w:lang w:val="es-ES"/>
        </w:rPr>
        <w:t>islámica</w:t>
      </w:r>
      <w:r w:rsidRPr="002321BD">
        <w:rPr>
          <w:rFonts w:eastAsia="Arial"/>
          <w:lang w:val="es-ES"/>
        </w:rPr>
        <w:t xml:space="preserve"> </w:t>
      </w:r>
    </w:p>
    <w:p w14:paraId="4F2BCC59" w14:textId="5A003CE3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ppareil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pierre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</w:t>
      </w:r>
      <w:r w:rsidR="0082479E" w:rsidRPr="002321BD">
        <w:rPr>
          <w:rFonts w:eastAsia="Arial"/>
          <w:lang w:val="es-ES"/>
        </w:rPr>
        <w:t>é</w:t>
      </w:r>
      <w:r w:rsidRPr="002321BD">
        <w:rPr>
          <w:rFonts w:eastAsia="Arial"/>
          <w:lang w:val="es-ES"/>
        </w:rPr>
        <w:t>di</w:t>
      </w:r>
      <w:r w:rsidR="0082479E" w:rsidRPr="002321BD">
        <w:rPr>
          <w:rFonts w:eastAsia="Arial"/>
          <w:lang w:val="es-ES"/>
        </w:rPr>
        <w:t>é</w:t>
      </w:r>
      <w:r w:rsidRPr="002321BD">
        <w:rPr>
          <w:rFonts w:eastAsia="Arial"/>
          <w:lang w:val="es-ES"/>
        </w:rPr>
        <w:t>val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5E4B4CD8" w14:textId="77777777" w:rsidR="008B7701" w:rsidRPr="002321BD" w:rsidRDefault="008B7701" w:rsidP="008B770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9CFE47F" w14:textId="77777777" w:rsidR="008B7701" w:rsidRPr="002321BD" w:rsidRDefault="008B7701" w:rsidP="008B770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077D9071" w14:textId="77777777" w:rsidR="008B7701" w:rsidRPr="002321BD" w:rsidRDefault="008B7701" w:rsidP="008B770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ED18DE7" w14:textId="77777777" w:rsidR="00445866" w:rsidRPr="002321BD" w:rsidRDefault="008B7701" w:rsidP="008B770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CH_BO_09-10-17- </w:t>
      </w:r>
    </w:p>
    <w:p w14:paraId="771AEA48" w14:textId="4F25D57C" w:rsidR="008B7701" w:rsidRPr="002321BD" w:rsidRDefault="00000000" w:rsidP="00445866">
      <w:pPr>
        <w:pStyle w:val="adlocalillDOI"/>
        <w:rPr>
          <w:lang w:val="es-ES"/>
        </w:rPr>
      </w:pPr>
      <w:hyperlink r:id="rId99" w:history="1">
        <w:r w:rsidR="00445866" w:rsidRPr="002321BD">
          <w:rPr>
            <w:rStyle w:val="Lienhypertexte"/>
            <w:lang w:val="es-ES"/>
          </w:rPr>
          <w:t>https://api.nakala.fr/embed/10.34847/nkl.fdcfcx7f/04f413495ab5389388eb9e3aec40aabe4ab85b96</w:t>
        </w:r>
      </w:hyperlink>
    </w:p>
    <w:p w14:paraId="5E9AC4F0" w14:textId="309406C0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lang w:val="es-ES"/>
        </w:rPr>
        <w:t>V</w:t>
      </w:r>
      <w:r w:rsidRPr="002321BD">
        <w:rPr>
          <w:lang w:val="es-ES"/>
        </w:rPr>
        <w:t>iga</w:t>
      </w:r>
      <w:r w:rsidR="00283A90" w:rsidRPr="002321BD">
        <w:rPr>
          <w:lang w:val="es-ES"/>
        </w:rPr>
        <w:t>s</w:t>
      </w:r>
      <w:r w:rsidRPr="002321BD">
        <w:rPr>
          <w:lang w:val="es-ES"/>
        </w:rPr>
        <w:t xml:space="preserve"> </w:t>
      </w:r>
      <w:r w:rsidR="00283A90" w:rsidRPr="002321BD">
        <w:rPr>
          <w:lang w:val="es-ES"/>
        </w:rPr>
        <w:t>islámicas</w:t>
      </w:r>
      <w:r w:rsidR="00283A90"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pintada</w:t>
      </w:r>
      <w:r w:rsidR="00283A90" w:rsidRPr="002321BD">
        <w:rPr>
          <w:lang w:val="es-ES"/>
        </w:rPr>
        <w:t>s sobre la puerta de entrada</w:t>
      </w:r>
      <w:r w:rsidRPr="002321BD">
        <w:rPr>
          <w:lang w:val="es-ES"/>
        </w:rPr>
        <w:t xml:space="preserve"> </w:t>
      </w:r>
    </w:p>
    <w:p w14:paraId="728223E5" w14:textId="178A5B38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proofErr w:type="spellStart"/>
      <w:r w:rsidR="00283A90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ou</w:t>
      </w:r>
      <w:r w:rsidR="00283A90" w:rsidRPr="002321BD">
        <w:rPr>
          <w:rFonts w:eastAsia="Arial"/>
          <w:lang w:val="es-ES"/>
        </w:rPr>
        <w:t>t</w:t>
      </w:r>
      <w:r w:rsidRPr="002321BD">
        <w:rPr>
          <w:rFonts w:eastAsia="Arial"/>
          <w:lang w:val="es-ES"/>
        </w:rPr>
        <w:t>r</w:t>
      </w:r>
      <w:r w:rsidR="00283A90" w:rsidRPr="002321BD">
        <w:rPr>
          <w:rFonts w:eastAsia="Arial"/>
          <w:lang w:val="es-ES"/>
        </w:rPr>
        <w:t>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au-dessus</w:t>
      </w:r>
      <w:proofErr w:type="spellEnd"/>
      <w:r w:rsidRPr="002321BD">
        <w:rPr>
          <w:rFonts w:eastAsia="Arial"/>
          <w:lang w:val="es-ES"/>
        </w:rPr>
        <w:t xml:space="preserve"> de la porte </w:t>
      </w:r>
      <w:proofErr w:type="spellStart"/>
      <w:r w:rsidRPr="002321BD">
        <w:rPr>
          <w:rFonts w:eastAsia="Arial"/>
          <w:lang w:val="es-ES"/>
        </w:rPr>
        <w:t>d’entrée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islamique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05A7F9F0" w14:textId="77777777" w:rsidR="008B7701" w:rsidRPr="002321BD" w:rsidRDefault="008B7701" w:rsidP="008B770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82C157A" w14:textId="77777777" w:rsidR="008B7701" w:rsidRPr="002321BD" w:rsidRDefault="008B7701" w:rsidP="008B770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6E40A004" w14:textId="77777777" w:rsidR="008B7701" w:rsidRPr="002321BD" w:rsidRDefault="008B7701" w:rsidP="008B7701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5ADD425B" w14:textId="77777777" w:rsidR="00445866" w:rsidRPr="002321BD" w:rsidRDefault="008B7701" w:rsidP="008B7701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CH_BO_09-10-18- </w:t>
      </w:r>
    </w:p>
    <w:p w14:paraId="4047AA38" w14:textId="55C791D5" w:rsidR="008B7701" w:rsidRPr="002321BD" w:rsidRDefault="00000000" w:rsidP="00445866">
      <w:pPr>
        <w:pStyle w:val="adlocalillDOI"/>
        <w:rPr>
          <w:lang w:val="es-ES"/>
        </w:rPr>
      </w:pPr>
      <w:hyperlink r:id="rId100" w:history="1">
        <w:r w:rsidR="00445866" w:rsidRPr="002321BD">
          <w:rPr>
            <w:rStyle w:val="Lienhypertexte"/>
            <w:lang w:val="es-ES"/>
          </w:rPr>
          <w:t>https://api.nakala.fr/embed/10.34847/nkl.fdcfcx7f/366d4f6cc4493072b606664b9affb4711e8f9586</w:t>
        </w:r>
      </w:hyperlink>
    </w:p>
    <w:p w14:paraId="185A0E6C" w14:textId="4CD2A339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283A90" w:rsidRPr="002321BD">
        <w:rPr>
          <w:lang w:val="es-ES"/>
        </w:rPr>
        <w:t>P</w:t>
      </w:r>
      <w:r w:rsidR="000B0EC4" w:rsidRPr="002321BD">
        <w:rPr>
          <w:lang w:val="es-ES"/>
        </w:rPr>
        <w:t>ó</w:t>
      </w:r>
      <w:r w:rsidR="0078563B" w:rsidRPr="002321BD">
        <w:rPr>
          <w:lang w:val="es-ES"/>
        </w:rPr>
        <w:t xml:space="preserve">ster </w:t>
      </w:r>
      <w:r w:rsidR="00FD398F" w:rsidRPr="002321BD">
        <w:rPr>
          <w:lang w:val="es-ES"/>
        </w:rPr>
        <w:t>evolución</w:t>
      </w:r>
      <w:r w:rsidR="0078563B" w:rsidRPr="002321BD">
        <w:rPr>
          <w:lang w:val="es-ES"/>
        </w:rPr>
        <w:t xml:space="preserve"> de la casa</w:t>
      </w:r>
      <w:r w:rsidRPr="002321BD">
        <w:rPr>
          <w:rFonts w:eastAsia="Arial"/>
          <w:lang w:val="es-ES"/>
        </w:rPr>
        <w:t xml:space="preserve"> </w:t>
      </w:r>
    </w:p>
    <w:p w14:paraId="51E8042C" w14:textId="68514F03" w:rsidR="008B7701" w:rsidRPr="002321BD" w:rsidRDefault="008B7701" w:rsidP="008B7701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="00283A90" w:rsidRPr="002321BD">
        <w:rPr>
          <w:rFonts w:eastAsia="Arial"/>
          <w:lang w:val="es-ES"/>
        </w:rPr>
        <w:t>P</w:t>
      </w:r>
      <w:r w:rsidR="0078563B" w:rsidRPr="002321BD">
        <w:rPr>
          <w:rFonts w:eastAsia="Arial"/>
          <w:lang w:val="es-ES"/>
        </w:rPr>
        <w:t xml:space="preserve">oster </w:t>
      </w:r>
      <w:proofErr w:type="spellStart"/>
      <w:r w:rsidR="0078563B" w:rsidRPr="002321BD">
        <w:rPr>
          <w:rFonts w:eastAsia="Arial"/>
          <w:lang w:val="es-ES"/>
        </w:rPr>
        <w:t>évolution</w:t>
      </w:r>
      <w:proofErr w:type="spellEnd"/>
      <w:r w:rsidR="0078563B" w:rsidRPr="002321BD">
        <w:rPr>
          <w:rFonts w:eastAsia="Arial"/>
          <w:lang w:val="es-ES"/>
        </w:rPr>
        <w:t xml:space="preserve"> de la </w:t>
      </w:r>
      <w:proofErr w:type="spellStart"/>
      <w:r w:rsidR="0078563B"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</w:t>
      </w:r>
    </w:p>
    <w:p w14:paraId="4CF4FC00" w14:textId="77777777" w:rsidR="008B7701" w:rsidRPr="002321BD" w:rsidRDefault="008B7701" w:rsidP="008B7701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D747B0B" w14:textId="77777777" w:rsidR="008B7701" w:rsidRPr="002321BD" w:rsidRDefault="008B7701" w:rsidP="008B7701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28A1362E" w14:textId="77777777" w:rsidR="0078563B" w:rsidRPr="002321BD" w:rsidRDefault="0078563B" w:rsidP="0078563B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3B5F3EBD" w14:textId="77777777" w:rsidR="00FE464A" w:rsidRPr="002321BD" w:rsidRDefault="0078563B" w:rsidP="0078563B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CH_BO_09-10-19- </w:t>
      </w:r>
    </w:p>
    <w:p w14:paraId="4BA84CD1" w14:textId="3CD5625F" w:rsidR="0078563B" w:rsidRPr="002321BD" w:rsidRDefault="00000000" w:rsidP="00FE464A">
      <w:pPr>
        <w:pStyle w:val="adlocalillDOI"/>
        <w:rPr>
          <w:lang w:val="es-ES"/>
        </w:rPr>
      </w:pPr>
      <w:hyperlink r:id="rId101" w:history="1">
        <w:r w:rsidR="00FE464A" w:rsidRPr="002321BD">
          <w:rPr>
            <w:rStyle w:val="Lienhypertexte"/>
            <w:lang w:val="es-ES"/>
          </w:rPr>
          <w:t>https://api.nakala.fr/embed/10.34847/nkl.fdcfcx7f/a9caf34a88f7ccd2cff63f302749e0725e52938a</w:t>
        </w:r>
      </w:hyperlink>
    </w:p>
    <w:p w14:paraId="1297BA0E" w14:textId="5CA006F4" w:rsidR="0078563B" w:rsidRPr="002321BD" w:rsidRDefault="0078563B" w:rsidP="0078563B">
      <w:pPr>
        <w:pStyle w:val="adtitrefigure"/>
        <w:ind w:left="1440"/>
        <w:jc w:val="left"/>
        <w:rPr>
          <w:lang w:val="es-ES" w:eastAsia="fr-FR"/>
        </w:rPr>
      </w:pP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8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lang w:val="es-ES" w:eastAsia="fr-FR"/>
        </w:rPr>
        <w:t xml:space="preserve">Configuración islámico-mudéjar en el </w:t>
      </w:r>
      <w:r w:rsidR="000B0EC4" w:rsidRPr="002321BD">
        <w:rPr>
          <w:lang w:val="es-ES" w:eastAsia="fr-FR"/>
        </w:rPr>
        <w:t>a</w:t>
      </w:r>
      <w:r w:rsidRPr="002321BD">
        <w:rPr>
          <w:lang w:val="es-ES" w:eastAsia="fr-FR"/>
        </w:rPr>
        <w:t>darve de Atocha. Un pequeño adarve vecinal</w:t>
      </w:r>
      <w:r w:rsidRPr="002321BD">
        <w:rPr>
          <w:lang w:val="es-ES" w:eastAsia="fr-FR"/>
        </w:rPr>
        <w:br/>
      </w:r>
      <w:r w:rsidRPr="002321BD">
        <w:rPr>
          <w:lang w:val="es-ES"/>
        </w:rPr>
        <w:t>San Pedro, callejón de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8</w:t>
      </w:r>
      <w:r w:rsidR="00C345B7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0B0EC4" w:rsidRPr="002321BD">
        <w:rPr>
          <w:lang w:val="es-ES" w:eastAsia="fr-FR"/>
        </w:rPr>
        <w:t>V</w:t>
      </w:r>
      <w:r w:rsidR="00A42129" w:rsidRPr="002321BD">
        <w:rPr>
          <w:lang w:val="es-ES" w:eastAsia="fr-FR"/>
        </w:rPr>
        <w:t>ue</w:t>
      </w:r>
      <w:proofErr w:type="spellEnd"/>
      <w:r w:rsidR="00A42129" w:rsidRPr="002321BD">
        <w:rPr>
          <w:lang w:val="es-ES" w:eastAsia="fr-FR"/>
        </w:rPr>
        <w:t xml:space="preserve"> </w:t>
      </w:r>
      <w:proofErr w:type="spellStart"/>
      <w:r w:rsidR="00A42129" w:rsidRPr="002321BD">
        <w:rPr>
          <w:lang w:val="es-ES" w:eastAsia="fr-FR"/>
        </w:rPr>
        <w:t>d’une</w:t>
      </w:r>
      <w:proofErr w:type="spellEnd"/>
      <w:r w:rsidR="00A42129" w:rsidRPr="002321BD">
        <w:rPr>
          <w:lang w:val="es-ES" w:eastAsia="fr-FR"/>
        </w:rPr>
        <w:t xml:space="preserve"> </w:t>
      </w:r>
      <w:proofErr w:type="spellStart"/>
      <w:r w:rsidR="00A42129" w:rsidRPr="002321BD">
        <w:rPr>
          <w:lang w:val="es-ES" w:eastAsia="fr-FR"/>
        </w:rPr>
        <w:t>ruelle</w:t>
      </w:r>
      <w:proofErr w:type="spellEnd"/>
      <w:r w:rsidR="00A42129" w:rsidRPr="002321BD">
        <w:rPr>
          <w:lang w:val="es-ES" w:eastAsia="fr-FR"/>
        </w:rPr>
        <w:t xml:space="preserve"> </w:t>
      </w:r>
      <w:proofErr w:type="spellStart"/>
      <w:r w:rsidR="00A42129" w:rsidRPr="002321BD">
        <w:rPr>
          <w:lang w:val="es-ES" w:eastAsia="fr-FR"/>
        </w:rPr>
        <w:t>islam</w:t>
      </w:r>
      <w:r w:rsidR="000B0EC4" w:rsidRPr="002321BD">
        <w:rPr>
          <w:lang w:val="es-ES" w:eastAsia="fr-FR"/>
        </w:rPr>
        <w:t>o</w:t>
      </w:r>
      <w:proofErr w:type="spellEnd"/>
      <w:r w:rsidR="00A42129" w:rsidRPr="002321BD">
        <w:rPr>
          <w:lang w:val="es-ES" w:eastAsia="fr-FR"/>
        </w:rPr>
        <w:t>-mud</w:t>
      </w:r>
      <w:r w:rsidR="0082479E" w:rsidRPr="002321BD">
        <w:rPr>
          <w:lang w:val="es-ES" w:eastAsia="fr-FR"/>
        </w:rPr>
        <w:t>é</w:t>
      </w:r>
      <w:r w:rsidR="00A42129" w:rsidRPr="002321BD">
        <w:rPr>
          <w:lang w:val="es-ES" w:eastAsia="fr-FR"/>
        </w:rPr>
        <w:t>ja</w:t>
      </w:r>
      <w:r w:rsidR="0082479E" w:rsidRPr="002321BD">
        <w:rPr>
          <w:lang w:val="es-ES" w:eastAsia="fr-FR"/>
        </w:rPr>
        <w:t>r:</w:t>
      </w:r>
      <w:r w:rsidR="00A42129" w:rsidRPr="002321BD">
        <w:rPr>
          <w:lang w:val="es-ES" w:eastAsia="fr-FR"/>
        </w:rPr>
        <w:t xml:space="preserve"> </w:t>
      </w:r>
      <w:proofErr w:type="spellStart"/>
      <w:r w:rsidR="00A42129" w:rsidRPr="002321BD">
        <w:rPr>
          <w:lang w:val="es-ES" w:eastAsia="fr-FR"/>
        </w:rPr>
        <w:t>l</w:t>
      </w:r>
      <w:r w:rsidR="0082479E" w:rsidRPr="002321BD">
        <w:rPr>
          <w:lang w:val="es-ES" w:eastAsia="fr-FR"/>
        </w:rPr>
        <w:t>’impasse</w:t>
      </w:r>
      <w:proofErr w:type="spellEnd"/>
      <w:r w:rsidR="0082479E" w:rsidRPr="002321BD">
        <w:rPr>
          <w:lang w:val="es-ES" w:eastAsia="fr-FR"/>
        </w:rPr>
        <w:t xml:space="preserve"> </w:t>
      </w:r>
      <w:r w:rsidR="00A42129" w:rsidRPr="002321BD">
        <w:rPr>
          <w:lang w:val="es-ES" w:eastAsia="fr-FR"/>
        </w:rPr>
        <w:t>de “Atocha”</w:t>
      </w:r>
    </w:p>
    <w:p w14:paraId="405AEB58" w14:textId="77777777" w:rsidR="00445866" w:rsidRPr="002321BD" w:rsidRDefault="0078563B" w:rsidP="00445866">
      <w:pPr>
        <w:pStyle w:val="adcredits-sources-ill"/>
        <w:rPr>
          <w:lang w:val="es-ES"/>
        </w:rPr>
      </w:pPr>
      <w:r w:rsidRPr="002321BD">
        <w:rPr>
          <w:lang w:val="es-ES"/>
        </w:rPr>
        <w:t>© Rafael Caballero García</w:t>
      </w:r>
      <w:r w:rsidRPr="002321BD">
        <w:rPr>
          <w:lang w:val="es-ES"/>
        </w:rPr>
        <w:br/>
        <w:t xml:space="preserve">Esteban Escribano </w:t>
      </w:r>
      <w:proofErr w:type="spellStart"/>
      <w:r w:rsidRPr="002321BD">
        <w:rPr>
          <w:lang w:val="es-ES"/>
        </w:rPr>
        <w:t>Chauvigné</w:t>
      </w:r>
      <w:proofErr w:type="spellEnd"/>
    </w:p>
    <w:p w14:paraId="0526F84A" w14:textId="430FE522" w:rsidR="00445866" w:rsidRPr="002321BD" w:rsidRDefault="00445866" w:rsidP="00445866">
      <w:pPr>
        <w:pStyle w:val="TEIfigureend"/>
        <w:rPr>
          <w:lang w:val="es-ES"/>
        </w:rPr>
      </w:pPr>
      <w:bookmarkStart w:id="4874" w:name="OLE_LINK1104"/>
      <w:bookmarkStart w:id="4875" w:name="OLE_LINK1105"/>
      <w:r w:rsidRPr="002321BD">
        <w:rPr>
          <w:lang w:val="es-ES"/>
        </w:rPr>
        <w:t>......&lt;/figure&gt;......</w:t>
      </w:r>
    </w:p>
    <w:p w14:paraId="7DD1D090" w14:textId="5D64F564" w:rsidR="00A475FD" w:rsidRPr="002321BD" w:rsidRDefault="00AD3BD7">
      <w:pPr>
        <w:pStyle w:val="adencSPrim"/>
        <w:rPr>
          <w:color w:val="FF0000"/>
          <w:sz w:val="22"/>
          <w:lang w:val="es-ES"/>
          <w:rPrChange w:id="4876" w:author="JEAN" w:date="2024-09-10T19:51:00Z">
            <w:rPr>
              <w:color w:val="FF0000"/>
            </w:rPr>
          </w:rPrChange>
        </w:rPr>
      </w:pPr>
      <w:r w:rsidRPr="002321BD">
        <w:rPr>
          <w:lang w:val="es-ES"/>
          <w:rPrChange w:id="4877" w:author="JEAN" w:date="2024-09-10T19:51:00Z">
            <w:rPr/>
          </w:rPrChange>
        </w:rPr>
        <w:lastRenderedPageBreak/>
        <w:t>CH_BO_10</w:t>
      </w:r>
      <w:r w:rsidR="00C13EB6" w:rsidRPr="002321BD">
        <w:rPr>
          <w:lang w:val="es-ES"/>
          <w:rPrChange w:id="4878" w:author="JEAN" w:date="2024-09-10T19:51:00Z">
            <w:rPr/>
          </w:rPrChange>
        </w:rPr>
        <w:t>a_</w:t>
      </w:r>
      <w:r w:rsidRPr="002321BD">
        <w:rPr>
          <w:lang w:val="es-ES"/>
          <w:rPrChange w:id="4879" w:author="JEAN" w:date="2024-09-10T19:51:00Z">
            <w:rPr/>
          </w:rPrChange>
        </w:rPr>
        <w:t>1439</w:t>
      </w:r>
    </w:p>
    <w:tbl>
      <w:tblPr>
        <w:tblStyle w:val="9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4880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4881">
          <w:tblGrid>
            <w:gridCol w:w="9072"/>
          </w:tblGrid>
        </w:tblGridChange>
      </w:tblGrid>
      <w:tr w:rsidR="009D606A" w:rsidRPr="002321BD" w14:paraId="4D01AB70" w14:textId="77777777">
        <w:tc>
          <w:tcPr>
            <w:tcW w:w="9072" w:type="dxa"/>
            <w:tcMar>
              <w:top w:w="0" w:type="dxa"/>
              <w:bottom w:w="0" w:type="dxa"/>
            </w:tcMar>
            <w:tcPrChange w:id="4882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445866" w:rsidRPr="002321BD" w14:paraId="13304838" w14:textId="77777777" w:rsidTr="00445866">
              <w:tc>
                <w:tcPr>
                  <w:tcW w:w="8932" w:type="dxa"/>
                </w:tcPr>
                <w:p w14:paraId="6D814490" w14:textId="77777777" w:rsidR="00445866" w:rsidRPr="002321BD" w:rsidRDefault="00445866" w:rsidP="00445866">
                  <w:pPr>
                    <w:rPr>
                      <w:lang w:val="es-ES"/>
                    </w:rPr>
                  </w:pPr>
                </w:p>
              </w:tc>
            </w:tr>
          </w:tbl>
          <w:p w14:paraId="10F2C87A" w14:textId="77777777" w:rsidR="009D606A" w:rsidRPr="002321BD" w:rsidRDefault="009D606A" w:rsidP="00445866">
            <w:pPr>
              <w:rPr>
                <w:lang w:val="es-ES"/>
                <w:rPrChange w:id="4883" w:author="JEAN" w:date="2024-09-10T19:51:00Z">
                  <w:rPr>
                    <w:rFonts w:cs="Times New Roman"/>
                  </w:rPr>
                </w:rPrChange>
              </w:rPr>
            </w:pPr>
            <w:r w:rsidRPr="002321BD">
              <w:rPr>
                <w:lang w:val="es-ES"/>
                <w:rPrChange w:id="4884" w:author="JEAN" w:date="2024-09-10T19:51:00Z">
                  <w:rPr/>
                </w:rPrChange>
              </w:rPr>
              <w:t>OF 356bis</w:t>
            </w:r>
          </w:p>
        </w:tc>
      </w:tr>
      <w:tr w:rsidR="009D606A" w:rsidRPr="002321BD" w14:paraId="234DF4E5" w14:textId="77777777">
        <w:tc>
          <w:tcPr>
            <w:tcW w:w="9072" w:type="dxa"/>
            <w:tcMar>
              <w:top w:w="0" w:type="dxa"/>
              <w:bottom w:w="0" w:type="dxa"/>
            </w:tcMar>
            <w:tcPrChange w:id="4885" w:author="JEAN" w:date="2024-09-10T19:51:00Z">
              <w:tcPr>
                <w:tcW w:w="9072" w:type="dxa"/>
              </w:tcPr>
            </w:tcPrChange>
          </w:tcPr>
          <w:p w14:paraId="541ACD97" w14:textId="77777777" w:rsidR="009D606A" w:rsidRPr="002321BD" w:rsidRDefault="009D606A" w:rsidP="00445866">
            <w:pPr>
              <w:rPr>
                <w:rFonts w:ascii="Times New Roman" w:hAnsi="Times New Roman"/>
                <w:b/>
                <w:color w:val="000000"/>
                <w:lang w:val="es-ES"/>
                <w:rPrChange w:id="4886" w:author="JEAN" w:date="2024-09-10T19:51:00Z">
                  <w:rPr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4887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8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…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tres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otro portal de su tamaño con sus corredores. Testigos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Sagrario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sanches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vargas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8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8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796E30" w14:paraId="4B27EBE2" w14:textId="77777777">
        <w:tc>
          <w:tcPr>
            <w:tcW w:w="9072" w:type="dxa"/>
            <w:tcMar>
              <w:top w:w="0" w:type="dxa"/>
              <w:bottom w:w="0" w:type="dxa"/>
            </w:tcMar>
            <w:tcPrChange w:id="4901" w:author="JEAN" w:date="2024-09-10T19:51:00Z">
              <w:tcPr>
                <w:tcW w:w="9072" w:type="dxa"/>
              </w:tcPr>
            </w:tcPrChange>
          </w:tcPr>
          <w:p w14:paraId="00B8C345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4902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9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9D606A" w:rsidRPr="002321BD" w14:paraId="39526263" w14:textId="77777777">
        <w:tc>
          <w:tcPr>
            <w:tcW w:w="9072" w:type="dxa"/>
            <w:tcMar>
              <w:top w:w="0" w:type="dxa"/>
              <w:bottom w:w="0" w:type="dxa"/>
            </w:tcMar>
            <w:tcPrChange w:id="4910" w:author="JEAN" w:date="2024-09-10T19:51:00Z">
              <w:tcPr>
                <w:tcW w:w="9072" w:type="dxa"/>
              </w:tcPr>
            </w:tcPrChange>
          </w:tcPr>
          <w:p w14:paraId="55911152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491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9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9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tener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9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91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pero sanches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1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carniçero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2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2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2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2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2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arçediano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2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medina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49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dozientos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diez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mayo año de 37.</w:t>
            </w:r>
          </w:p>
        </w:tc>
      </w:tr>
      <w:tr w:rsidR="009D606A" w:rsidRPr="002321BD" w14:paraId="014BC060" w14:textId="77777777">
        <w:tc>
          <w:tcPr>
            <w:tcW w:w="9072" w:type="dxa"/>
            <w:tcMar>
              <w:top w:w="0" w:type="dxa"/>
              <w:bottom w:w="0" w:type="dxa"/>
            </w:tcMar>
            <w:tcPrChange w:id="4939" w:author="JEAN" w:date="2024-09-10T19:51:00Z">
              <w:tcPr>
                <w:tcW w:w="9072" w:type="dxa"/>
              </w:tcPr>
            </w:tcPrChange>
          </w:tcPr>
          <w:p w14:paraId="28954383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494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49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de agosto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treynta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nueve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cornejo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mayordomos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han por linderos de cada parte casas de la dicha eglesia. Et tiene en la entrada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callejon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9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9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quadra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9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9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con sus corredores.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alhania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ocho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49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49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tres varas e media.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49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49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diez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0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0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tres varas e media. </w:t>
            </w:r>
            <w:proofErr w:type="spellStart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2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3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 xml:space="preserve"> a la mano derecha esta otro </w:t>
            </w:r>
            <w:proofErr w:type="spellStart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4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5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 xml:space="preserve"> que ha en luengo diez varas e en ancho tres varas </w:t>
            </w:r>
            <w:proofErr w:type="gramStart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6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strike/>
                <w:color w:val="000000"/>
                <w:lang w:val="es-ES"/>
                <w:rPrChange w:id="5007" w:author="JEAN" w:date="2024-09-10T19:51:00Z">
                  <w:rPr>
                    <w:rFonts w:ascii="Times New Roman" w:hAnsi="Times New Roman"/>
                    <w:strike/>
                    <w:color w:val="000000" w:themeColor="text1"/>
                  </w:rPr>
                </w:rPrChange>
              </w:rPr>
              <w:t xml:space="preserve"> media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0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Testigos don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arçediano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medina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0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0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diego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796E30" w14:paraId="2A804B98" w14:textId="77777777">
        <w:tc>
          <w:tcPr>
            <w:tcW w:w="9072" w:type="dxa"/>
            <w:tcMar>
              <w:top w:w="0" w:type="dxa"/>
              <w:bottom w:w="0" w:type="dxa"/>
            </w:tcMar>
            <w:tcPrChange w:id="5025" w:author="JEAN" w:date="2024-09-10T19:51:00Z">
              <w:tcPr>
                <w:tcW w:w="9072" w:type="dxa"/>
              </w:tcPr>
            </w:tcPrChange>
          </w:tcPr>
          <w:p w14:paraId="521FD6CD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02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0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9D606A" w:rsidRPr="002321BD" w14:paraId="49F268CA" w14:textId="77777777">
        <w:tc>
          <w:tcPr>
            <w:tcW w:w="9072" w:type="dxa"/>
            <w:tcMar>
              <w:top w:w="0" w:type="dxa"/>
              <w:bottom w:w="0" w:type="dxa"/>
            </w:tcMar>
            <w:tcPrChange w:id="5034" w:author="JEAN" w:date="2024-09-10T19:51:00Z">
              <w:tcPr>
                <w:tcW w:w="9072" w:type="dxa"/>
              </w:tcPr>
            </w:tcPrChange>
          </w:tcPr>
          <w:p w14:paraId="16E0D259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035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0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el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37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otro cuerpo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38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george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39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40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maldonado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5042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167"/>
            </w:r>
          </w:p>
        </w:tc>
      </w:tr>
    </w:tbl>
    <w:p w14:paraId="50C1CE2A" w14:textId="6322F784" w:rsidR="00AD3BD7" w:rsidRPr="002321BD" w:rsidRDefault="00AD3BD7">
      <w:pPr>
        <w:pStyle w:val="adencSPrim"/>
        <w:rPr>
          <w:color w:val="FF0000"/>
          <w:sz w:val="22"/>
          <w:lang w:val="es-ES"/>
          <w:rPrChange w:id="5053" w:author="JEAN" w:date="2024-09-10T19:51:00Z">
            <w:rPr>
              <w:color w:val="FF0000"/>
            </w:rPr>
          </w:rPrChange>
        </w:rPr>
      </w:pPr>
      <w:bookmarkStart w:id="5054" w:name="OLE_LINK608"/>
      <w:bookmarkStart w:id="5055" w:name="OLE_LINK609"/>
      <w:r w:rsidRPr="002321BD">
        <w:rPr>
          <w:lang w:val="es-ES"/>
          <w:rPrChange w:id="5056" w:author="JEAN" w:date="2024-09-10T19:51:00Z">
            <w:rPr/>
          </w:rPrChange>
        </w:rPr>
        <w:t>CH_BO_10</w:t>
      </w:r>
      <w:r w:rsidR="00C13EB6" w:rsidRPr="002321BD">
        <w:rPr>
          <w:lang w:val="es-ES"/>
          <w:rPrChange w:id="5057" w:author="JEAN" w:date="2024-09-10T19:51:00Z">
            <w:rPr/>
          </w:rPrChange>
        </w:rPr>
        <w:t>a_</w:t>
      </w:r>
      <w:r w:rsidRPr="002321BD">
        <w:rPr>
          <w:lang w:val="es-ES"/>
          <w:rPrChange w:id="5058" w:author="JEAN" w:date="2024-09-10T19:51:00Z">
            <w:rPr/>
          </w:rPrChange>
        </w:rPr>
        <w:t>1492</w:t>
      </w:r>
      <w:r w:rsidR="00A475FD" w:rsidRPr="002321BD">
        <w:rPr>
          <w:lang w:val="es-ES"/>
          <w:rPrChange w:id="5059" w:author="JEAN" w:date="2024-09-10T19:51:00Z">
            <w:rPr/>
          </w:rPrChange>
        </w:rPr>
        <w:t xml:space="preserve"> </w:t>
      </w:r>
    </w:p>
    <w:bookmarkEnd w:id="5054"/>
    <w:bookmarkEnd w:id="5055"/>
    <w:tbl>
      <w:tblPr>
        <w:tblStyle w:val="8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060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061">
          <w:tblGrid>
            <w:gridCol w:w="9072"/>
          </w:tblGrid>
        </w:tblGridChange>
      </w:tblGrid>
      <w:tr w:rsidR="009D606A" w:rsidRPr="002321BD" w14:paraId="3742A0FB" w14:textId="77777777">
        <w:tc>
          <w:tcPr>
            <w:tcW w:w="9072" w:type="dxa"/>
            <w:tcMar>
              <w:top w:w="0" w:type="dxa"/>
              <w:bottom w:w="0" w:type="dxa"/>
            </w:tcMar>
            <w:tcPrChange w:id="5062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445866" w:rsidRPr="002321BD" w14:paraId="7683CFCE" w14:textId="77777777" w:rsidTr="00445866">
              <w:tc>
                <w:tcPr>
                  <w:tcW w:w="8932" w:type="dxa"/>
                </w:tcPr>
                <w:p w14:paraId="594CE897" w14:textId="77777777" w:rsidR="00445866" w:rsidRPr="002321BD" w:rsidRDefault="00445866" w:rsidP="00445866">
                  <w:pPr>
                    <w:rPr>
                      <w:lang w:val="es-ES"/>
                    </w:rPr>
                  </w:pPr>
                </w:p>
              </w:tc>
            </w:tr>
          </w:tbl>
          <w:p w14:paraId="61313171" w14:textId="77777777" w:rsidR="009D606A" w:rsidRPr="002321BD" w:rsidRDefault="009D606A" w:rsidP="00445866">
            <w:pPr>
              <w:rPr>
                <w:lang w:val="es-ES"/>
                <w:rPrChange w:id="5063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5064" w:author="JEAN" w:date="2024-09-10T19:51:00Z">
                  <w:rPr/>
                </w:rPrChange>
              </w:rPr>
              <w:t>OF 356</w:t>
            </w:r>
          </w:p>
        </w:tc>
      </w:tr>
      <w:tr w:rsidR="009D606A" w:rsidRPr="002321BD" w14:paraId="6B96C8B5" w14:textId="77777777">
        <w:tc>
          <w:tcPr>
            <w:tcW w:w="9072" w:type="dxa"/>
            <w:tcMar>
              <w:top w:w="0" w:type="dxa"/>
              <w:bottom w:w="0" w:type="dxa"/>
            </w:tcMar>
            <w:tcPrChange w:id="5065" w:author="JEAN" w:date="2024-09-10T19:51:00Z">
              <w:tcPr>
                <w:tcW w:w="9072" w:type="dxa"/>
              </w:tcPr>
            </w:tcPrChange>
          </w:tcPr>
          <w:p w14:paraId="12268A5D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06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0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[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côté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droit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] Los dos cuerpos de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74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 xml:space="preserve">Jorge Maldonado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075" w:author="JEAN" w:date="2024-09-10T19:51:00Z">
                  <w:rPr>
                    <w:rFonts w:ascii="Times New Roman" w:hAnsi="Times New Roman"/>
                    <w:b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color w:val="000000"/>
                <w:lang w:val="es-ES"/>
                <w:rPrChange w:id="5076" w:author="JEAN" w:date="2024-09-10T19:51:00Z">
                  <w:rPr>
                    <w:rStyle w:val="Appelnotedebasdep"/>
                    <w:rFonts w:ascii="Times New Roman" w:hAnsi="Times New Roman" w:cs="Times New Roman"/>
                    <w:b/>
                    <w:color w:val="000000" w:themeColor="text1"/>
                  </w:rPr>
                </w:rPrChange>
              </w:rPr>
              <w:footnoteReference w:id="168"/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0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su vida,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Suares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tres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0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gallinas. Han por linderos de toda parte casas de la iglesia.</w:t>
            </w:r>
          </w:p>
        </w:tc>
      </w:tr>
      <w:tr w:rsidR="009D606A" w:rsidRPr="002321BD" w14:paraId="6B7BEC73" w14:textId="77777777">
        <w:tc>
          <w:tcPr>
            <w:tcW w:w="9072" w:type="dxa"/>
            <w:tcMar>
              <w:top w:w="0" w:type="dxa"/>
              <w:bottom w:w="0" w:type="dxa"/>
            </w:tcMar>
            <w:tcPrChange w:id="5102" w:author="JEAN" w:date="2024-09-10T19:51:00Z">
              <w:tcPr>
                <w:tcW w:w="9072" w:type="dxa"/>
              </w:tcPr>
            </w:tcPrChange>
          </w:tcPr>
          <w:p w14:paraId="129EA711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10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1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notario e de los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ynfra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 estas casas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a la entrada de la puerta de la casa por donde ellas manda un portal con un establo a la mano derecha que ha todo en luengo nueve varas e media e en ancho tres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derecha del dicho portal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9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e en ancho al tanto,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derecha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corredor como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lungo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1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 portal.</w:t>
            </w:r>
          </w:p>
        </w:tc>
      </w:tr>
    </w:tbl>
    <w:p w14:paraId="0DC0C5DC" w14:textId="07832076" w:rsidR="00A475FD" w:rsidRPr="002321BD" w:rsidRDefault="00AD3BD7">
      <w:pPr>
        <w:pStyle w:val="adencSPrim"/>
        <w:rPr>
          <w:sz w:val="22"/>
          <w:lang w:val="es-ES"/>
          <w:rPrChange w:id="5187" w:author="JEAN" w:date="2024-09-10T19:51:00Z">
            <w:rPr/>
          </w:rPrChange>
        </w:rPr>
      </w:pPr>
      <w:r w:rsidRPr="002321BD">
        <w:rPr>
          <w:lang w:val="es-ES"/>
          <w:rPrChange w:id="5188" w:author="JEAN" w:date="2024-09-10T19:51:00Z">
            <w:rPr/>
          </w:rPrChange>
        </w:rPr>
        <w:t>CH_BO_10b</w:t>
      </w:r>
      <w:r w:rsidR="00C13EB6" w:rsidRPr="002321BD">
        <w:rPr>
          <w:lang w:val="es-ES"/>
          <w:rPrChange w:id="5189" w:author="JEAN" w:date="2024-09-10T19:51:00Z">
            <w:rPr/>
          </w:rPrChange>
        </w:rPr>
        <w:t>_1</w:t>
      </w:r>
      <w:r w:rsidRPr="002321BD">
        <w:rPr>
          <w:lang w:val="es-ES"/>
          <w:rPrChange w:id="5190" w:author="JEAN" w:date="2024-09-10T19:51:00Z">
            <w:rPr/>
          </w:rPrChange>
        </w:rPr>
        <w:t>439</w:t>
      </w:r>
    </w:p>
    <w:tbl>
      <w:tblPr>
        <w:tblStyle w:val="7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191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192">
          <w:tblGrid>
            <w:gridCol w:w="9072"/>
          </w:tblGrid>
        </w:tblGridChange>
      </w:tblGrid>
      <w:tr w:rsidR="009D606A" w:rsidRPr="002321BD" w14:paraId="47C70D90" w14:textId="77777777">
        <w:tc>
          <w:tcPr>
            <w:tcW w:w="9072" w:type="dxa"/>
            <w:tcMar>
              <w:top w:w="0" w:type="dxa"/>
              <w:bottom w:w="0" w:type="dxa"/>
            </w:tcMar>
            <w:tcPrChange w:id="5193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445866" w:rsidRPr="002321BD" w14:paraId="28BECC6F" w14:textId="77777777" w:rsidTr="00445866">
              <w:tc>
                <w:tcPr>
                  <w:tcW w:w="8932" w:type="dxa"/>
                </w:tcPr>
                <w:p w14:paraId="48F63793" w14:textId="77777777" w:rsidR="00445866" w:rsidRPr="002321BD" w:rsidRDefault="00445866" w:rsidP="00445866">
                  <w:pPr>
                    <w:rPr>
                      <w:lang w:val="es-ES"/>
                    </w:rPr>
                  </w:pPr>
                </w:p>
              </w:tc>
            </w:tr>
          </w:tbl>
          <w:p w14:paraId="02DF337E" w14:textId="77777777" w:rsidR="009D606A" w:rsidRPr="002321BD" w:rsidRDefault="009D606A" w:rsidP="00445866">
            <w:pPr>
              <w:rPr>
                <w:lang w:val="es-ES"/>
                <w:rPrChange w:id="5194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5195" w:author="JEAN" w:date="2024-09-10T19:51:00Z">
                  <w:rPr>
                    <w:lang w:val="en-US"/>
                  </w:rPr>
                </w:rPrChange>
              </w:rPr>
              <w:t>OF 356bis</w:t>
            </w:r>
          </w:p>
        </w:tc>
      </w:tr>
      <w:tr w:rsidR="009D606A" w:rsidRPr="002321BD" w14:paraId="16DBFF8F" w14:textId="77777777">
        <w:tc>
          <w:tcPr>
            <w:tcW w:w="9072" w:type="dxa"/>
            <w:tcMar>
              <w:top w:w="0" w:type="dxa"/>
              <w:bottom w:w="0" w:type="dxa"/>
            </w:tcMar>
            <w:tcPrChange w:id="5196" w:author="JEAN" w:date="2024-09-10T19:51:00Z">
              <w:tcPr>
                <w:tcW w:w="9072" w:type="dxa"/>
              </w:tcPr>
            </w:tcPrChange>
          </w:tcPr>
          <w:p w14:paraId="3A602E46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19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1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1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elvira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rrodrigues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muger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gabriel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rrodrigues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21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alonso martines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1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arçipreste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1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talavera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2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seteçientos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sesenta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veynte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Junio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treynta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años.</w:t>
            </w:r>
          </w:p>
        </w:tc>
      </w:tr>
      <w:tr w:rsidR="009D606A" w:rsidRPr="002321BD" w14:paraId="298C370F" w14:textId="77777777">
        <w:tc>
          <w:tcPr>
            <w:tcW w:w="9072" w:type="dxa"/>
            <w:tcMar>
              <w:top w:w="0" w:type="dxa"/>
              <w:bottom w:w="0" w:type="dxa"/>
            </w:tcMar>
            <w:tcPrChange w:id="5233" w:author="JEAN" w:date="2024-09-10T19:51:00Z">
              <w:tcPr>
                <w:tcW w:w="9072" w:type="dxa"/>
              </w:tcPr>
            </w:tcPrChange>
          </w:tcPr>
          <w:p w14:paraId="10E7D968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23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2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17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ha por linderos de cada parte casas de la dicha eglesia. Et tienen en la entrada un portal con una casa a la mano derecha que ha todo en luengo nueve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altanto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los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cozina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esta otro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media. Et en ancho tres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2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2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2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terçias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2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portal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cobierto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alfonso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martines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arçipreste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talavera e Juan sanches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796E30" w14:paraId="5977F281" w14:textId="77777777">
        <w:tc>
          <w:tcPr>
            <w:tcW w:w="9072" w:type="dxa"/>
            <w:tcMar>
              <w:top w:w="0" w:type="dxa"/>
              <w:bottom w:w="0" w:type="dxa"/>
            </w:tcMar>
            <w:tcPrChange w:id="5310" w:author="JEAN" w:date="2024-09-10T19:51:00Z">
              <w:tcPr>
                <w:tcW w:w="9072" w:type="dxa"/>
              </w:tcPr>
            </w:tcPrChange>
          </w:tcPr>
          <w:p w14:paraId="032910D8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311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3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3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9D606A" w:rsidRPr="002321BD" w14:paraId="171C1EB9" w14:textId="77777777">
        <w:tc>
          <w:tcPr>
            <w:tcW w:w="9072" w:type="dxa"/>
            <w:tcMar>
              <w:top w:w="0" w:type="dxa"/>
              <w:bottom w:w="0" w:type="dxa"/>
            </w:tcMar>
            <w:tcPrChange w:id="5319" w:author="JEAN" w:date="2024-09-10T19:51:00Z">
              <w:tcPr>
                <w:tcW w:w="9072" w:type="dxa"/>
              </w:tcPr>
            </w:tcPrChange>
          </w:tcPr>
          <w:p w14:paraId="699F1601" w14:textId="77777777" w:rsidR="009D606A" w:rsidRPr="002321BD" w:rsidRDefault="009D606A" w:rsidP="00445866">
            <w:pPr>
              <w:rPr>
                <w:rFonts w:ascii="Times New Roman" w:hAnsi="Times New Roman"/>
                <w:color w:val="000000"/>
                <w:lang w:val="es-ES"/>
                <w:rPrChange w:id="532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3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322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george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323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5324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maldonado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3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5326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169"/>
            </w:r>
          </w:p>
        </w:tc>
      </w:tr>
    </w:tbl>
    <w:p w14:paraId="1FB0E690" w14:textId="4B2B5B5C" w:rsidR="00AD3BD7" w:rsidRPr="002321BD" w:rsidRDefault="00AD3BD7">
      <w:pPr>
        <w:pStyle w:val="adencSPrim"/>
        <w:rPr>
          <w:sz w:val="22"/>
          <w:lang w:val="es-ES"/>
          <w:rPrChange w:id="5338" w:author="JEAN" w:date="2024-09-10T19:51:00Z">
            <w:rPr/>
          </w:rPrChange>
        </w:rPr>
      </w:pPr>
      <w:r w:rsidRPr="002321BD">
        <w:rPr>
          <w:lang w:val="es-ES"/>
          <w:rPrChange w:id="5339" w:author="JEAN" w:date="2024-09-10T19:51:00Z">
            <w:rPr/>
          </w:rPrChange>
        </w:rPr>
        <w:t>CH_BO_10b</w:t>
      </w:r>
      <w:r w:rsidR="00C13EB6" w:rsidRPr="002321BD">
        <w:rPr>
          <w:lang w:val="es-ES"/>
          <w:rPrChange w:id="5340" w:author="JEAN" w:date="2024-09-10T19:51:00Z">
            <w:rPr/>
          </w:rPrChange>
        </w:rPr>
        <w:t>_</w:t>
      </w:r>
      <w:r w:rsidRPr="002321BD">
        <w:rPr>
          <w:lang w:val="es-ES"/>
          <w:rPrChange w:id="5341" w:author="JEAN" w:date="2024-09-10T19:51:00Z">
            <w:rPr/>
          </w:rPrChange>
        </w:rPr>
        <w:t>1492</w:t>
      </w:r>
    </w:p>
    <w:bookmarkEnd w:id="4874"/>
    <w:bookmarkEnd w:id="4875"/>
    <w:tbl>
      <w:tblPr>
        <w:tblStyle w:val="6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342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343">
          <w:tblGrid>
            <w:gridCol w:w="9072"/>
          </w:tblGrid>
        </w:tblGridChange>
      </w:tblGrid>
      <w:tr w:rsidR="009D606A" w:rsidRPr="002321BD" w14:paraId="11413C4D" w14:textId="77777777">
        <w:tc>
          <w:tcPr>
            <w:tcW w:w="9072" w:type="dxa"/>
            <w:tcMar>
              <w:top w:w="0" w:type="dxa"/>
              <w:bottom w:w="0" w:type="dxa"/>
            </w:tcMar>
            <w:tcPrChange w:id="5344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445866" w:rsidRPr="002321BD" w14:paraId="752BDE06" w14:textId="77777777" w:rsidTr="00445866">
              <w:tc>
                <w:tcPr>
                  <w:tcW w:w="8932" w:type="dxa"/>
                </w:tcPr>
                <w:p w14:paraId="6081F89F" w14:textId="77777777" w:rsidR="00445866" w:rsidRPr="002321BD" w:rsidRDefault="00445866" w:rsidP="00445866">
                  <w:pPr>
                    <w:rPr>
                      <w:lang w:val="es-ES"/>
                    </w:rPr>
                  </w:pPr>
                </w:p>
              </w:tc>
            </w:tr>
          </w:tbl>
          <w:p w14:paraId="564ADE5B" w14:textId="77777777" w:rsidR="009D606A" w:rsidRPr="002321BD" w:rsidRDefault="009D606A" w:rsidP="00445866">
            <w:pPr>
              <w:rPr>
                <w:lang w:val="es-ES"/>
                <w:rPrChange w:id="5345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5346" w:author="JEAN" w:date="2024-09-10T19:51:00Z">
                  <w:rPr>
                    <w:lang w:val="en-US"/>
                  </w:rPr>
                </w:rPrChange>
              </w:rPr>
              <w:lastRenderedPageBreak/>
              <w:t>OF 356</w:t>
            </w:r>
          </w:p>
        </w:tc>
      </w:tr>
      <w:tr w:rsidR="009D606A" w:rsidRPr="002321BD" w14:paraId="0794FA66" w14:textId="77777777">
        <w:tc>
          <w:tcPr>
            <w:tcW w:w="9072" w:type="dxa"/>
            <w:tcMar>
              <w:top w:w="0" w:type="dxa"/>
              <w:bottom w:w="0" w:type="dxa"/>
            </w:tcMar>
            <w:tcPrChange w:id="5347" w:author="JEAN" w:date="2024-09-10T19:51:00Z">
              <w:tcPr>
                <w:tcW w:w="9072" w:type="dxa"/>
              </w:tcPr>
            </w:tcPrChange>
          </w:tcPr>
          <w:p w14:paraId="0EB31763" w14:textId="77777777" w:rsidR="009D606A" w:rsidRPr="002321BD" w:rsidRDefault="009D606A" w:rsidP="00445866">
            <w:pPr>
              <w:rPr>
                <w:rFonts w:ascii="Times New Roman" w:hAnsi="Times New Roman"/>
                <w:i/>
                <w:color w:val="000000"/>
                <w:lang w:val="es-ES"/>
                <w:rPrChange w:id="5348" w:author="JEAN" w:date="2024-09-10T19:51:00Z">
                  <w:rPr>
                    <w:rFonts w:ascii="Times New Roman" w:hAnsi="Times New Roman" w:cs="Times New Roman"/>
                    <w:i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4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lastRenderedPageBreak/>
              <w:t xml:space="preserve">En el otro cuerpo de casas que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junto con estas tiene la entrada un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rincon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de la puerta de las otras casas un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callejon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trese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5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varas e en ancho dos varas e tres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quartas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, adelante tiene un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e a la mano derecha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fazia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la entrada esta una bodega por donde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se mandan estas casas por las otras que ha en luengo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6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varas e en ancho tres varas,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, e a la mano derecha del dicho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entrando en el por esta otra casa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7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un retrete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pequenno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que ha en luengo dos varas e media e otro tanto en ancho 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deste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sale un corredor sobre el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8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frontero esta otro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que ha en luengo siete varas e en ancho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varas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çensillo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, a la mano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esta otro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39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varas e en ancho tres varas </w:t>
            </w:r>
            <w:proofErr w:type="gram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media, adelante la puerta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un portal sobre el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0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0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Alfon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1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del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2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Varco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3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criados del dicho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4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sennor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5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 Alvar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6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Perez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7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8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i/>
                <w:color w:val="000000"/>
                <w:lang w:val="es-ES"/>
                <w:rPrChange w:id="5419" w:author="JEAN" w:date="2024-09-10T19:51:00Z">
                  <w:rPr>
                    <w:rFonts w:ascii="Times New Roman" w:hAnsi="Times New Roman"/>
                    <w:i/>
                    <w:color w:val="000000" w:themeColor="text1"/>
                  </w:rPr>
                </w:rPrChange>
              </w:rPr>
              <w:t>.</w:t>
            </w:r>
          </w:p>
        </w:tc>
      </w:tr>
    </w:tbl>
    <w:p w14:paraId="227CD457" w14:textId="77777777" w:rsidR="00674EF0" w:rsidRPr="002321BD" w:rsidRDefault="00A475FD">
      <w:pPr>
        <w:pStyle w:val="adlocalMcode"/>
        <w:rPr>
          <w:color w:val="auto"/>
          <w:sz w:val="22"/>
          <w:lang w:val="es-ES"/>
          <w:rPrChange w:id="5420" w:author="JEAN" w:date="2024-09-10T19:51:00Z">
            <w:rPr/>
          </w:rPrChange>
        </w:rPr>
      </w:pPr>
      <w:r w:rsidRPr="002321BD">
        <w:rPr>
          <w:lang w:val="es-ES"/>
          <w:rPrChange w:id="5421" w:author="JEAN" w:date="2024-09-10T19:51:00Z">
            <w:rPr/>
          </w:rPrChange>
        </w:rPr>
        <w:t>CH_AO_10,</w:t>
      </w:r>
      <w:r w:rsidR="00D24AAF" w:rsidRPr="002321BD">
        <w:rPr>
          <w:lang w:val="es-ES"/>
          <w:rPrChange w:id="5422" w:author="JEAN" w:date="2024-09-10T19:51:00Z">
            <w:rPr/>
          </w:rPrChange>
        </w:rPr>
        <w:t xml:space="preserve"> </w:t>
      </w:r>
    </w:p>
    <w:bookmarkStart w:id="5423" w:name="OLE_LINK4077"/>
    <w:bookmarkStart w:id="5424" w:name="OLE_LINK4078"/>
    <w:p w14:paraId="1B8489B6" w14:textId="77777777" w:rsidR="00445866" w:rsidRPr="002321BD" w:rsidRDefault="00445866" w:rsidP="00445866">
      <w:pPr>
        <w:pStyle w:val="adlocalMlocalisation"/>
        <w:rPr>
          <w:rFonts w:ascii="Times New Roman" w:hAnsi="Times New Roman" w:cs="Times New Roman"/>
          <w:color w:val="000000" w:themeColor="text1"/>
          <w:lang w:val="es-ES" w:eastAsia="he" w:bidi="he"/>
        </w:rPr>
      </w:pPr>
      <w:r w:rsidRPr="002321BD">
        <w:fldChar w:fldCharType="begin"/>
      </w:r>
      <w:r w:rsidRPr="002321BD">
        <w:rPr>
          <w:lang w:val="es-ES"/>
        </w:rPr>
        <w:instrText>HYPERLINK "http://psig.huma-num.fr/toledo/liste-des-rues/cardenal-cisneros/cardenal-cisneros-calle-del-n4bis-esquina-san-pedro/"</w:instrText>
      </w:r>
      <w:r w:rsidRPr="002321BD">
        <w:fldChar w:fldCharType="separate"/>
      </w:r>
      <w:r w:rsidRPr="002321BD">
        <w:rPr>
          <w:rStyle w:val="Lienhypertexte"/>
          <w:rFonts w:ascii="Times New Roman" w:hAnsi="Times New Roman"/>
          <w:lang w:val="es-ES"/>
        </w:rPr>
        <w:t>Calle del Cardinal Cisneros, 16</w:t>
      </w:r>
      <w:r w:rsidRPr="002321BD">
        <w:rPr>
          <w:rStyle w:val="Lienhypertexte"/>
          <w:rFonts w:ascii="Times New Roman" w:hAnsi="Times New Roman"/>
          <w:lang w:val="es-ES"/>
        </w:rPr>
        <w:fldChar w:fldCharType="end"/>
      </w:r>
      <w:r w:rsidRPr="002321BD">
        <w:rPr>
          <w:rFonts w:ascii="Times New Roman" w:hAnsi="Times New Roman"/>
          <w:color w:val="000000" w:themeColor="text1"/>
          <w:lang w:val="es-ES"/>
        </w:rPr>
        <w:t xml:space="preserve"> </w:t>
      </w:r>
    </w:p>
    <w:p w14:paraId="774605B5" w14:textId="77777777" w:rsidR="00AD3BD7" w:rsidRPr="002321BD" w:rsidRDefault="00AD3BD7">
      <w:pPr>
        <w:pStyle w:val="adlocalparaDonnees"/>
        <w:rPr>
          <w:sz w:val="22"/>
          <w:lang w:val="es-ES"/>
          <w:rPrChange w:id="542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CH_AO_</w:t>
      </w:r>
      <w:bookmarkEnd w:id="5423"/>
      <w:bookmarkEnd w:id="5424"/>
      <w:r w:rsidRPr="002321BD">
        <w:rPr>
          <w:lang w:val="es-ES"/>
        </w:rPr>
        <w:t xml:space="preserve">10.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d'abord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puis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 Canónigos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cas à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par </w:t>
      </w:r>
      <w:proofErr w:type="spellStart"/>
      <w:r w:rsidRPr="002321BD">
        <w:rPr>
          <w:lang w:val="es-ES"/>
        </w:rPr>
        <w:t>conséquent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gauche du premier, et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second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tournant</w:t>
      </w:r>
      <w:proofErr w:type="spellEnd"/>
      <w:r w:rsidRPr="002321BD">
        <w:rPr>
          <w:lang w:val="es-ES"/>
        </w:rPr>
        <w:t xml:space="preserve"> le dos à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vertAlign w:val="superscript"/>
          <w:lang w:val="es-ES"/>
          <w:rPrChange w:id="542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0"/>
      </w:r>
      <w:r w:rsidRPr="002321BD">
        <w:rPr>
          <w:lang w:val="es-ES"/>
        </w:rPr>
        <w:t>.</w:t>
      </w:r>
    </w:p>
    <w:p w14:paraId="5455F2FA" w14:textId="77777777" w:rsidR="00AD3BD7" w:rsidRPr="002321BD" w:rsidRDefault="00AD3BD7">
      <w:pPr>
        <w:pStyle w:val="adlocalparaDate"/>
        <w:rPr>
          <w:sz w:val="22"/>
          <w:lang w:val="es-ES"/>
          <w:rPrChange w:id="543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En 1372 et 1380,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Alvar López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cens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refitor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dessous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cens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90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devra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laisser</w:t>
      </w:r>
      <w:proofErr w:type="spellEnd"/>
      <w:r w:rsidRPr="002321BD">
        <w:rPr>
          <w:lang w:val="es-ES"/>
        </w:rPr>
        <w:t xml:space="preserve"> à son </w:t>
      </w:r>
      <w:proofErr w:type="spellStart"/>
      <w:r w:rsidRPr="002321BD">
        <w:rPr>
          <w:lang w:val="es-ES"/>
        </w:rPr>
        <w:t>décès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améliorations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apportées</w:t>
      </w:r>
      <w:proofErr w:type="spellEnd"/>
      <w:r w:rsidRPr="002321BD">
        <w:rPr>
          <w:lang w:val="es-ES"/>
        </w:rPr>
        <w:t xml:space="preserve"> par lui, et </w:t>
      </w:r>
      <w:del w:id="5439" w:author="JEAN" w:date="2024-09-10T19:51:00Z">
        <w:r w:rsidRPr="002321BD">
          <w:rPr>
            <w:lang w:val="es-ES"/>
          </w:rPr>
          <w:delText xml:space="preserve"> </w:delText>
        </w:r>
      </w:del>
      <w:proofErr w:type="spellStart"/>
      <w:r w:rsidRPr="002321BD">
        <w:rPr>
          <w:lang w:val="es-ES"/>
        </w:rPr>
        <w:t>vingt</w:t>
      </w:r>
      <w:proofErr w:type="spellEnd"/>
      <w:r w:rsidRPr="002321BD">
        <w:rPr>
          <w:lang w:val="es-ES"/>
        </w:rPr>
        <w:t xml:space="preserve"> jarres.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en sus des 90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150 en </w:t>
      </w:r>
      <w:proofErr w:type="spellStart"/>
      <w:r w:rsidRPr="002321BD">
        <w:rPr>
          <w:lang w:val="es-ES"/>
        </w:rPr>
        <w:t>tout</w:t>
      </w:r>
      <w:proofErr w:type="spellEnd"/>
      <w:r w:rsidRPr="002321BD">
        <w:rPr>
          <w:vertAlign w:val="superscript"/>
          <w:lang w:val="es-ES"/>
          <w:rPrChange w:id="544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1"/>
      </w:r>
      <w:r w:rsidRPr="002321BD">
        <w:rPr>
          <w:lang w:val="es-ES"/>
        </w:rPr>
        <w:t xml:space="preserve">. </w:t>
      </w:r>
    </w:p>
    <w:p w14:paraId="00575557" w14:textId="0130F403" w:rsidR="00AD3BD7" w:rsidRPr="002321BD" w:rsidRDefault="00AD3BD7">
      <w:pPr>
        <w:pStyle w:val="adlocalparaDate"/>
        <w:rPr>
          <w:sz w:val="22"/>
          <w:lang w:val="es-ES"/>
          <w:rPrChange w:id="544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CH_AO_10</w:t>
      </w:r>
      <w:r w:rsidRPr="002321BD">
        <w:rPr>
          <w:rFonts w:ascii="Calibri Light" w:hAnsi="Calibri Light"/>
          <w:color w:val="000000"/>
          <w:sz w:val="22"/>
          <w:lang w:val="es-ES"/>
          <w:rPrChange w:id="5448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72"/>
      </w:r>
      <w:r w:rsidRPr="002321BD">
        <w:rPr>
          <w:lang w:val="es-ES"/>
        </w:rPr>
        <w:t xml:space="preserve">. En 1391, Juan González, </w:t>
      </w:r>
      <w:r w:rsidRPr="002321BD">
        <w:rPr>
          <w:i/>
          <w:lang w:val="es-ES"/>
        </w:rPr>
        <w:t>alcalde de la justicia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laissées</w:t>
      </w:r>
      <w:proofErr w:type="spellEnd"/>
      <w:r w:rsidRPr="002321BD">
        <w:rPr>
          <w:lang w:val="es-ES"/>
        </w:rPr>
        <w:t xml:space="preserve"> par le </w:t>
      </w:r>
      <w:r w:rsidRPr="002321BD">
        <w:rPr>
          <w:i/>
          <w:lang w:val="es-ES"/>
        </w:rPr>
        <w:t>capellán mayor</w:t>
      </w:r>
      <w:r w:rsidRPr="002321BD">
        <w:rPr>
          <w:lang w:val="es-ES"/>
        </w:rPr>
        <w:t xml:space="preserve"> Alvar López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chapellenie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trente jarres et un </w:t>
      </w:r>
      <w:r w:rsidRPr="002321BD">
        <w:rPr>
          <w:i/>
          <w:lang w:val="es-ES"/>
        </w:rPr>
        <w:t>tinajón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contenir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 xml:space="preserve">'eau, qui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demie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tinaja</w:t>
      </w:r>
      <w:r w:rsidRPr="002321BD">
        <w:rPr>
          <w:lang w:val="es-ES"/>
        </w:rPr>
        <w:t xml:space="preserve">, et le </w:t>
      </w:r>
      <w:proofErr w:type="spellStart"/>
      <w:r w:rsidRPr="002321BD">
        <w:rPr>
          <w:lang w:val="es-ES"/>
        </w:rPr>
        <w:t>colombier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15/8/1388,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</w:t>
      </w:r>
      <w:r w:rsidR="00796E30" w:rsidRPr="002321BD">
        <w:rPr>
          <w:lang w:val="es-ES"/>
        </w:rPr>
        <w:t>de 2.530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son </w:t>
      </w:r>
      <w:proofErr w:type="spellStart"/>
      <w:r w:rsidRPr="002321BD">
        <w:rPr>
          <w:lang w:val="es-ES"/>
        </w:rPr>
        <w:t>gendre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</w:t>
      </w:r>
      <w:r w:rsidRPr="002321BD">
        <w:rPr>
          <w:vertAlign w:val="superscript"/>
          <w:lang w:val="es-ES"/>
          <w:rPrChange w:id="545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3"/>
      </w:r>
      <w:r w:rsidRPr="002321BD">
        <w:rPr>
          <w:lang w:val="es-ES"/>
        </w:rPr>
        <w:t>.</w:t>
      </w:r>
    </w:p>
    <w:p w14:paraId="31718907" w14:textId="77777777" w:rsidR="00AD3BD7" w:rsidRPr="002321BD" w:rsidRDefault="00AD3BD7">
      <w:pPr>
        <w:pStyle w:val="adlocalparaDate"/>
        <w:rPr>
          <w:sz w:val="22"/>
          <w:lang w:val="es-ES"/>
          <w:rPrChange w:id="546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En 1408,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Rodríguez de </w:t>
      </w:r>
      <w:proofErr w:type="spellStart"/>
      <w:r w:rsidRPr="002321BD">
        <w:rPr>
          <w:lang w:val="es-ES"/>
        </w:rPr>
        <w:t>Villaizán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1/1/1402,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’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trente jarres,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1.136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En 1412, don Juan Rodríguez de </w:t>
      </w:r>
      <w:proofErr w:type="spellStart"/>
      <w:r w:rsidRPr="002321BD">
        <w:rPr>
          <w:lang w:val="es-ES"/>
        </w:rPr>
        <w:t>Villaizán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abbé</w:t>
      </w:r>
      <w:proofErr w:type="spellEnd"/>
      <w:r w:rsidRPr="002321BD">
        <w:rPr>
          <w:lang w:val="es-ES"/>
        </w:rPr>
        <w:t xml:space="preserve"> de Santa Leocadia, </w:t>
      </w:r>
      <w:proofErr w:type="spellStart"/>
      <w:r w:rsidRPr="002321BD">
        <w:rPr>
          <w:lang w:val="es-ES"/>
        </w:rPr>
        <w:lastRenderedPageBreak/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l’une</w:t>
      </w:r>
      <w:proofErr w:type="spellEnd"/>
      <w:r w:rsidRPr="002321BD">
        <w:rPr>
          <w:lang w:val="es-ES"/>
        </w:rPr>
        <w:t xml:space="preserve"> dite </w:t>
      </w:r>
      <w:r w:rsidRPr="002321BD">
        <w:rPr>
          <w:i/>
          <w:lang w:val="es-ES"/>
        </w:rPr>
        <w:t>del palomar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’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et trente jarres,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1.136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</w:t>
      </w:r>
      <w:r w:rsidRPr="002321BD">
        <w:rPr>
          <w:vertAlign w:val="superscript"/>
          <w:lang w:val="es-ES"/>
          <w:rPrChange w:id="546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4"/>
      </w:r>
      <w:r w:rsidRPr="002321BD">
        <w:rPr>
          <w:lang w:val="es-ES"/>
        </w:rPr>
        <w:t>.</w:t>
      </w:r>
    </w:p>
    <w:p w14:paraId="6BA2A1A4" w14:textId="77777777" w:rsidR="00AD3BD7" w:rsidRPr="002321BD" w:rsidRDefault="00AD3BD7">
      <w:pPr>
        <w:pStyle w:val="adlocalparaDate"/>
        <w:rPr>
          <w:sz w:val="22"/>
          <w:lang w:val="es-ES"/>
          <w:rPrChange w:id="547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11/03/1422,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Gómez Martínez, </w:t>
      </w:r>
      <w:r w:rsidRPr="002321BD">
        <w:rPr>
          <w:i/>
          <w:lang w:val="es-ES"/>
        </w:rPr>
        <w:t>podador</w:t>
      </w:r>
      <w:r w:rsidRPr="002321BD">
        <w:rPr>
          <w:lang w:val="es-ES"/>
        </w:rPr>
        <w:t xml:space="preserve">, fils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Martínez, </w:t>
      </w:r>
      <w:proofErr w:type="spellStart"/>
      <w:r w:rsidRPr="002321BD">
        <w:rPr>
          <w:lang w:val="es-ES"/>
        </w:rPr>
        <w:t>demeurant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 S. Yuste,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four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Mariaya</w:t>
      </w:r>
      <w:proofErr w:type="spellEnd"/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dessus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d'elle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Martín Ruiz de Riaza,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Ségovie</w:t>
      </w:r>
      <w:proofErr w:type="spellEnd"/>
      <w:r w:rsidRPr="002321BD">
        <w:rPr>
          <w:lang w:val="es-ES"/>
        </w:rPr>
        <w:t xml:space="preserve"> (CH_BO_0 CH_BO_02a), et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Nicolás González de Villarreal,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 (CH_BO_02b), et les </w:t>
      </w:r>
      <w:proofErr w:type="spellStart"/>
      <w:r w:rsidRPr="002321BD">
        <w:rPr>
          <w:lang w:val="es-ES"/>
        </w:rPr>
        <w:t>rues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trente jarres à </w:t>
      </w:r>
      <w:proofErr w:type="spellStart"/>
      <w:r w:rsidRPr="002321BD">
        <w:rPr>
          <w:lang w:val="es-ES"/>
        </w:rPr>
        <w:t>vin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tenir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chacune</w:t>
      </w:r>
      <w:proofErr w:type="spellEnd"/>
      <w:r w:rsidRPr="002321BD">
        <w:rPr>
          <w:lang w:val="es-ES"/>
        </w:rPr>
        <w:t xml:space="preserve"> 27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28 </w:t>
      </w:r>
      <w:r w:rsidRPr="002321BD">
        <w:rPr>
          <w:i/>
          <w:lang w:val="es-ES"/>
        </w:rPr>
        <w:t>cántaras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Juan Rodríguez de </w:t>
      </w:r>
      <w:proofErr w:type="spellStart"/>
      <w:r w:rsidRPr="002321BD">
        <w:rPr>
          <w:lang w:val="es-ES"/>
        </w:rPr>
        <w:t>Villaizán</w:t>
      </w:r>
      <w:proofErr w:type="spellEnd"/>
      <w:r w:rsidRPr="002321BD">
        <w:rPr>
          <w:lang w:val="es-ES"/>
        </w:rPr>
        <w:t xml:space="preserve">,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abbé</w:t>
      </w:r>
      <w:proofErr w:type="spellEnd"/>
      <w:r w:rsidRPr="002321BD">
        <w:rPr>
          <w:lang w:val="es-ES"/>
        </w:rPr>
        <w:t xml:space="preserve"> de Santa Leocadia,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579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5 m.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, 171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3 m.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total 740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8 d.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vertAlign w:val="superscript"/>
          <w:lang w:val="es-ES"/>
          <w:rPrChange w:id="547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5"/>
      </w:r>
      <w:r w:rsidRPr="002321BD">
        <w:rPr>
          <w:lang w:val="es-ES"/>
        </w:rPr>
        <w:t>.</w:t>
      </w:r>
    </w:p>
    <w:p w14:paraId="591FFF79" w14:textId="77777777" w:rsidR="00AD3BD7" w:rsidRPr="002321BD" w:rsidRDefault="00AD3BD7">
      <w:pPr>
        <w:pStyle w:val="adlocalparaDate"/>
        <w:rPr>
          <w:sz w:val="22"/>
          <w:lang w:val="es-ES"/>
          <w:rPrChange w:id="547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En 1439,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Juan López de Burgos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coin</w:t>
      </w:r>
      <w:proofErr w:type="spellEnd"/>
      <w:r w:rsidRPr="002321BD">
        <w:rPr>
          <w:lang w:val="es-ES"/>
        </w:rPr>
        <w:t xml:space="preserve"> de rue e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cette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y a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portales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son </w:t>
      </w:r>
      <w:proofErr w:type="spellStart"/>
      <w:r w:rsidRPr="002321BD">
        <w:rPr>
          <w:lang w:val="es-ES"/>
        </w:rPr>
        <w:t>pressoir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poutre</w:t>
      </w:r>
      <w:proofErr w:type="spellEnd"/>
      <w:r w:rsidRPr="002321BD">
        <w:rPr>
          <w:vertAlign w:val="superscript"/>
          <w:lang w:val="es-ES"/>
          <w:rPrChange w:id="548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6"/>
      </w:r>
    </w:p>
    <w:p w14:paraId="3B989834" w14:textId="4132472B" w:rsidR="00AD3BD7" w:rsidRPr="002321BD" w:rsidRDefault="00AD3BD7">
      <w:pPr>
        <w:pStyle w:val="adlocalparaDate"/>
        <w:rPr>
          <w:sz w:val="22"/>
          <w:lang w:val="es-ES"/>
          <w:rPrChange w:id="548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18/03/1443,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Antón González de Santana et </w:t>
      </w:r>
      <w:proofErr w:type="spellStart"/>
      <w:r w:rsidRPr="002321BD">
        <w:rPr>
          <w:lang w:val="es-ES"/>
        </w:rPr>
        <w:t>Mencia</w:t>
      </w:r>
      <w:proofErr w:type="spellEnd"/>
      <w:r w:rsidRPr="002321BD">
        <w:rPr>
          <w:lang w:val="es-ES"/>
        </w:rPr>
        <w:t xml:space="preserve"> González,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une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ins w:id="5487" w:author="JEAN" w:date="2024-09-10T19:51:00Z">
        <w:r w:rsidR="0078563B" w:rsidRPr="002321BD">
          <w:rPr>
            <w:rFonts w:eastAsia="Calibri" w:cs="Calibri"/>
            <w:szCs w:val="24"/>
            <w:lang w:val="es-ES"/>
          </w:rPr>
          <w:t>-</w:t>
        </w:r>
      </w:ins>
      <w:del w:id="5488" w:author="JEAN" w:date="2024-09-10T19:51:00Z">
        <w:r w:rsidRPr="002321BD">
          <w:rPr>
            <w:lang w:val="es-ES"/>
          </w:rPr>
          <w:delText xml:space="preserve"> </w:delText>
        </w:r>
      </w:del>
      <w:r w:rsidRPr="002321BD">
        <w:rPr>
          <w:lang w:val="es-ES"/>
        </w:rPr>
        <w:t>dessus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d'elle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trente jarres à </w:t>
      </w:r>
      <w:proofErr w:type="spellStart"/>
      <w:r w:rsidRPr="002321BD">
        <w:rPr>
          <w:lang w:val="es-ES"/>
        </w:rPr>
        <w:t>vin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toute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Gómez Martínez, </w:t>
      </w:r>
      <w:r w:rsidRPr="002321BD">
        <w:rPr>
          <w:i/>
          <w:lang w:val="es-ES"/>
        </w:rPr>
        <w:t>podador</w:t>
      </w:r>
      <w:r w:rsidRPr="002321BD">
        <w:rPr>
          <w:lang w:val="es-ES"/>
        </w:rPr>
        <w:t xml:space="preserve">, qui en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quartier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l’une</w:t>
      </w:r>
      <w:proofErr w:type="spellEnd"/>
      <w:r w:rsidRPr="002321BD">
        <w:rPr>
          <w:lang w:val="es-ES"/>
        </w:rPr>
        <w:t xml:space="preserve"> de 2 1/2 </w:t>
      </w:r>
      <w:r w:rsidRPr="002321BD">
        <w:rPr>
          <w:i/>
          <w:lang w:val="es-ES"/>
        </w:rPr>
        <w:t>aranzadas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se </w:t>
      </w:r>
      <w:proofErr w:type="spellStart"/>
      <w:r w:rsidRPr="002321BD">
        <w:rPr>
          <w:lang w:val="es-ES"/>
        </w:rPr>
        <w:t>trouvait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colombier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de 10 aranzadas), le </w:t>
      </w:r>
      <w:proofErr w:type="spellStart"/>
      <w:r w:rsidRPr="002321BD">
        <w:rPr>
          <w:lang w:val="es-ES"/>
        </w:rPr>
        <w:t>tout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Rodríguez, </w:t>
      </w:r>
      <w:r w:rsidRPr="002321BD">
        <w:rPr>
          <w:i/>
          <w:lang w:val="es-ES"/>
        </w:rPr>
        <w:t>sarguero</w:t>
      </w:r>
      <w:r w:rsidRPr="002321BD">
        <w:rPr>
          <w:lang w:val="es-ES"/>
        </w:rPr>
        <w:t xml:space="preserve">, de Pedro de Sevilla, </w:t>
      </w:r>
      <w:r w:rsidRPr="002321BD">
        <w:rPr>
          <w:i/>
          <w:lang w:val="es-ES"/>
        </w:rPr>
        <w:t>tintorero</w:t>
      </w:r>
      <w:r w:rsidRPr="002321BD">
        <w:rPr>
          <w:lang w:val="es-ES"/>
        </w:rPr>
        <w:t>, et de Pedro García de Ayllón</w:t>
      </w:r>
      <w:r w:rsidRPr="002321BD">
        <w:rPr>
          <w:vertAlign w:val="superscript"/>
          <w:lang w:val="es-ES"/>
          <w:rPrChange w:id="548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7"/>
      </w:r>
      <w:r w:rsidRPr="002321BD">
        <w:rPr>
          <w:lang w:val="es-ES"/>
        </w:rPr>
        <w:t>.</w:t>
      </w:r>
    </w:p>
    <w:p w14:paraId="6813D529" w14:textId="77777777" w:rsidR="00AD3BD7" w:rsidRPr="002321BD" w:rsidRDefault="00AD3BD7">
      <w:pPr>
        <w:pStyle w:val="adlocalparaDate"/>
        <w:rPr>
          <w:sz w:val="22"/>
          <w:lang w:val="es-ES"/>
          <w:rPrChange w:id="549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En 1450, 1465 et 1472,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CH_AO_10 </w:t>
      </w:r>
      <w:proofErr w:type="spellStart"/>
      <w:r w:rsidRPr="002321BD">
        <w:rPr>
          <w:lang w:val="es-ES"/>
        </w:rPr>
        <w:t>n'apparaît</w:t>
      </w:r>
      <w:proofErr w:type="spellEnd"/>
      <w:r w:rsidRPr="002321BD">
        <w:rPr>
          <w:lang w:val="es-ES"/>
        </w:rPr>
        <w:t xml:space="preserve"> ni </w:t>
      </w:r>
      <w:proofErr w:type="spellStart"/>
      <w:r w:rsidRPr="002321BD">
        <w:rPr>
          <w:lang w:val="es-ES"/>
        </w:rPr>
        <w:t>sous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Adarve de Canónigos</w:t>
      </w:r>
      <w:r w:rsidRPr="002321BD">
        <w:rPr>
          <w:lang w:val="es-ES"/>
        </w:rPr>
        <w:t xml:space="preserve"> ni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celui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del Atocha</w:t>
      </w:r>
      <w:r w:rsidRPr="002321BD">
        <w:rPr>
          <w:lang w:val="es-ES"/>
        </w:rPr>
        <w:t xml:space="preserve">. Elle va, en 1450,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pago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tenues par Juan Rodríguez de </w:t>
      </w:r>
      <w:proofErr w:type="spellStart"/>
      <w:r w:rsidRPr="002321BD">
        <w:rPr>
          <w:lang w:val="es-ES"/>
        </w:rPr>
        <w:t>Villaizán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baillées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cette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(non </w:t>
      </w:r>
      <w:proofErr w:type="spellStart"/>
      <w:r w:rsidRPr="002321BD">
        <w:rPr>
          <w:lang w:val="es-ES"/>
        </w:rPr>
        <w:t>localisée</w:t>
      </w:r>
      <w:proofErr w:type="spellEnd"/>
      <w:r w:rsidRPr="002321BD">
        <w:rPr>
          <w:lang w:val="es-ES"/>
        </w:rPr>
        <w:t xml:space="preserve">) et trente jarres à </w:t>
      </w:r>
      <w:proofErr w:type="spellStart"/>
      <w:r w:rsidRPr="002321BD">
        <w:rPr>
          <w:lang w:val="es-ES"/>
        </w:rPr>
        <w:t>vin</w:t>
      </w:r>
      <w:proofErr w:type="spellEnd"/>
      <w:r w:rsidRPr="002321BD">
        <w:rPr>
          <w:lang w:val="es-ES"/>
        </w:rPr>
        <w:t xml:space="preserve">, à Mencía González, femme </w:t>
      </w:r>
      <w:proofErr w:type="spellStart"/>
      <w:r w:rsidRPr="002321BD">
        <w:rPr>
          <w:lang w:val="es-ES"/>
        </w:rPr>
        <w:t>d'Antón</w:t>
      </w:r>
      <w:proofErr w:type="spellEnd"/>
      <w:r w:rsidRPr="002321BD">
        <w:rPr>
          <w:lang w:val="es-ES"/>
        </w:rPr>
        <w:t xml:space="preserve"> González de Santana,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775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vertAlign w:val="superscript"/>
          <w:lang w:val="es-ES"/>
          <w:rPrChange w:id="549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8"/>
      </w:r>
      <w:r w:rsidRPr="002321BD">
        <w:rPr>
          <w:lang w:val="es-ES"/>
        </w:rPr>
        <w:t xml:space="preserve">. Le 4/12/1460, les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 et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Mencía González, femme </w:t>
      </w:r>
      <w:proofErr w:type="spellStart"/>
      <w:r w:rsidRPr="002321BD">
        <w:rPr>
          <w:lang w:val="es-ES"/>
        </w:rPr>
        <w:t>d'Antón</w:t>
      </w:r>
      <w:proofErr w:type="spellEnd"/>
      <w:r w:rsidRPr="002321BD">
        <w:rPr>
          <w:lang w:val="es-ES"/>
        </w:rPr>
        <w:t xml:space="preserve"> González,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baillées</w:t>
      </w:r>
      <w:proofErr w:type="spellEnd"/>
      <w:r w:rsidRPr="002321BD">
        <w:rPr>
          <w:lang w:val="es-ES"/>
        </w:rPr>
        <w:t xml:space="preserve"> à Juan Sánchez de Guadalupe et María García,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1.600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Gonzalo Martínez, </w:t>
      </w:r>
      <w:r w:rsidRPr="002321BD">
        <w:rPr>
          <w:i/>
          <w:lang w:val="es-ES"/>
        </w:rPr>
        <w:t>organista</w:t>
      </w:r>
      <w:r w:rsidRPr="002321BD">
        <w:rPr>
          <w:lang w:val="es-ES"/>
        </w:rPr>
        <w:t xml:space="preserve">, et Alvar González de </w:t>
      </w:r>
      <w:proofErr w:type="spellStart"/>
      <w:r w:rsidRPr="002321BD">
        <w:rPr>
          <w:lang w:val="es-ES"/>
        </w:rPr>
        <w:t>Avila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racioneros</w:t>
      </w:r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décompter</w:t>
      </w:r>
      <w:proofErr w:type="spellEnd"/>
      <w:r w:rsidRPr="002321BD">
        <w:rPr>
          <w:lang w:val="es-ES"/>
        </w:rPr>
        <w:t xml:space="preserve"> à Juan de Guadalupe 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n'a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payer</w:t>
      </w:r>
      <w:proofErr w:type="spellEnd"/>
      <w:r w:rsidRPr="002321BD">
        <w:rPr>
          <w:lang w:val="es-ES"/>
        </w:rPr>
        <w:t xml:space="preserve">, en 1465 et 1472, que 1.220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. En 1482, les </w:t>
      </w:r>
      <w:proofErr w:type="spellStart"/>
      <w:r w:rsidRPr="002321BD">
        <w:rPr>
          <w:lang w:val="es-ES"/>
        </w:rPr>
        <w:t>vignes</w:t>
      </w:r>
      <w:proofErr w:type="spellEnd"/>
      <w:r w:rsidRPr="002321BD">
        <w:rPr>
          <w:lang w:val="es-ES"/>
        </w:rPr>
        <w:t xml:space="preserve">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et les jarres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María García, femme de </w:t>
      </w:r>
      <w:r w:rsidRPr="002321BD">
        <w:rPr>
          <w:lang w:val="es-ES"/>
        </w:rPr>
        <w:lastRenderedPageBreak/>
        <w:t xml:space="preserve">Juan de Guadalupe,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incorporées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tout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</w:t>
      </w:r>
      <w:proofErr w:type="spellEnd"/>
      <w:r w:rsidRPr="002321BD">
        <w:rPr>
          <w:lang w:val="es-ES"/>
        </w:rPr>
        <w:t xml:space="preserve"> à </w:t>
      </w:r>
      <w:del w:id="5502" w:author="JEAN" w:date="2024-09-10T19:51:00Z">
        <w:r w:rsidRPr="002321BD">
          <w:rPr>
            <w:lang w:val="es-ES"/>
          </w:rPr>
          <w:delText xml:space="preserve"> </w:delText>
        </w:r>
      </w:del>
      <w:r w:rsidRPr="002321BD">
        <w:rPr>
          <w:lang w:val="es-ES"/>
        </w:rPr>
        <w:t xml:space="preserve">Juan Pastor, </w:t>
      </w:r>
      <w:r w:rsidRPr="002321BD">
        <w:rPr>
          <w:i/>
          <w:lang w:val="es-ES"/>
        </w:rPr>
        <w:t>carpintero</w:t>
      </w:r>
      <w:r w:rsidRPr="002321BD">
        <w:rPr>
          <w:vertAlign w:val="superscript"/>
          <w:lang w:val="es-ES"/>
          <w:rPrChange w:id="550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79"/>
      </w:r>
      <w:r w:rsidRPr="002321BD">
        <w:rPr>
          <w:lang w:val="es-ES"/>
        </w:rPr>
        <w:t>.</w:t>
      </w:r>
    </w:p>
    <w:p w14:paraId="5BE570AA" w14:textId="77777777" w:rsidR="00AD3BD7" w:rsidRPr="002321BD" w:rsidRDefault="00AD3BD7">
      <w:pPr>
        <w:pStyle w:val="adlocalparaDate"/>
        <w:rPr>
          <w:sz w:val="22"/>
          <w:lang w:val="es-ES"/>
          <w:rPrChange w:id="550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12/04/1475,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Pastor,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de Guadalupe,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droite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(</w:t>
      </w:r>
      <w:r w:rsidRPr="002321BD">
        <w:rPr>
          <w:lang w:val="es-ES"/>
        </w:rPr>
        <w:t xml:space="preserve">de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Atocha</w:t>
      </w:r>
      <w:proofErr w:type="spellEnd"/>
      <w:r w:rsidRPr="002321BD">
        <w:rPr>
          <w:i/>
          <w:lang w:val="es-ES"/>
        </w:rPr>
        <w:t>)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porte </w:t>
      </w:r>
      <w:r w:rsidRPr="002321BD">
        <w:rPr>
          <w:i/>
          <w:lang w:val="es-ES"/>
        </w:rPr>
        <w:t>en lo alto a la calle real</w:t>
      </w:r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temps</w:t>
      </w:r>
      <w:proofErr w:type="spellEnd"/>
      <w:r w:rsidRPr="002321BD">
        <w:rPr>
          <w:lang w:val="es-ES"/>
        </w:rPr>
        <w:t xml:space="preserve"> que la</w:t>
      </w:r>
      <w:r w:rsidRPr="002321BD">
        <w:rPr>
          <w:i/>
          <w:lang w:val="es-ES"/>
        </w:rPr>
        <w:t xml:space="preserve"> heredad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Cobisa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colombier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majuelo</w:t>
      </w:r>
      <w:r w:rsidRPr="002321BD">
        <w:rPr>
          <w:lang w:val="es-ES"/>
        </w:rPr>
        <w:t xml:space="preserve"> et trente jarres,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4.100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neuf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Giralte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pichelero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d'Alvaro</w:t>
      </w:r>
      <w:proofErr w:type="spellEnd"/>
      <w:r w:rsidRPr="002321BD">
        <w:rPr>
          <w:lang w:val="es-ES"/>
        </w:rPr>
        <w:t xml:space="preserve"> de Belmonte, </w:t>
      </w:r>
      <w:r w:rsidRPr="002321BD">
        <w:rPr>
          <w:i/>
          <w:lang w:val="es-ES"/>
        </w:rPr>
        <w:t>carpintero</w:t>
      </w:r>
      <w:r w:rsidRPr="002321BD">
        <w:rPr>
          <w:vertAlign w:val="superscript"/>
          <w:lang w:val="es-ES"/>
          <w:rPrChange w:id="551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0"/>
      </w:r>
      <w:r w:rsidRPr="002321BD">
        <w:rPr>
          <w:lang w:val="es-ES"/>
        </w:rPr>
        <w:t xml:space="preserve">. </w:t>
      </w:r>
    </w:p>
    <w:p w14:paraId="0C2023BF" w14:textId="77777777" w:rsidR="00AD3BD7" w:rsidRPr="002321BD" w:rsidRDefault="00AD3BD7">
      <w:pPr>
        <w:pStyle w:val="adlocalparaDate"/>
        <w:rPr>
          <w:sz w:val="22"/>
          <w:lang w:val="es-ES"/>
          <w:rPrChange w:id="551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31/01/1483,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Alfonso de Palenzuela, </w:t>
      </w:r>
      <w:r w:rsidRPr="002321BD">
        <w:rPr>
          <w:i/>
          <w:lang w:val="es-ES"/>
        </w:rPr>
        <w:t>bordador</w:t>
      </w:r>
      <w:r w:rsidRPr="002321BD">
        <w:rPr>
          <w:lang w:val="es-ES"/>
        </w:rPr>
        <w:t xml:space="preserve">, et à María García de la Marta,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Juan Pastor,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droite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heredad</w:t>
      </w:r>
      <w:r w:rsidRPr="002321BD">
        <w:rPr>
          <w:lang w:val="es-ES"/>
        </w:rPr>
        <w:t xml:space="preserve"> et les jarres,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voudront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de Lucena, </w:t>
      </w:r>
      <w:r w:rsidRPr="002321BD">
        <w:rPr>
          <w:i/>
          <w:lang w:val="es-ES"/>
        </w:rPr>
        <w:t>mercador</w:t>
      </w:r>
      <w:r w:rsidRPr="002321BD">
        <w:rPr>
          <w:lang w:val="es-ES"/>
        </w:rPr>
        <w:t xml:space="preserve">, fils de Luis Díaz, </w:t>
      </w:r>
      <w:r w:rsidRPr="002321BD">
        <w:rPr>
          <w:i/>
          <w:lang w:val="es-ES"/>
        </w:rPr>
        <w:t>platero</w:t>
      </w:r>
      <w:r w:rsidRPr="002321BD">
        <w:rPr>
          <w:vertAlign w:val="superscript"/>
          <w:lang w:val="es-ES"/>
          <w:rPrChange w:id="551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1"/>
      </w:r>
      <w:r w:rsidRPr="002321BD">
        <w:rPr>
          <w:lang w:val="es-ES"/>
        </w:rPr>
        <w:t>.</w:t>
      </w:r>
    </w:p>
    <w:p w14:paraId="4807FEC6" w14:textId="77777777" w:rsidR="00AD3BD7" w:rsidRPr="002321BD" w:rsidRDefault="00AD3BD7">
      <w:pPr>
        <w:pStyle w:val="adlocalparaDate"/>
        <w:rPr>
          <w:sz w:val="22"/>
          <w:lang w:val="es-ES"/>
          <w:rPrChange w:id="552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16/11/1486,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de Palenzuela, </w:t>
      </w:r>
      <w:r w:rsidRPr="002321BD">
        <w:rPr>
          <w:i/>
          <w:lang w:val="es-ES"/>
        </w:rPr>
        <w:t>bordador</w:t>
      </w:r>
      <w:r w:rsidRPr="002321BD">
        <w:rPr>
          <w:lang w:val="es-ES"/>
        </w:rPr>
        <w:t xml:space="preserve">,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coin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vies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mr.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de Maestre </w:t>
      </w:r>
      <w:proofErr w:type="spellStart"/>
      <w:r w:rsidRPr="002321BD">
        <w:rPr>
          <w:lang w:val="es-ES"/>
        </w:rPr>
        <w:t>Graviel</w:t>
      </w:r>
      <w:proofErr w:type="spellEnd"/>
      <w:r w:rsidRPr="002321BD">
        <w:rPr>
          <w:lang w:val="es-ES"/>
        </w:rPr>
        <w:t xml:space="preserve"> de las Virtudes, </w:t>
      </w:r>
      <w:proofErr w:type="spellStart"/>
      <w:r w:rsidRPr="002321BD">
        <w:rPr>
          <w:i/>
          <w:lang w:val="es-ES"/>
        </w:rPr>
        <w:t>broslador</w:t>
      </w:r>
      <w:proofErr w:type="spellEnd"/>
      <w:r w:rsidRPr="002321BD">
        <w:rPr>
          <w:lang w:val="es-ES"/>
        </w:rPr>
        <w:t xml:space="preserve">, et de Juana Mexia,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14.000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qui en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donnés</w:t>
      </w:r>
      <w:proofErr w:type="spellEnd"/>
      <w:r w:rsidRPr="002321BD">
        <w:rPr>
          <w:lang w:val="es-ES"/>
        </w:rPr>
        <w:t xml:space="preserve">.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jour</w:t>
      </w:r>
      <w:proofErr w:type="spellEnd"/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Graviel</w:t>
      </w:r>
      <w:proofErr w:type="spellEnd"/>
      <w:r w:rsidRPr="002321BD">
        <w:rPr>
          <w:lang w:val="es-ES"/>
        </w:rPr>
        <w:t xml:space="preserve"> de las Virtudes et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</w:t>
      </w:r>
      <w:proofErr w:type="spellStart"/>
      <w:r w:rsidRPr="002321BD">
        <w:rPr>
          <w:lang w:val="es-ES"/>
        </w:rPr>
        <w:t>Arnalte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pedrero</w:t>
      </w:r>
      <w:r w:rsidRPr="002321BD">
        <w:rPr>
          <w:vertAlign w:val="superscript"/>
          <w:lang w:val="es-ES"/>
          <w:rPrChange w:id="552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2"/>
      </w:r>
      <w:r w:rsidRPr="002321BD">
        <w:rPr>
          <w:lang w:val="es-ES"/>
        </w:rPr>
        <w:t>.</w:t>
      </w:r>
    </w:p>
    <w:p w14:paraId="75C5C818" w14:textId="2418B8D6" w:rsidR="00AD3BD7" w:rsidRPr="002321BD" w:rsidRDefault="00AD3BD7">
      <w:pPr>
        <w:pStyle w:val="adlocalparaDate"/>
        <w:rPr>
          <w:sz w:val="22"/>
          <w:lang w:val="es-ES"/>
          <w:rPrChange w:id="553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17/07/1488, </w:t>
      </w:r>
      <w:proofErr w:type="spellStart"/>
      <w:r w:rsidRPr="002321BD">
        <w:rPr>
          <w:lang w:val="es-ES"/>
        </w:rPr>
        <w:t>Angel</w:t>
      </w:r>
      <w:proofErr w:type="spellEnd"/>
      <w:r w:rsidRPr="002321BD">
        <w:rPr>
          <w:lang w:val="es-ES"/>
        </w:rPr>
        <w:t xml:space="preserve"> del Solar </w:t>
      </w:r>
      <w:proofErr w:type="spellStart"/>
      <w:ins w:id="5533" w:author="JEAN" w:date="2024-09-10T19:51:00Z">
        <w:r w:rsidR="0078563B" w:rsidRPr="002321BD">
          <w:rPr>
            <w:rFonts w:eastAsia="Calibri" w:cs="Calibri"/>
            <w:szCs w:val="24"/>
            <w:lang w:val="es-ES"/>
          </w:rPr>
          <w:t>s’oblige</w:t>
        </w:r>
      </w:ins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payer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9.008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qui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dûs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Alfonso de Palenzuela, </w:t>
      </w:r>
      <w:r w:rsidRPr="002321BD">
        <w:rPr>
          <w:i/>
          <w:lang w:val="es-ES"/>
        </w:rPr>
        <w:t>bordador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Graviel</w:t>
      </w:r>
      <w:proofErr w:type="spellEnd"/>
      <w:r w:rsidRPr="002321BD">
        <w:rPr>
          <w:lang w:val="es-ES"/>
        </w:rPr>
        <w:t xml:space="preserve"> de las Virtudes, et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droit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cession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cette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parce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s'est</w:t>
      </w:r>
      <w:proofErr w:type="spellEnd"/>
      <w:r w:rsidRPr="002321BD">
        <w:rPr>
          <w:lang w:val="es-ES"/>
        </w:rPr>
        <w:t xml:space="preserve"> mis </w:t>
      </w:r>
      <w:proofErr w:type="spellStart"/>
      <w:r w:rsidRPr="002321BD">
        <w:rPr>
          <w:lang w:val="es-ES"/>
        </w:rPr>
        <w:t>d'accord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chanoines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en </w:t>
      </w:r>
      <w:r w:rsidRPr="002321BD">
        <w:rPr>
          <w:i/>
          <w:lang w:val="es-ES"/>
        </w:rPr>
        <w:t>perpetuo</w:t>
      </w:r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ses</w:t>
      </w:r>
      <w:proofErr w:type="spellEnd"/>
      <w:r w:rsidRPr="002321BD">
        <w:rPr>
          <w:lang w:val="es-ES"/>
        </w:rPr>
        <w:t xml:space="preserve"> fils Juan Bautista et Pedro del Solar,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leur</w:t>
      </w:r>
      <w:proofErr w:type="spellEnd"/>
      <w:r w:rsidRPr="002321BD">
        <w:rPr>
          <w:lang w:val="es-ES"/>
        </w:rPr>
        <w:t xml:space="preserve"> vie,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bordure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ouvrant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cet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adarve</w:t>
      </w:r>
      <w:r w:rsidRPr="002321BD">
        <w:rPr>
          <w:vertAlign w:val="superscript"/>
          <w:lang w:val="es-ES"/>
          <w:rPrChange w:id="553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3"/>
      </w:r>
      <w:r w:rsidRPr="002321BD">
        <w:rPr>
          <w:lang w:val="es-ES"/>
        </w:rPr>
        <w:t>.</w:t>
      </w:r>
    </w:p>
    <w:p w14:paraId="3F9A3C93" w14:textId="77777777" w:rsidR="00AD3BD7" w:rsidRPr="002321BD" w:rsidRDefault="00AD3BD7">
      <w:pPr>
        <w:pStyle w:val="adlocalparaDate"/>
        <w:rPr>
          <w:sz w:val="22"/>
          <w:lang w:val="es-ES"/>
          <w:rPrChange w:id="554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18/07/1488,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Bautista et à Pedro del Solar, son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Graviel</w:t>
      </w:r>
      <w:proofErr w:type="spellEnd"/>
      <w:r w:rsidRPr="002321BD">
        <w:rPr>
          <w:lang w:val="es-ES"/>
        </w:rPr>
        <w:t xml:space="preserve"> de las Virtudes,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entrant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dasn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droite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leur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père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Angel</w:t>
      </w:r>
      <w:proofErr w:type="spellEnd"/>
      <w:r w:rsidRPr="002321BD">
        <w:rPr>
          <w:lang w:val="es-ES"/>
        </w:rPr>
        <w:t xml:space="preserve"> del Solar</w:t>
      </w:r>
      <w:r w:rsidRPr="002321BD">
        <w:rPr>
          <w:vertAlign w:val="superscript"/>
          <w:lang w:val="es-ES"/>
          <w:rPrChange w:id="554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4"/>
      </w:r>
      <w:r w:rsidRPr="002321BD">
        <w:rPr>
          <w:lang w:val="es-ES"/>
        </w:rPr>
        <w:t xml:space="preserve">. </w:t>
      </w:r>
    </w:p>
    <w:p w14:paraId="1B12B6FC" w14:textId="77777777" w:rsidR="00AD3BD7" w:rsidRPr="002321BD" w:rsidRDefault="00AD3BD7">
      <w:pPr>
        <w:pStyle w:val="adlocalparaDate"/>
        <w:rPr>
          <w:sz w:val="22"/>
          <w:lang w:val="es-ES"/>
          <w:rPrChange w:id="554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Le 23/03/1491, Juan Bautista et Pedro del Solar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López,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et Costanza Méndez,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lastRenderedPageBreak/>
        <w:t>deux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d’un</w:t>
      </w:r>
      <w:proofErr w:type="spellEnd"/>
      <w:r w:rsidRPr="002321BD">
        <w:rPr>
          <w:lang w:val="es-ES"/>
        </w:rPr>
        <w:t xml:space="preserve"> fils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fille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Sánchez de Ponte, </w:t>
      </w:r>
      <w:r w:rsidRPr="002321BD">
        <w:rPr>
          <w:i/>
          <w:lang w:val="es-ES"/>
        </w:rPr>
        <w:t>librero</w:t>
      </w:r>
      <w:r w:rsidRPr="002321BD">
        <w:rPr>
          <w:vertAlign w:val="superscript"/>
          <w:lang w:val="es-ES"/>
          <w:rPrChange w:id="555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5"/>
      </w:r>
      <w:r w:rsidRPr="002321BD">
        <w:rPr>
          <w:lang w:val="es-ES"/>
        </w:rPr>
        <w:t>.</w:t>
      </w:r>
    </w:p>
    <w:p w14:paraId="3802A462" w14:textId="77777777" w:rsidR="00AD3BD7" w:rsidRPr="002321BD" w:rsidRDefault="00AD3BD7">
      <w:pPr>
        <w:pStyle w:val="adlocalparaDate"/>
        <w:rPr>
          <w:sz w:val="22"/>
          <w:lang w:val="es-ES"/>
          <w:rPrChange w:id="555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En 1492, la </w:t>
      </w:r>
      <w:r w:rsidRPr="002321BD">
        <w:rPr>
          <w:i/>
          <w:lang w:val="es-ES"/>
        </w:rPr>
        <w:t>bodega</w:t>
      </w:r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de Guadalupe,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la porte se </w:t>
      </w:r>
      <w:proofErr w:type="spellStart"/>
      <w:r w:rsidRPr="002321BD">
        <w:rPr>
          <w:lang w:val="es-ES"/>
        </w:rPr>
        <w:t>trouve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l'entrée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droite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et qui a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porte en </w:t>
      </w:r>
      <w:proofErr w:type="spellStart"/>
      <w:r w:rsidRPr="002321BD">
        <w:rPr>
          <w:lang w:val="es-ES"/>
        </w:rPr>
        <w:t>haut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a la calle real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Diego López,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 et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fils,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coin</w:t>
      </w:r>
      <w:proofErr w:type="spellEnd"/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calle real</w:t>
      </w:r>
      <w:r w:rsidRPr="002321BD">
        <w:rPr>
          <w:lang w:val="es-ES"/>
        </w:rPr>
        <w:t xml:space="preserve"> et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vertAlign w:val="superscript"/>
          <w:lang w:val="es-ES"/>
          <w:rPrChange w:id="555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6"/>
      </w:r>
      <w:r w:rsidRPr="002321BD">
        <w:rPr>
          <w:lang w:val="es-ES"/>
        </w:rPr>
        <w:t>.</w:t>
      </w:r>
    </w:p>
    <w:p w14:paraId="58691E57" w14:textId="77777777" w:rsidR="00AD3BD7" w:rsidRPr="002321BD" w:rsidRDefault="00AD3BD7" w:rsidP="00445866">
      <w:pPr>
        <w:pStyle w:val="adlocalparaDate"/>
        <w:rPr>
          <w:sz w:val="22"/>
          <w:lang w:val="es-ES"/>
          <w:rPrChange w:id="556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CH_AO_10. En 1496,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 Canónigos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laissée</w:t>
      </w:r>
      <w:proofErr w:type="spellEnd"/>
      <w:r w:rsidRPr="002321BD">
        <w:rPr>
          <w:lang w:val="es-ES"/>
        </w:rPr>
        <w:t xml:space="preserve"> en 1491 par les fils </w:t>
      </w:r>
      <w:proofErr w:type="spellStart"/>
      <w:r w:rsidRPr="002321BD">
        <w:rPr>
          <w:lang w:val="es-ES"/>
        </w:rPr>
        <w:t>d'Angel</w:t>
      </w:r>
      <w:proofErr w:type="spellEnd"/>
      <w:r w:rsidRPr="002321BD">
        <w:rPr>
          <w:lang w:val="es-ES"/>
        </w:rPr>
        <w:t xml:space="preserve"> del Solar, Juan Bautista et Pedro del Solar, et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alors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5.000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dix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à Diego López,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Gostanza</w:t>
      </w:r>
      <w:proofErr w:type="spellEnd"/>
      <w:r w:rsidRPr="002321BD">
        <w:rPr>
          <w:lang w:val="es-ES"/>
        </w:rPr>
        <w:t xml:space="preserve"> Méndez,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reste à ces </w:t>
      </w:r>
      <w:proofErr w:type="spellStart"/>
      <w:r w:rsidRPr="002321BD">
        <w:rPr>
          <w:lang w:val="es-ES"/>
        </w:rPr>
        <w:t>derniers</w:t>
      </w:r>
      <w:proofErr w:type="spellEnd"/>
      <w:r w:rsidRPr="002321BD">
        <w:rPr>
          <w:vertAlign w:val="superscript"/>
          <w:lang w:val="es-ES"/>
          <w:rPrChange w:id="556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7"/>
      </w:r>
      <w:r w:rsidRPr="002321BD">
        <w:rPr>
          <w:lang w:val="es-ES"/>
        </w:rPr>
        <w:t>.</w:t>
      </w:r>
    </w:p>
    <w:p w14:paraId="174CB15A" w14:textId="77777777" w:rsidR="003C2594" w:rsidRPr="002321BD" w:rsidRDefault="003C2594" w:rsidP="003C2594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743C7E5E" w14:textId="6F0D0C77" w:rsidR="003C2594" w:rsidRPr="002321BD" w:rsidRDefault="003C2594" w:rsidP="003C2594">
      <w:pPr>
        <w:pStyle w:val="adlocalMcode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CH_BO_02b-1- </w:t>
      </w:r>
    </w:p>
    <w:p w14:paraId="0BCDBE5F" w14:textId="77777777" w:rsidR="003B6AD7" w:rsidRPr="002321BD" w:rsidRDefault="00000000" w:rsidP="003B6AD7">
      <w:pPr>
        <w:pStyle w:val="adlocalillDOI"/>
        <w:rPr>
          <w:lang w:val="es-ES"/>
        </w:rPr>
      </w:pPr>
      <w:hyperlink r:id="rId102" w:history="1">
        <w:r w:rsidR="003B6AD7" w:rsidRPr="002321BD">
          <w:rPr>
            <w:rStyle w:val="Lienhypertexte"/>
            <w:lang w:val="es-ES"/>
          </w:rPr>
          <w:t>https://api.nakala.fr/embed/10.34847/nkl.084785ct/0168cd4cbc98cf80ea47e65d73981243892e8c68</w:t>
        </w:r>
      </w:hyperlink>
    </w:p>
    <w:p w14:paraId="4FC8D096" w14:textId="246656BC" w:rsidR="003C2594" w:rsidRPr="002321BD" w:rsidRDefault="003C2594" w:rsidP="003C2594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</w:t>
      </w:r>
      <w:r w:rsidR="00FD398F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y restitución</w:t>
      </w:r>
    </w:p>
    <w:p w14:paraId="65F6EED2" w14:textId="051A3142" w:rsidR="003C2594" w:rsidRPr="002321BD" w:rsidRDefault="003C2594" w:rsidP="003C2594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 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4D34D072" w14:textId="77777777" w:rsidR="003C2594" w:rsidRPr="002321BD" w:rsidRDefault="003C2594" w:rsidP="003C2594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7E2D7D4D" w14:textId="77777777" w:rsidR="003C2594" w:rsidRPr="002321BD" w:rsidRDefault="003C2594" w:rsidP="003C2594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22CF5A6" w14:textId="77777777" w:rsidR="003C2594" w:rsidRPr="002321BD" w:rsidRDefault="003C2594" w:rsidP="003C2594">
      <w:pPr>
        <w:pStyle w:val="TEIfigurestart"/>
        <w:rPr>
          <w:lang w:val="es-ES"/>
        </w:rPr>
      </w:pPr>
      <w:r w:rsidRPr="002321BD">
        <w:rPr>
          <w:lang w:val="es-ES"/>
        </w:rPr>
        <w:t>......&lt;figure&gt;......</w:t>
      </w:r>
    </w:p>
    <w:p w14:paraId="6D4E6890" w14:textId="77777777" w:rsidR="00445866" w:rsidRPr="002321BD" w:rsidRDefault="003C2594" w:rsidP="003C2594">
      <w:pPr>
        <w:pStyle w:val="adlocalMcode"/>
        <w:rPr>
          <w:lang w:val="es-ES"/>
        </w:rPr>
      </w:pPr>
      <w:r w:rsidRPr="002321BD">
        <w:rPr>
          <w:lang w:val="es-ES"/>
        </w:rPr>
        <w:t xml:space="preserve">CH_BO_10-3- </w:t>
      </w:r>
    </w:p>
    <w:p w14:paraId="01D8B2C2" w14:textId="6A7C0D82" w:rsidR="003C2594" w:rsidRPr="002321BD" w:rsidRDefault="00000000" w:rsidP="003B6AD7">
      <w:pPr>
        <w:pStyle w:val="adlocalillDOI"/>
        <w:rPr>
          <w:lang w:val="es-ES"/>
        </w:rPr>
      </w:pPr>
      <w:hyperlink r:id="rId103" w:history="1">
        <w:r w:rsidR="003B6AD7" w:rsidRPr="002321BD">
          <w:rPr>
            <w:rStyle w:val="Lienhypertexte"/>
            <w:lang w:val="es-ES"/>
          </w:rPr>
          <w:t>https://api.nakala.fr/embed/10.34847/nkl.084785ct/eb38313cc613d00e7059703c0d762a888af34a98</w:t>
        </w:r>
      </w:hyperlink>
    </w:p>
    <w:p w14:paraId="714E5A98" w14:textId="29E73819" w:rsidR="003C2594" w:rsidRPr="002321BD" w:rsidRDefault="003C2594" w:rsidP="003C2594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16:</w:t>
      </w:r>
      <w:r w:rsidRPr="002321BD">
        <w:rPr>
          <w:lang w:val="es-ES"/>
        </w:rPr>
        <w:t xml:space="preserve"> </w:t>
      </w:r>
      <w:r w:rsidR="000B0EC4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 xml:space="preserve">ista </w:t>
      </w:r>
      <w:r w:rsidR="00FD398F" w:rsidRPr="002321BD">
        <w:rPr>
          <w:rFonts w:eastAsia="Arial"/>
          <w:lang w:val="es-ES"/>
        </w:rPr>
        <w:t>aérea</w:t>
      </w:r>
      <w:r w:rsidRPr="002321BD">
        <w:rPr>
          <w:rFonts w:eastAsia="Arial"/>
          <w:lang w:val="es-ES"/>
        </w:rPr>
        <w:t xml:space="preserve"> de la casa</w:t>
      </w:r>
    </w:p>
    <w:p w14:paraId="65F67A2C" w14:textId="485D0569" w:rsidR="003C2594" w:rsidRPr="002321BD" w:rsidRDefault="003C2594" w:rsidP="003C2594">
      <w:pPr>
        <w:pStyle w:val="adtitrefigure"/>
        <w:rPr>
          <w:rFonts w:eastAsia="Arial"/>
          <w:lang w:val="es-ES"/>
        </w:rPr>
      </w:pPr>
      <w:r w:rsidRPr="002321BD">
        <w:rPr>
          <w:lang w:val="es-ES"/>
        </w:rPr>
        <w:t>Cardenal Cisneros, calle del</w:t>
      </w:r>
      <w:r w:rsidR="00AF3170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16</w:t>
      </w:r>
      <w:r w:rsidR="00C345B7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0B0EC4" w:rsidRPr="002321BD">
        <w:rPr>
          <w:rFonts w:eastAsia="Arial"/>
          <w:lang w:val="es-ES"/>
        </w:rPr>
        <w:t>V</w:t>
      </w:r>
      <w:r w:rsidRPr="002321BD">
        <w:rPr>
          <w:rFonts w:eastAsia="Arial"/>
          <w:lang w:val="es-ES"/>
        </w:rPr>
        <w:t>ue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aerienne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</w:p>
    <w:p w14:paraId="3BB9CB9E" w14:textId="77777777" w:rsidR="003C2594" w:rsidRPr="002321BD" w:rsidRDefault="003C2594" w:rsidP="003C2594">
      <w:pPr>
        <w:pStyle w:val="adcredits-sources-ill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61C539DF" w14:textId="77777777" w:rsidR="003C2594" w:rsidRPr="002321BD" w:rsidRDefault="003C2594" w:rsidP="003C2594">
      <w:pPr>
        <w:pStyle w:val="TEIfigureend"/>
        <w:rPr>
          <w:lang w:val="es-ES"/>
        </w:rPr>
      </w:pPr>
      <w:r w:rsidRPr="002321BD">
        <w:rPr>
          <w:lang w:val="es-ES"/>
        </w:rPr>
        <w:t>......&lt;/figure&gt;......</w:t>
      </w:r>
    </w:p>
    <w:p w14:paraId="32B50E49" w14:textId="77051F6C" w:rsidR="00AD3BD7" w:rsidRPr="002321BD" w:rsidRDefault="00AD3BD7">
      <w:pPr>
        <w:pStyle w:val="adencSPrim"/>
        <w:rPr>
          <w:sz w:val="22"/>
          <w:lang w:val="es-ES"/>
          <w:rPrChange w:id="5570" w:author="JEAN" w:date="2024-09-10T19:51:00Z">
            <w:rPr/>
          </w:rPrChange>
        </w:rPr>
      </w:pPr>
      <w:r w:rsidRPr="002321BD">
        <w:rPr>
          <w:lang w:val="es-ES"/>
          <w:rPrChange w:id="5571" w:author="JEAN" w:date="2024-09-10T19:51:00Z">
            <w:rPr/>
          </w:rPrChange>
        </w:rPr>
        <w:t>CH_</w:t>
      </w:r>
      <w:bookmarkStart w:id="5572" w:name="OLE_LINK3204"/>
      <w:bookmarkStart w:id="5573" w:name="OLE_LINK3205"/>
      <w:r w:rsidRPr="002321BD">
        <w:rPr>
          <w:lang w:val="es-ES"/>
          <w:rPrChange w:id="5574" w:author="JEAN" w:date="2024-09-10T19:51:00Z">
            <w:rPr/>
          </w:rPrChange>
        </w:rPr>
        <w:t>AO_10</w:t>
      </w:r>
      <w:bookmarkEnd w:id="5572"/>
      <w:bookmarkEnd w:id="5573"/>
      <w:r w:rsidR="00C13EB6" w:rsidRPr="002321BD">
        <w:rPr>
          <w:lang w:val="es-ES"/>
          <w:rPrChange w:id="5575" w:author="JEAN" w:date="2024-09-10T19:51:00Z">
            <w:rPr/>
          </w:rPrChange>
        </w:rPr>
        <w:t>_</w:t>
      </w:r>
      <w:r w:rsidRPr="002321BD">
        <w:rPr>
          <w:lang w:val="es-ES"/>
          <w:rPrChange w:id="5576" w:author="JEAN" w:date="2024-09-10T19:51:00Z">
            <w:rPr/>
          </w:rPrChange>
        </w:rPr>
        <w:t>1439</w:t>
      </w:r>
    </w:p>
    <w:tbl>
      <w:tblPr>
        <w:tblStyle w:val="5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577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578">
          <w:tblGrid>
            <w:gridCol w:w="9072"/>
          </w:tblGrid>
        </w:tblGridChange>
      </w:tblGrid>
      <w:tr w:rsidR="009D606A" w:rsidRPr="002321BD" w14:paraId="2EFAF121" w14:textId="77777777">
        <w:tc>
          <w:tcPr>
            <w:tcW w:w="9072" w:type="dxa"/>
            <w:tcMar>
              <w:top w:w="0" w:type="dxa"/>
              <w:bottom w:w="0" w:type="dxa"/>
            </w:tcMar>
            <w:tcPrChange w:id="5579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B6AD7" w:rsidRPr="002321BD" w14:paraId="4D227A0A" w14:textId="77777777" w:rsidTr="003B6AD7">
              <w:tc>
                <w:tcPr>
                  <w:tcW w:w="8932" w:type="dxa"/>
                </w:tcPr>
                <w:p w14:paraId="2C4AD036" w14:textId="77777777" w:rsidR="003B6AD7" w:rsidRPr="002321BD" w:rsidRDefault="003B6AD7" w:rsidP="003B6AD7">
                  <w:pPr>
                    <w:rPr>
                      <w:lang w:val="es-ES"/>
                    </w:rPr>
                  </w:pPr>
                </w:p>
              </w:tc>
            </w:tr>
          </w:tbl>
          <w:p w14:paraId="18CA9676" w14:textId="77777777" w:rsidR="009D606A" w:rsidRPr="002321BD" w:rsidRDefault="009D606A" w:rsidP="003B6AD7">
            <w:pPr>
              <w:rPr>
                <w:lang w:val="es-ES"/>
                <w:rPrChange w:id="5580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5581" w:author="JEAN" w:date="2024-09-10T19:51:00Z">
                  <w:rPr/>
                </w:rPrChange>
              </w:rPr>
              <w:t>OF 356bis</w:t>
            </w:r>
          </w:p>
        </w:tc>
      </w:tr>
      <w:tr w:rsidR="009D606A" w:rsidRPr="002321BD" w14:paraId="07B4517B" w14:textId="77777777">
        <w:tc>
          <w:tcPr>
            <w:tcW w:w="9072" w:type="dxa"/>
            <w:tcMar>
              <w:top w:w="0" w:type="dxa"/>
              <w:bottom w:w="0" w:type="dxa"/>
            </w:tcMar>
            <w:tcPrChange w:id="5582" w:author="JEAN" w:date="2024-09-10T19:51:00Z">
              <w:tcPr>
                <w:tcW w:w="9072" w:type="dxa"/>
              </w:tcPr>
            </w:tcPrChange>
          </w:tcPr>
          <w:p w14:paraId="6C0144AB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58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5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 bodega que tiene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lopez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burgos al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58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adarve del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8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Athocha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anda con las viñas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covisa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2321BD" w14:paraId="2F283112" w14:textId="77777777">
        <w:tc>
          <w:tcPr>
            <w:tcW w:w="9072" w:type="dxa"/>
            <w:tcMar>
              <w:top w:w="0" w:type="dxa"/>
              <w:bottom w:w="0" w:type="dxa"/>
            </w:tcMar>
            <w:tcPrChange w:id="5592" w:author="JEAN" w:date="2024-09-10T19:51:00Z">
              <w:tcPr>
                <w:tcW w:w="9072" w:type="dxa"/>
              </w:tcPr>
            </w:tcPrChange>
          </w:tcPr>
          <w:p w14:paraId="2BA68AD1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59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5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18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 deslindada esta bodega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5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5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han por linderos de la una parte la esquina e de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6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la otra casas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6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6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eglesia et en esta bodega ha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su lagar e viga et ha en luengo toda ella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al tanto.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primer portal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6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6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 e en ancho tres varas con sus corredores delante.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portal frontero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suelos uno sobre otro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6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6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han en luengo siete varas e media e en ancho tres varas e media con sus corredores delante. Et puerta a la calle.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anton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martines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peynador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  <w:tr w:rsidR="009D606A" w:rsidRPr="00796E30" w14:paraId="7BC6E3A3" w14:textId="77777777">
        <w:tc>
          <w:tcPr>
            <w:tcW w:w="9072" w:type="dxa"/>
            <w:tcMar>
              <w:top w:w="0" w:type="dxa"/>
              <w:bottom w:w="0" w:type="dxa"/>
            </w:tcMar>
            <w:tcPrChange w:id="5638" w:author="JEAN" w:date="2024-09-10T19:51:00Z">
              <w:tcPr>
                <w:tcW w:w="9072" w:type="dxa"/>
              </w:tcPr>
            </w:tcPrChange>
          </w:tcPr>
          <w:p w14:paraId="33EF3B68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639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6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9D606A" w:rsidRPr="002321BD" w14:paraId="67637176" w14:textId="77777777">
        <w:tc>
          <w:tcPr>
            <w:tcW w:w="9072" w:type="dxa"/>
            <w:tcMar>
              <w:top w:w="0" w:type="dxa"/>
              <w:bottom w:w="0" w:type="dxa"/>
            </w:tcMar>
            <w:tcPrChange w:id="5647" w:author="JEAN" w:date="2024-09-10T19:51:00Z">
              <w:tcPr>
                <w:tcW w:w="9072" w:type="dxa"/>
              </w:tcPr>
            </w:tcPrChange>
          </w:tcPr>
          <w:p w14:paraId="1817E2C6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u w:val="single"/>
                <w:lang w:val="es-ES"/>
                <w:rPrChange w:id="5648" w:author="JEAN" w:date="2024-09-10T19:51:00Z">
                  <w:rPr>
                    <w:rFonts w:ascii="Times New Roman" w:hAnsi="Times New Roman" w:cs="Times New Roman"/>
                    <w:bCs/>
                    <w:color w:val="000000" w:themeColor="text1"/>
                    <w:u w:val="thick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6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65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Juan pastor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56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5652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188"/>
            </w:r>
          </w:p>
        </w:tc>
      </w:tr>
    </w:tbl>
    <w:p w14:paraId="48A17187" w14:textId="7A4E0266" w:rsidR="00AD3BD7" w:rsidRPr="002321BD" w:rsidRDefault="00AD3BD7">
      <w:pPr>
        <w:pStyle w:val="adencSPrim"/>
        <w:rPr>
          <w:sz w:val="22"/>
          <w:lang w:val="es-ES"/>
          <w:rPrChange w:id="5665" w:author="JEAN" w:date="2024-09-10T19:51:00Z">
            <w:rPr/>
          </w:rPrChange>
        </w:rPr>
      </w:pPr>
      <w:bookmarkStart w:id="5666" w:name="OLE_LINK610"/>
      <w:bookmarkStart w:id="5667" w:name="OLE_LINK611"/>
      <w:r w:rsidRPr="002321BD">
        <w:rPr>
          <w:lang w:val="es-ES"/>
          <w:rPrChange w:id="5668" w:author="JEAN" w:date="2024-09-10T19:51:00Z">
            <w:rPr/>
          </w:rPrChange>
        </w:rPr>
        <w:t>CH_AO_10</w:t>
      </w:r>
      <w:r w:rsidR="00C13EB6" w:rsidRPr="002321BD">
        <w:rPr>
          <w:lang w:val="es-ES"/>
          <w:rPrChange w:id="5669" w:author="JEAN" w:date="2024-09-10T19:51:00Z">
            <w:rPr/>
          </w:rPrChange>
        </w:rPr>
        <w:t>_</w:t>
      </w:r>
      <w:r w:rsidRPr="002321BD">
        <w:rPr>
          <w:lang w:val="es-ES"/>
          <w:rPrChange w:id="5670" w:author="JEAN" w:date="2024-09-10T19:51:00Z">
            <w:rPr/>
          </w:rPrChange>
        </w:rPr>
        <w:t xml:space="preserve">1492 </w:t>
      </w:r>
    </w:p>
    <w:bookmarkEnd w:id="5666"/>
    <w:bookmarkEnd w:id="5667"/>
    <w:tbl>
      <w:tblPr>
        <w:tblStyle w:val="4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5671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5672">
          <w:tblGrid>
            <w:gridCol w:w="9072"/>
          </w:tblGrid>
        </w:tblGridChange>
      </w:tblGrid>
      <w:tr w:rsidR="009D606A" w:rsidRPr="002321BD" w14:paraId="55B65854" w14:textId="77777777">
        <w:tc>
          <w:tcPr>
            <w:tcW w:w="9072" w:type="dxa"/>
            <w:tcMar>
              <w:top w:w="0" w:type="dxa"/>
              <w:bottom w:w="0" w:type="dxa"/>
            </w:tcMar>
            <w:tcPrChange w:id="5673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B6AD7" w:rsidRPr="002321BD" w14:paraId="35E926D0" w14:textId="77777777" w:rsidTr="003B6AD7">
              <w:tc>
                <w:tcPr>
                  <w:tcW w:w="8932" w:type="dxa"/>
                </w:tcPr>
                <w:p w14:paraId="198F9F90" w14:textId="77777777" w:rsidR="003B6AD7" w:rsidRPr="002321BD" w:rsidRDefault="003B6AD7" w:rsidP="003B6AD7">
                  <w:pPr>
                    <w:rPr>
                      <w:lang w:val="es-ES"/>
                    </w:rPr>
                  </w:pPr>
                </w:p>
              </w:tc>
            </w:tr>
          </w:tbl>
          <w:p w14:paraId="16EB234F" w14:textId="77777777" w:rsidR="009D606A" w:rsidRPr="002321BD" w:rsidRDefault="009D606A" w:rsidP="003B6AD7">
            <w:pPr>
              <w:rPr>
                <w:lang w:val="es-ES"/>
                <w:rPrChange w:id="5674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5675" w:author="JEAN" w:date="2024-09-10T19:51:00Z">
                  <w:rPr>
                    <w:lang w:val="en-US"/>
                  </w:rPr>
                </w:rPrChange>
              </w:rPr>
              <w:t>OF 356</w:t>
            </w:r>
          </w:p>
        </w:tc>
      </w:tr>
      <w:tr w:rsidR="009D606A" w:rsidRPr="002321BD" w14:paraId="500F3AB8" w14:textId="77777777">
        <w:tc>
          <w:tcPr>
            <w:tcW w:w="9072" w:type="dxa"/>
            <w:tcMar>
              <w:top w:w="0" w:type="dxa"/>
              <w:bottom w:w="0" w:type="dxa"/>
            </w:tcMar>
            <w:tcPrChange w:id="5676" w:author="JEAN" w:date="2024-09-10T19:51:00Z">
              <w:tcPr>
                <w:tcW w:w="9072" w:type="dxa"/>
              </w:tcPr>
            </w:tcPrChange>
          </w:tcPr>
          <w:p w14:paraId="4F677C0F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67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6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 bodega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tener Juan de Guadalupe carpintero que tiene la puerta a la entrada del adarve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6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 atocha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6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e tiene otra puerta en lo alto a la calle real,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agora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Diego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Lopes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carpintero por su vida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muger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de un fijo,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mill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6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6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mrs.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pares de gallinas. Ha por linderos de la una parte la esquina de la calle real e de la otra parte casas de la iglesia.</w:t>
            </w:r>
          </w:p>
        </w:tc>
      </w:tr>
      <w:tr w:rsidR="009D606A" w:rsidRPr="002321BD" w14:paraId="5720C2B4" w14:textId="77777777">
        <w:tc>
          <w:tcPr>
            <w:tcW w:w="9072" w:type="dxa"/>
            <w:tcMar>
              <w:top w:w="0" w:type="dxa"/>
              <w:bottom w:w="0" w:type="dxa"/>
            </w:tcMar>
            <w:tcPrChange w:id="5703" w:author="JEAN" w:date="2024-09-10T19:51:00Z">
              <w:tcPr>
                <w:tcW w:w="9072" w:type="dxa"/>
              </w:tcPr>
            </w:tcPrChange>
          </w:tcPr>
          <w:p w14:paraId="734C7491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70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7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xx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mes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março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dicho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noventa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7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7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annos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los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Cristoval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Villaminaya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Alvar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Peres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Montemayor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canonigos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la santa iglesia de Toledo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vesitadores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posisiones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santa iglesia e en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presençia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el notario e de los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ynfra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escriptos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3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4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vesitaron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estas casas e</w:t>
            </w:r>
          </w:p>
        </w:tc>
      </w:tr>
      <w:tr w:rsidR="009D606A" w:rsidRPr="002321BD" w14:paraId="3AA60184" w14:textId="77777777">
        <w:tc>
          <w:tcPr>
            <w:tcW w:w="9072" w:type="dxa"/>
            <w:tcMar>
              <w:top w:w="0" w:type="dxa"/>
              <w:bottom w:w="0" w:type="dxa"/>
            </w:tcMar>
            <w:tcPrChange w:id="5742" w:author="JEAN" w:date="2024-09-10T19:51:00Z">
              <w:tcPr>
                <w:tcW w:w="9072" w:type="dxa"/>
              </w:tcPr>
            </w:tcPrChange>
          </w:tcPr>
          <w:p w14:paraId="1EDA601D" w14:textId="77777777" w:rsidR="009D606A" w:rsidRPr="002321BD" w:rsidRDefault="009D606A" w:rsidP="003B6AD7">
            <w:pPr>
              <w:rPr>
                <w:rFonts w:ascii="Times New Roman" w:hAnsi="Times New Roman"/>
                <w:color w:val="000000"/>
                <w:lang w:val="es-ES"/>
                <w:rPrChange w:id="574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57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fallose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ellas en esta bodega ay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portales sobre arcos de ladrillo con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medio, e en el primero portal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entrada de la puerta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5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trese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con corredor delante sobre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sobre este corredor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açutea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gallinas que ha en largo tres varas e en ancho vara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7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7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media.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derecha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7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7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media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ençima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soberado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la puerta a la calle real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ensima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cosina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con su chimenea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 la mano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ysquierda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7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7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, e /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7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r°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/ en ancho dos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7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sobre el esta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7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frontero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8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esta otro portal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80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nueve varas e en ancho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0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quatro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varas,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ensimo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1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doblada con otra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1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fecha dos retretes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, esto tiene puerta a la calle e sobre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sale un corredor que ha en luengo tres varas e en ancho vara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2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quarta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doblado con otro corredor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2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tamanno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De que fueron testigos Diego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Obregon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Françisco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Morales criados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58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delos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58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dichos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sennores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. (signé) Juan de Mayorga notario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58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58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</w:p>
        </w:tc>
      </w:tr>
    </w:tbl>
    <w:p w14:paraId="78086A39" w14:textId="77777777" w:rsidR="00040330" w:rsidRPr="002321BD" w:rsidRDefault="00AD3BD7">
      <w:pPr>
        <w:pStyle w:val="adlocalMcode"/>
        <w:rPr>
          <w:color w:val="auto"/>
          <w:sz w:val="22"/>
          <w:lang w:val="es-ES"/>
          <w:rPrChange w:id="5839" w:author="JEAN" w:date="2024-09-10T19:51:00Z">
            <w:rPr/>
          </w:rPrChange>
        </w:rPr>
      </w:pPr>
      <w:r w:rsidRPr="002321BD">
        <w:rPr>
          <w:lang w:val="es-ES"/>
          <w:rPrChange w:id="5840" w:author="JEAN" w:date="2024-09-10T19:51:00Z">
            <w:rPr/>
          </w:rPrChange>
        </w:rPr>
        <w:lastRenderedPageBreak/>
        <w:t>CH_BO_11</w:t>
      </w:r>
    </w:p>
    <w:p w14:paraId="5059DA95" w14:textId="77777777" w:rsidR="003B6AD7" w:rsidRPr="002321BD" w:rsidRDefault="00000000" w:rsidP="003B6AD7">
      <w:pPr>
        <w:pStyle w:val="adlocalMlocalisation"/>
        <w:rPr>
          <w:rFonts w:ascii="Times New Roman" w:hAnsi="Times New Roman"/>
          <w:color w:val="000000" w:themeColor="text1"/>
          <w:lang w:val="es-ES"/>
        </w:rPr>
      </w:pPr>
      <w:hyperlink r:id="rId104" w:history="1">
        <w:r w:rsidR="003B6AD7" w:rsidRPr="002321BD">
          <w:rPr>
            <w:rStyle w:val="Lienhypertexte"/>
            <w:rFonts w:ascii="Times New Roman" w:hAnsi="Times New Roman"/>
            <w:lang w:val="es-ES"/>
          </w:rPr>
          <w:t>Callejón de San Pedro, 1</w:t>
        </w:r>
      </w:hyperlink>
    </w:p>
    <w:p w14:paraId="3E0C6D74" w14:textId="303A879B" w:rsidR="00AD3BD7" w:rsidRPr="002321BD" w:rsidRDefault="00D24AAF">
      <w:pPr>
        <w:pStyle w:val="adlocalparaDonnees"/>
        <w:rPr>
          <w:sz w:val="22"/>
          <w:lang w:val="es-ES"/>
          <w:rPrChange w:id="584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</w:t>
      </w:r>
      <w:r w:rsidR="00AD3BD7" w:rsidRPr="002321BD">
        <w:rPr>
          <w:lang w:val="es-ES"/>
        </w:rPr>
        <w:t xml:space="preserve">Une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située</w:t>
      </w:r>
      <w:proofErr w:type="spellEnd"/>
      <w:r w:rsidR="00AD3BD7" w:rsidRPr="002321BD">
        <w:rPr>
          <w:lang w:val="es-ES"/>
        </w:rPr>
        <w:t xml:space="preserve"> à </w:t>
      </w:r>
      <w:proofErr w:type="spellStart"/>
      <w:r w:rsidR="00AD3BD7" w:rsidRPr="002321BD">
        <w:rPr>
          <w:lang w:val="es-ES"/>
        </w:rPr>
        <w:t>l’entrée</w:t>
      </w:r>
      <w:proofErr w:type="spellEnd"/>
      <w:r w:rsidR="00AD3BD7" w:rsidRPr="002321BD">
        <w:rPr>
          <w:lang w:val="es-ES"/>
        </w:rPr>
        <w:t xml:space="preserve"> gauche </w:t>
      </w:r>
      <w:proofErr w:type="spellStart"/>
      <w:r w:rsidR="00AD3BD7" w:rsidRPr="002321BD">
        <w:rPr>
          <w:lang w:val="es-ES"/>
        </w:rPr>
        <w:t>de l</w:t>
      </w:r>
      <w:proofErr w:type="spellEnd"/>
      <w:r w:rsidR="00AD3BD7" w:rsidRPr="002321BD">
        <w:rPr>
          <w:lang w:val="es-ES"/>
        </w:rPr>
        <w:t>'</w:t>
      </w:r>
      <w:r w:rsidR="00AD3BD7" w:rsidRPr="002321BD">
        <w:rPr>
          <w:i/>
          <w:lang w:val="es-ES"/>
        </w:rPr>
        <w:t>Adarve del Atocha</w:t>
      </w:r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sous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l'arc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de l</w:t>
      </w:r>
      <w:proofErr w:type="spellEnd"/>
      <w:r w:rsidR="00AD3BD7" w:rsidRPr="002321BD">
        <w:rPr>
          <w:i/>
          <w:lang w:val="es-ES"/>
        </w:rPr>
        <w:t>'adarve</w:t>
      </w:r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jouxtant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l'hôpital</w:t>
      </w:r>
      <w:proofErr w:type="spellEnd"/>
      <w:r w:rsidR="00AD3BD7" w:rsidRPr="002321BD">
        <w:rPr>
          <w:lang w:val="es-ES"/>
        </w:rPr>
        <w:t xml:space="preserve"> de S. Pedro (</w:t>
      </w:r>
      <w:proofErr w:type="spellStart"/>
      <w:r w:rsidR="00AD3BD7" w:rsidRPr="002321BD">
        <w:rPr>
          <w:lang w:val="es-ES"/>
        </w:rPr>
        <w:t>ou</w:t>
      </w:r>
      <w:proofErr w:type="spellEnd"/>
      <w:r w:rsidR="00AD3BD7" w:rsidRPr="002321BD">
        <w:rPr>
          <w:lang w:val="es-ES"/>
        </w:rPr>
        <w:t xml:space="preserve"> de la </w:t>
      </w:r>
      <w:proofErr w:type="spellStart"/>
      <w:r w:rsidR="00AD3BD7" w:rsidRPr="002321BD">
        <w:rPr>
          <w:lang w:val="es-ES"/>
        </w:rPr>
        <w:t>confrérie</w:t>
      </w:r>
      <w:proofErr w:type="spellEnd"/>
      <w:r w:rsidR="00AD3BD7" w:rsidRPr="002321BD">
        <w:rPr>
          <w:lang w:val="es-ES"/>
        </w:rPr>
        <w:t xml:space="preserve"> des </w:t>
      </w:r>
      <w:r w:rsidR="00AD3BD7" w:rsidRPr="002321BD">
        <w:rPr>
          <w:i/>
          <w:lang w:val="es-ES"/>
        </w:rPr>
        <w:t>Cuatro Calles</w:t>
      </w:r>
      <w:r w:rsidR="00AD3BD7" w:rsidRPr="002321BD">
        <w:rPr>
          <w:lang w:val="es-ES"/>
        </w:rPr>
        <w:t>)</w:t>
      </w:r>
      <w:r w:rsidR="00AD3BD7" w:rsidRPr="002321BD">
        <w:rPr>
          <w:vertAlign w:val="superscript"/>
          <w:lang w:val="es-ES"/>
          <w:rPrChange w:id="584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89"/>
      </w:r>
      <w:r w:rsidR="00AD3BD7" w:rsidRPr="002321BD">
        <w:rPr>
          <w:lang w:val="es-ES"/>
        </w:rPr>
        <w:t>.</w:t>
      </w:r>
    </w:p>
    <w:p w14:paraId="7DCFDF8B" w14:textId="77777777" w:rsidR="00AD3BD7" w:rsidRPr="002321BD" w:rsidRDefault="00AD3BD7">
      <w:pPr>
        <w:pStyle w:val="adlocalparaDate"/>
        <w:rPr>
          <w:sz w:val="22"/>
          <w:lang w:val="es-ES"/>
          <w:rPrChange w:id="58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CH_BO_11</w:t>
      </w:r>
      <w:r w:rsidRPr="002321BD">
        <w:rPr>
          <w:rFonts w:ascii="Calibri Light" w:hAnsi="Calibri Light"/>
          <w:color w:val="000000"/>
          <w:sz w:val="22"/>
          <w:lang w:val="es-ES"/>
          <w:rPrChange w:id="5851" w:author="JEAN" w:date="2024-09-10T19:51:00Z">
            <w:rPr>
              <w:rStyle w:val="Appelnotedebasdep"/>
              <w:rFonts w:ascii="Times New Roman" w:hAnsi="Times New Roman" w:cs="Times New Roman"/>
              <w:color w:val="000000" w:themeColor="text1"/>
              <w:lang w:val="he" w:eastAsia="he" w:bidi="he"/>
            </w:rPr>
          </w:rPrChange>
        </w:rPr>
        <w:footnoteReference w:id="190"/>
      </w:r>
      <w:r w:rsidRPr="002321BD">
        <w:rPr>
          <w:lang w:val="es-ES"/>
        </w:rPr>
        <w:t xml:space="preserve">. En 1396, la </w:t>
      </w:r>
      <w:proofErr w:type="spellStart"/>
      <w:r w:rsidRPr="002321BD">
        <w:rPr>
          <w:lang w:val="es-ES"/>
        </w:rPr>
        <w:t>petite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la grande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Yáñez,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laissée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Martínez, et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 xml:space="preserve">perpetuas </w:t>
      </w:r>
      <w:proofErr w:type="gramStart"/>
      <w:r w:rsidRPr="002321BD">
        <w:rPr>
          <w:i/>
          <w:lang w:val="es-ES"/>
        </w:rPr>
        <w:t>e</w:t>
      </w:r>
      <w:proofErr w:type="gramEnd"/>
      <w:r w:rsidRPr="002321BD">
        <w:rPr>
          <w:i/>
          <w:lang w:val="es-ES"/>
        </w:rPr>
        <w:t xml:space="preserve"> por reparadas</w:t>
      </w:r>
      <w:r w:rsidRPr="002321BD">
        <w:rPr>
          <w:lang w:val="es-ES"/>
        </w:rPr>
        <w:t xml:space="preserve">, à Martín Martínez,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on</w:t>
      </w:r>
      <w:proofErr w:type="spellEnd"/>
      <w:r w:rsidRPr="002321BD">
        <w:rPr>
          <w:lang w:val="es-ES"/>
        </w:rPr>
        <w:t xml:space="preserve"> lui </w:t>
      </w:r>
      <w:proofErr w:type="spellStart"/>
      <w:r w:rsidRPr="002321BD">
        <w:rPr>
          <w:lang w:val="es-ES"/>
        </w:rPr>
        <w:t>décompte</w:t>
      </w:r>
      <w:proofErr w:type="spellEnd"/>
      <w:r w:rsidRPr="002321BD">
        <w:rPr>
          <w:lang w:val="es-ES"/>
        </w:rPr>
        <w:t xml:space="preserve"> 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à Sta. </w:t>
      </w:r>
      <w:proofErr w:type="spellStart"/>
      <w:r w:rsidRPr="002321BD">
        <w:rPr>
          <w:lang w:val="es-ES"/>
        </w:rPr>
        <w:t>Ursula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laissée</w:t>
      </w:r>
      <w:proofErr w:type="spellEnd"/>
      <w:r w:rsidRPr="002321BD">
        <w:rPr>
          <w:lang w:val="es-ES"/>
        </w:rPr>
        <w:t xml:space="preserve">, et qui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maintenant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200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, Martín Martínez </w:t>
      </w:r>
      <w:proofErr w:type="spellStart"/>
      <w:r w:rsidRPr="002321BD">
        <w:rPr>
          <w:lang w:val="es-ES"/>
        </w:rPr>
        <w:t>payant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110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586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1"/>
      </w:r>
    </w:p>
    <w:p w14:paraId="2ABFC09F" w14:textId="77777777" w:rsidR="00AD3BD7" w:rsidRPr="002321BD" w:rsidRDefault="00AD3BD7">
      <w:pPr>
        <w:pStyle w:val="adlocalparaDate"/>
        <w:rPr>
          <w:sz w:val="22"/>
          <w:lang w:val="es-ES"/>
          <w:rPrChange w:id="586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En 1401, Francisco Fernández del </w:t>
      </w:r>
      <w:proofErr w:type="spellStart"/>
      <w:r w:rsidRPr="002321BD">
        <w:rPr>
          <w:lang w:val="es-ES"/>
        </w:rPr>
        <w:t>Paraiso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les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la grande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Ferrnand</w:t>
      </w:r>
      <w:proofErr w:type="spellEnd"/>
      <w:r w:rsidRPr="002321BD">
        <w:rPr>
          <w:lang w:val="es-ES"/>
        </w:rPr>
        <w:t xml:space="preserve"> Yáñez,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Juan Martínez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qu’a</w:t>
      </w:r>
      <w:proofErr w:type="spellEnd"/>
      <w:r w:rsidRPr="002321BD">
        <w:rPr>
          <w:lang w:val="es-ES"/>
        </w:rPr>
        <w:t xml:space="preserve"> tenues </w:t>
      </w:r>
      <w:proofErr w:type="spellStart"/>
      <w:r w:rsidRPr="002321BD">
        <w:rPr>
          <w:lang w:val="es-ES"/>
        </w:rPr>
        <w:t>ensuite</w:t>
      </w:r>
      <w:proofErr w:type="spellEnd"/>
      <w:r w:rsidRPr="002321BD">
        <w:rPr>
          <w:lang w:val="es-ES"/>
        </w:rPr>
        <w:t xml:space="preserve"> Martín Martínez,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Fernández, </w:t>
      </w:r>
      <w:r w:rsidRPr="002321BD">
        <w:rPr>
          <w:i/>
          <w:lang w:val="es-ES"/>
        </w:rPr>
        <w:t>escribano</w:t>
      </w:r>
      <w:r w:rsidRPr="002321BD">
        <w:rPr>
          <w:lang w:val="es-ES"/>
        </w:rPr>
        <w:t xml:space="preserve">, fils de Juan Fernández, </w:t>
      </w:r>
      <w:r w:rsidRPr="002321BD">
        <w:rPr>
          <w:i/>
          <w:lang w:val="es-ES"/>
        </w:rPr>
        <w:t>escribano público</w:t>
      </w:r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15/8/1400,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586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2"/>
      </w:r>
      <w:r w:rsidRPr="002321BD">
        <w:rPr>
          <w:lang w:val="es-ES"/>
        </w:rPr>
        <w:t xml:space="preserve">. </w:t>
      </w:r>
    </w:p>
    <w:p w14:paraId="194D679C" w14:textId="77777777" w:rsidR="00AD3BD7" w:rsidRPr="002321BD" w:rsidRDefault="00AD3BD7">
      <w:pPr>
        <w:pStyle w:val="adlocalparaDate"/>
        <w:rPr>
          <w:sz w:val="22"/>
          <w:lang w:val="es-ES"/>
          <w:rPrChange w:id="587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17/05/1403,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Francisco Fernández del </w:t>
      </w:r>
      <w:proofErr w:type="spellStart"/>
      <w:r w:rsidRPr="002321BD">
        <w:rPr>
          <w:lang w:val="es-ES"/>
        </w:rPr>
        <w:t>Paraiso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escribano</w:t>
      </w:r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Juan Martínez, </w:t>
      </w:r>
      <w:r w:rsidRPr="002321BD">
        <w:rPr>
          <w:i/>
          <w:lang w:val="es-ES"/>
        </w:rPr>
        <w:t>capellán mayor</w:t>
      </w:r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capilla del Rey don Enrique</w:t>
      </w:r>
      <w:r w:rsidRPr="002321BD">
        <w:rPr>
          <w:lang w:val="es-ES"/>
        </w:rPr>
        <w:t xml:space="preserve">, et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l'hôpital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confrérie</w:t>
      </w:r>
      <w:proofErr w:type="spellEnd"/>
      <w:r w:rsidRPr="002321BD">
        <w:rPr>
          <w:lang w:val="es-ES"/>
        </w:rPr>
        <w:t xml:space="preserve"> des Cuatro Calles,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. En 1408, ­Juan Sánchez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les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situées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de Ruy Sánchez, </w:t>
      </w:r>
      <w:proofErr w:type="spellStart"/>
      <w:r w:rsidRPr="002321BD">
        <w:rPr>
          <w:lang w:val="es-ES"/>
        </w:rPr>
        <w:t>laissées</w:t>
      </w:r>
      <w:proofErr w:type="spellEnd"/>
      <w:r w:rsidRPr="002321BD">
        <w:rPr>
          <w:lang w:val="es-ES"/>
        </w:rPr>
        <w:t xml:space="preserve"> par Juan Sánchez,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d'Alvar</w:t>
      </w:r>
      <w:proofErr w:type="spellEnd"/>
      <w:r w:rsidRPr="002321BD">
        <w:rPr>
          <w:lang w:val="es-ES"/>
        </w:rPr>
        <w:t xml:space="preserve"> López,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 xml:space="preserve">de  </w:t>
      </w:r>
      <w:proofErr w:type="spellStart"/>
      <w:r w:rsidRPr="002321BD">
        <w:rPr>
          <w:lang w:val="es-ES"/>
        </w:rPr>
        <w:t>Fernand</w:t>
      </w:r>
      <w:proofErr w:type="spellEnd"/>
      <w:proofErr w:type="gramEnd"/>
      <w:r w:rsidRPr="002321BD">
        <w:rPr>
          <w:lang w:val="es-ES"/>
        </w:rPr>
        <w:t xml:space="preserve"> Sánchez,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vertAlign w:val="superscript"/>
          <w:lang w:val="es-ES"/>
          <w:rPrChange w:id="587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3"/>
      </w:r>
      <w:r w:rsidRPr="002321BD">
        <w:rPr>
          <w:lang w:val="es-ES"/>
        </w:rPr>
        <w:t>.</w:t>
      </w:r>
    </w:p>
    <w:p w14:paraId="498C88F7" w14:textId="77777777" w:rsidR="00AD3BD7" w:rsidRPr="002321BD" w:rsidRDefault="00AD3BD7">
      <w:pPr>
        <w:pStyle w:val="adlocalparaDate"/>
        <w:rPr>
          <w:sz w:val="22"/>
          <w:lang w:val="es-ES"/>
          <w:rPrChange w:id="588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En 1412, Juan Sánchez, </w:t>
      </w:r>
      <w:proofErr w:type="spellStart"/>
      <w:r w:rsidRPr="002321BD">
        <w:rPr>
          <w:i/>
          <w:lang w:val="es-ES"/>
        </w:rPr>
        <w:t>sodeán</w:t>
      </w:r>
      <w:proofErr w:type="spellEnd"/>
      <w:r w:rsidRPr="002321BD">
        <w:rPr>
          <w:lang w:val="es-ES"/>
        </w:rPr>
        <w:t xml:space="preserve"> de Santa Leocadia et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d'Alvar</w:t>
      </w:r>
      <w:proofErr w:type="spellEnd"/>
      <w:r w:rsidRPr="002321BD">
        <w:rPr>
          <w:lang w:val="es-ES"/>
        </w:rPr>
        <w:t xml:space="preserve"> López,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capilla del Rey don Sancho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</w:t>
      </w:r>
      <w:proofErr w:type="gramStart"/>
      <w:r w:rsidRPr="002321BD">
        <w:rPr>
          <w:lang w:val="es-ES"/>
        </w:rPr>
        <w:t xml:space="preserve">180  </w:t>
      </w:r>
      <w:proofErr w:type="spellStart"/>
      <w:r w:rsidRPr="002321BD">
        <w:rPr>
          <w:lang w:val="es-ES"/>
        </w:rPr>
        <w:t>mrs</w:t>
      </w:r>
      <w:proofErr w:type="gramEnd"/>
      <w:r w:rsidRPr="002321BD">
        <w:rPr>
          <w:lang w:val="es-ES"/>
        </w:rPr>
        <w:t>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vertAlign w:val="superscript"/>
          <w:lang w:val="es-ES"/>
          <w:rPrChange w:id="588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4"/>
      </w:r>
      <w:r w:rsidRPr="002321BD">
        <w:rPr>
          <w:lang w:val="es-ES"/>
        </w:rPr>
        <w:t>.</w:t>
      </w:r>
    </w:p>
    <w:p w14:paraId="2F6F3589" w14:textId="77777777" w:rsidR="00AD3BD7" w:rsidRPr="002321BD" w:rsidRDefault="00AD3BD7">
      <w:pPr>
        <w:pStyle w:val="adlocalparaDate"/>
        <w:rPr>
          <w:sz w:val="22"/>
          <w:lang w:val="es-ES"/>
          <w:rPrChange w:id="5889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4/08/1414,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Pérez,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Juan Sánchez, </w:t>
      </w:r>
      <w:proofErr w:type="spellStart"/>
      <w:r w:rsidRPr="002321BD">
        <w:rPr>
          <w:i/>
          <w:lang w:val="es-ES"/>
        </w:rPr>
        <w:t>sodeán</w:t>
      </w:r>
      <w:proofErr w:type="spellEnd"/>
      <w:r w:rsidRPr="002321BD">
        <w:rPr>
          <w:lang w:val="es-ES"/>
        </w:rPr>
        <w:t xml:space="preserve"> de Santa Leocadia,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l’Hôpital</w:t>
      </w:r>
      <w:proofErr w:type="spellEnd"/>
      <w:r w:rsidRPr="002321BD">
        <w:rPr>
          <w:lang w:val="es-ES"/>
        </w:rPr>
        <w:t xml:space="preserve"> de San Pedro,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usuelle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font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mri</w:t>
      </w:r>
      <w:proofErr w:type="spellEnd"/>
      <w:r w:rsidRPr="002321BD">
        <w:rPr>
          <w:lang w:val="es-ES"/>
        </w:rPr>
        <w:t xml:space="preserve">.,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 de Villarreal</w:t>
      </w:r>
      <w:r w:rsidRPr="002321BD">
        <w:rPr>
          <w:vertAlign w:val="superscript"/>
          <w:lang w:val="es-ES"/>
          <w:rPrChange w:id="589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5"/>
      </w:r>
      <w:r w:rsidRPr="002321BD">
        <w:rPr>
          <w:lang w:val="es-ES"/>
        </w:rPr>
        <w:t>.</w:t>
      </w:r>
    </w:p>
    <w:p w14:paraId="58659F63" w14:textId="77777777" w:rsidR="00AD3BD7" w:rsidRPr="002321BD" w:rsidRDefault="00AD3BD7">
      <w:pPr>
        <w:pStyle w:val="adlocalparaDate"/>
        <w:rPr>
          <w:sz w:val="22"/>
          <w:lang w:val="es-ES"/>
          <w:rPrChange w:id="589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19/06/1416,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Martínez de Toledo,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Pérez,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docteur</w:t>
      </w:r>
      <w:proofErr w:type="spellEnd"/>
      <w:r w:rsidRPr="002321BD">
        <w:rPr>
          <w:lang w:val="es-ES"/>
        </w:rPr>
        <w:t xml:space="preserve"> Alfonso García </w:t>
      </w:r>
      <w:r w:rsidRPr="002321BD">
        <w:rPr>
          <w:lang w:val="es-ES"/>
        </w:rPr>
        <w:lastRenderedPageBreak/>
        <w:t xml:space="preserve">(CH_BO_03+ CH_CO_02) et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la rue,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</w:t>
      </w:r>
      <w:proofErr w:type="spellStart"/>
      <w:r w:rsidRPr="002321BD">
        <w:rPr>
          <w:lang w:val="es-ES"/>
        </w:rPr>
        <w:t>l'hôpital</w:t>
      </w:r>
      <w:proofErr w:type="spellEnd"/>
      <w:r w:rsidRPr="002321BD">
        <w:rPr>
          <w:lang w:val="es-ES"/>
        </w:rPr>
        <w:t xml:space="preserve"> de S. Pedro,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185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González de Ocaña,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589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6"/>
      </w:r>
    </w:p>
    <w:p w14:paraId="4DA071E7" w14:textId="77777777" w:rsidR="00AD3BD7" w:rsidRPr="002321BD" w:rsidRDefault="00AD3BD7">
      <w:pPr>
        <w:pStyle w:val="adlocalparaDate"/>
        <w:rPr>
          <w:sz w:val="22"/>
          <w:lang w:val="es-ES"/>
          <w:rPrChange w:id="5903" w:author="JEAN" w:date="2024-09-10T19:51:00Z">
            <w:rPr>
              <w:rFonts w:cs="Times New Roman"/>
            </w:rPr>
          </w:rPrChange>
        </w:rPr>
      </w:pPr>
      <w:bookmarkStart w:id="5904" w:name="OLE_LINK4079"/>
      <w:bookmarkStart w:id="5905" w:name="OLE_LINK4080"/>
      <w:bookmarkStart w:id="5906" w:name="OLE_LINK4081"/>
      <w:r w:rsidRPr="002321BD">
        <w:rPr>
          <w:lang w:val="es-ES"/>
        </w:rPr>
        <w:t>CH_BO_</w:t>
      </w:r>
      <w:bookmarkEnd w:id="5904"/>
      <w:bookmarkEnd w:id="5905"/>
      <w:bookmarkEnd w:id="5906"/>
      <w:r w:rsidRPr="002321BD">
        <w:rPr>
          <w:lang w:val="es-ES"/>
        </w:rPr>
        <w:t xml:space="preserve">11. En 1417,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Pérez,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cédée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autorisation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à Juan Martínez de Toledo,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qui la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185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(370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choix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i/>
          <w:lang w:val="es-ES"/>
        </w:rPr>
        <w:t>refitorero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19/06/1416,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González de Ocaña,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590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7"/>
      </w:r>
      <w:r w:rsidRPr="002321BD">
        <w:rPr>
          <w:lang w:val="es-ES"/>
        </w:rPr>
        <w:t>.</w:t>
      </w:r>
    </w:p>
    <w:p w14:paraId="1F3E9C10" w14:textId="77777777" w:rsidR="00AD3BD7" w:rsidRPr="002321BD" w:rsidRDefault="00AD3BD7">
      <w:pPr>
        <w:pStyle w:val="adlocalparaDate"/>
        <w:rPr>
          <w:sz w:val="22"/>
          <w:lang w:val="es-ES"/>
          <w:rPrChange w:id="591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En 1422, Juan Fernández de Torrijos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19/5/1419,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antérieurement</w:t>
      </w:r>
      <w:proofErr w:type="spellEnd"/>
      <w:r w:rsidRPr="002321BD">
        <w:rPr>
          <w:lang w:val="es-ES"/>
        </w:rPr>
        <w:t xml:space="preserve"> Juan Martínez,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Fernández (de Montiel),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de Cuenca, et de Juan Martínez,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591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8"/>
      </w:r>
      <w:r w:rsidRPr="002321BD">
        <w:rPr>
          <w:lang w:val="es-ES"/>
        </w:rPr>
        <w:t xml:space="preserve">. </w:t>
      </w:r>
    </w:p>
    <w:p w14:paraId="3FF5CFEE" w14:textId="7959B913" w:rsidR="00AD3BD7" w:rsidRPr="002321BD" w:rsidRDefault="003B6AD7" w:rsidP="003B6AD7">
      <w:pPr>
        <w:pStyle w:val="adlocalparaDate"/>
        <w:rPr>
          <w:sz w:val="22"/>
          <w:lang w:val="es-ES"/>
          <w:rPrChange w:id="592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CH_BO_011</w:t>
      </w:r>
      <w:r w:rsidR="00AD3BD7" w:rsidRPr="002321BD">
        <w:rPr>
          <w:lang w:val="es-ES"/>
        </w:rPr>
        <w:t xml:space="preserve">. Le 9/10/1424, le </w:t>
      </w:r>
      <w:proofErr w:type="spellStart"/>
      <w:r w:rsidR="00AD3BD7" w:rsidRPr="002321BD">
        <w:rPr>
          <w:lang w:val="es-ES"/>
        </w:rPr>
        <w:t>chapitre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baille</w:t>
      </w:r>
      <w:proofErr w:type="spellEnd"/>
      <w:r w:rsidR="00AD3BD7" w:rsidRPr="002321BD">
        <w:rPr>
          <w:lang w:val="es-ES"/>
        </w:rPr>
        <w:t xml:space="preserve"> à Gonzalo Alfonso et à son fils </w:t>
      </w:r>
      <w:proofErr w:type="spellStart"/>
      <w:r w:rsidR="00AD3BD7" w:rsidRPr="002321BD">
        <w:rPr>
          <w:lang w:val="es-ES"/>
        </w:rPr>
        <w:t>Fernand</w:t>
      </w:r>
      <w:proofErr w:type="spellEnd"/>
      <w:r w:rsidR="00AD3BD7" w:rsidRPr="002321BD">
        <w:rPr>
          <w:lang w:val="es-ES"/>
        </w:rPr>
        <w:t xml:space="preserve"> Alfonso, </w:t>
      </w:r>
      <w:r w:rsidR="00AD3BD7" w:rsidRPr="002321BD">
        <w:rPr>
          <w:i/>
          <w:lang w:val="es-ES"/>
        </w:rPr>
        <w:t>capellán del coro</w:t>
      </w:r>
      <w:r w:rsidR="00AD3BD7" w:rsidRPr="002321BD">
        <w:rPr>
          <w:lang w:val="es-ES"/>
        </w:rPr>
        <w:t xml:space="preserve">, une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à </w:t>
      </w:r>
      <w:proofErr w:type="spellStart"/>
      <w:r w:rsidR="00AD3BD7" w:rsidRPr="002321BD">
        <w:rPr>
          <w:lang w:val="es-ES"/>
        </w:rPr>
        <w:t>l’</w:t>
      </w:r>
      <w:r w:rsidR="00AD3BD7" w:rsidRPr="002321BD">
        <w:rPr>
          <w:i/>
          <w:lang w:val="es-ES"/>
        </w:rPr>
        <w:t>Adarve</w:t>
      </w:r>
      <w:proofErr w:type="spellEnd"/>
      <w:r w:rsidR="00AD3BD7" w:rsidRPr="002321BD">
        <w:rPr>
          <w:i/>
          <w:lang w:val="es-ES"/>
        </w:rPr>
        <w:t xml:space="preserve"> del Atocha</w:t>
      </w:r>
      <w:r w:rsidR="00AD3BD7" w:rsidRPr="002321BD">
        <w:rPr>
          <w:lang w:val="es-ES"/>
        </w:rPr>
        <w:t xml:space="preserve">, tenue </w:t>
      </w:r>
      <w:proofErr w:type="spellStart"/>
      <w:r w:rsidR="00AD3BD7" w:rsidRPr="002321BD">
        <w:rPr>
          <w:lang w:val="es-ES"/>
        </w:rPr>
        <w:t>auparavant</w:t>
      </w:r>
      <w:proofErr w:type="spellEnd"/>
      <w:r w:rsidR="00AD3BD7" w:rsidRPr="002321BD">
        <w:rPr>
          <w:lang w:val="es-ES"/>
        </w:rPr>
        <w:t xml:space="preserve"> par Juan Fernández de Torrijos, et </w:t>
      </w:r>
      <w:proofErr w:type="spellStart"/>
      <w:r w:rsidR="00AD3BD7" w:rsidRPr="002321BD">
        <w:rPr>
          <w:lang w:val="es-ES"/>
        </w:rPr>
        <w:t>jouxtant</w:t>
      </w:r>
      <w:proofErr w:type="spellEnd"/>
      <w:r w:rsidR="00AD3BD7" w:rsidRPr="002321BD">
        <w:rPr>
          <w:lang w:val="es-ES"/>
        </w:rPr>
        <w:t xml:space="preserve"> une </w:t>
      </w:r>
      <w:proofErr w:type="spellStart"/>
      <w:r w:rsidR="00AD3BD7" w:rsidRPr="002321BD">
        <w:rPr>
          <w:lang w:val="es-ES"/>
        </w:rPr>
        <w:t>maison</w:t>
      </w:r>
      <w:proofErr w:type="spellEnd"/>
      <w:r w:rsidR="00AD3BD7" w:rsidRPr="002321BD">
        <w:rPr>
          <w:lang w:val="es-ES"/>
        </w:rPr>
        <w:t xml:space="preserve"> du </w:t>
      </w:r>
      <w:proofErr w:type="spellStart"/>
      <w:r w:rsidR="00AD3BD7" w:rsidRPr="002321BD">
        <w:rPr>
          <w:lang w:val="es-ES"/>
        </w:rPr>
        <w:t>docteur</w:t>
      </w:r>
      <w:proofErr w:type="spellEnd"/>
      <w:r w:rsidR="00AD3BD7" w:rsidRPr="002321BD">
        <w:rPr>
          <w:lang w:val="es-ES"/>
        </w:rPr>
        <w:t xml:space="preserve"> et </w:t>
      </w:r>
      <w:proofErr w:type="spellStart"/>
      <w:r w:rsidR="00AD3BD7" w:rsidRPr="002321BD">
        <w:rPr>
          <w:lang w:val="es-ES"/>
        </w:rPr>
        <w:t>chanoine</w:t>
      </w:r>
      <w:proofErr w:type="spellEnd"/>
      <w:r w:rsidR="00AD3BD7" w:rsidRPr="002321BD">
        <w:rPr>
          <w:lang w:val="es-ES"/>
        </w:rPr>
        <w:t xml:space="preserve"> Alfonso García de Alcaraz (CH_BO_03), </w:t>
      </w:r>
      <w:proofErr w:type="spellStart"/>
      <w:r w:rsidR="00AD3BD7" w:rsidRPr="002321BD">
        <w:rPr>
          <w:lang w:val="es-ES"/>
        </w:rPr>
        <w:t>l'hôpital</w:t>
      </w:r>
      <w:proofErr w:type="spellEnd"/>
      <w:r w:rsidR="00AD3BD7" w:rsidRPr="002321BD">
        <w:rPr>
          <w:lang w:val="es-ES"/>
        </w:rPr>
        <w:t xml:space="preserve"> de San Pedro </w:t>
      </w:r>
      <w:proofErr w:type="spellStart"/>
      <w:r w:rsidR="00AD3BD7" w:rsidRPr="002321BD">
        <w:rPr>
          <w:lang w:val="es-ES"/>
        </w:rPr>
        <w:t>des</w:t>
      </w:r>
      <w:proofErr w:type="spellEnd"/>
      <w:r w:rsidR="00AD3BD7" w:rsidRPr="002321BD">
        <w:rPr>
          <w:lang w:val="es-ES"/>
        </w:rPr>
        <w:t xml:space="preserve"> Cuatro Calles, et la rue, </w:t>
      </w:r>
      <w:proofErr w:type="spellStart"/>
      <w:r w:rsidR="00AD3BD7" w:rsidRPr="002321BD">
        <w:rPr>
          <w:lang w:val="es-ES"/>
        </w:rPr>
        <w:t>pour</w:t>
      </w:r>
      <w:proofErr w:type="spellEnd"/>
      <w:r w:rsidR="00AD3BD7" w:rsidRPr="002321BD">
        <w:rPr>
          <w:lang w:val="es-ES"/>
        </w:rPr>
        <w:t xml:space="preserve"> </w:t>
      </w:r>
      <w:proofErr w:type="gramStart"/>
      <w:r w:rsidR="00AD3BD7" w:rsidRPr="002321BD">
        <w:rPr>
          <w:lang w:val="es-ES"/>
        </w:rPr>
        <w:t>la vie</w:t>
      </w:r>
      <w:proofErr w:type="gramEnd"/>
      <w:r w:rsidR="00AD3BD7" w:rsidRPr="002321BD">
        <w:rPr>
          <w:lang w:val="es-ES"/>
        </w:rPr>
        <w:t xml:space="preserve"> des </w:t>
      </w:r>
      <w:proofErr w:type="spellStart"/>
      <w:r w:rsidR="00AD3BD7" w:rsidRPr="002321BD">
        <w:rPr>
          <w:lang w:val="es-ES"/>
        </w:rPr>
        <w:t>deux</w:t>
      </w:r>
      <w:proofErr w:type="spellEnd"/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au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prix</w:t>
      </w:r>
      <w:proofErr w:type="spellEnd"/>
      <w:r w:rsidR="00AD3BD7" w:rsidRPr="002321BD">
        <w:rPr>
          <w:lang w:val="es-ES"/>
        </w:rPr>
        <w:t xml:space="preserve"> de 187 </w:t>
      </w:r>
      <w:proofErr w:type="spellStart"/>
      <w:r w:rsidR="00AD3BD7" w:rsidRPr="002321BD">
        <w:rPr>
          <w:lang w:val="es-ES"/>
        </w:rPr>
        <w:t>mrs.</w:t>
      </w:r>
      <w:proofErr w:type="spellEnd"/>
      <w:r w:rsidR="00AD3BD7" w:rsidRPr="002321BD">
        <w:rPr>
          <w:lang w:val="es-ES"/>
        </w:rPr>
        <w:t xml:space="preserve"> de </w:t>
      </w:r>
      <w:proofErr w:type="spellStart"/>
      <w:r w:rsidR="00AD3BD7" w:rsidRPr="002321BD">
        <w:rPr>
          <w:lang w:val="es-ES"/>
        </w:rPr>
        <w:t>vieille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monnaie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ou</w:t>
      </w:r>
      <w:proofErr w:type="spellEnd"/>
      <w:r w:rsidR="00AD3BD7" w:rsidRPr="002321BD">
        <w:rPr>
          <w:lang w:val="es-ES"/>
        </w:rPr>
        <w:t xml:space="preserve"> le </w:t>
      </w:r>
      <w:proofErr w:type="spellStart"/>
      <w:r w:rsidR="00AD3BD7" w:rsidRPr="002321BD">
        <w:rPr>
          <w:lang w:val="es-ES"/>
        </w:rPr>
        <w:t>double</w:t>
      </w:r>
      <w:proofErr w:type="spellEnd"/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avec</w:t>
      </w:r>
      <w:proofErr w:type="spellEnd"/>
      <w:r w:rsidR="00AD3BD7" w:rsidRPr="002321BD">
        <w:rPr>
          <w:lang w:val="es-ES"/>
        </w:rPr>
        <w:t xml:space="preserve"> les </w:t>
      </w:r>
      <w:proofErr w:type="spellStart"/>
      <w:r w:rsidR="00AD3BD7" w:rsidRPr="002321BD">
        <w:rPr>
          <w:lang w:val="es-ES"/>
        </w:rPr>
        <w:t>actions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contre</w:t>
      </w:r>
      <w:proofErr w:type="spellEnd"/>
      <w:r w:rsidR="00AD3BD7" w:rsidRPr="002321BD">
        <w:rPr>
          <w:lang w:val="es-ES"/>
        </w:rPr>
        <w:t xml:space="preserve"> Juan Fernández de Torrijos, </w:t>
      </w:r>
      <w:proofErr w:type="spellStart"/>
      <w:r w:rsidR="00AD3BD7" w:rsidRPr="002321BD">
        <w:rPr>
          <w:lang w:val="es-ES"/>
        </w:rPr>
        <w:t>ses</w:t>
      </w:r>
      <w:proofErr w:type="spellEnd"/>
      <w:r w:rsidR="00AD3BD7" w:rsidRPr="002321BD">
        <w:rPr>
          <w:lang w:val="es-ES"/>
        </w:rPr>
        <w:t xml:space="preserve"> </w:t>
      </w:r>
      <w:proofErr w:type="spellStart"/>
      <w:r w:rsidR="00AD3BD7" w:rsidRPr="002321BD">
        <w:rPr>
          <w:lang w:val="es-ES"/>
        </w:rPr>
        <w:t>biens</w:t>
      </w:r>
      <w:proofErr w:type="spellEnd"/>
      <w:r w:rsidR="00AD3BD7" w:rsidRPr="002321BD">
        <w:rPr>
          <w:lang w:val="es-ES"/>
        </w:rPr>
        <w:t xml:space="preserve">, </w:t>
      </w:r>
      <w:proofErr w:type="spellStart"/>
      <w:r w:rsidR="00AD3BD7" w:rsidRPr="002321BD">
        <w:rPr>
          <w:lang w:val="es-ES"/>
        </w:rPr>
        <w:t>héritiers</w:t>
      </w:r>
      <w:proofErr w:type="spellEnd"/>
      <w:r w:rsidR="00AD3BD7" w:rsidRPr="002321BD">
        <w:rPr>
          <w:lang w:val="es-ES"/>
        </w:rPr>
        <w:t xml:space="preserve"> et </w:t>
      </w:r>
      <w:proofErr w:type="spellStart"/>
      <w:r w:rsidR="00AD3BD7" w:rsidRPr="002321BD">
        <w:rPr>
          <w:lang w:val="es-ES"/>
        </w:rPr>
        <w:t>cautions</w:t>
      </w:r>
      <w:proofErr w:type="spellEnd"/>
      <w:r w:rsidR="00AD3BD7" w:rsidRPr="002321BD">
        <w:rPr>
          <w:vertAlign w:val="superscript"/>
          <w:lang w:val="es-ES"/>
          <w:rPrChange w:id="592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199"/>
      </w:r>
      <w:r w:rsidR="00AD3BD7" w:rsidRPr="002321BD">
        <w:rPr>
          <w:lang w:val="es-ES"/>
        </w:rPr>
        <w:t xml:space="preserve">. </w:t>
      </w:r>
    </w:p>
    <w:p w14:paraId="5436A731" w14:textId="77777777" w:rsidR="00AD3BD7" w:rsidRPr="002321BD" w:rsidRDefault="00AD3BD7">
      <w:pPr>
        <w:pStyle w:val="adlocalparaDate"/>
        <w:rPr>
          <w:sz w:val="22"/>
          <w:lang w:val="es-ES"/>
          <w:rPrChange w:id="592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15/05/1434,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Diego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don Pedro Tenorio,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à gauche </w:t>
      </w:r>
      <w:proofErr w:type="spellStart"/>
      <w:r w:rsidRPr="002321BD">
        <w:rPr>
          <w:lang w:val="es-ES"/>
        </w:rPr>
        <w:t>sous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l'arc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Gonzalo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390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moitié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de Narváez,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i/>
          <w:vertAlign w:val="superscript"/>
          <w:lang w:val="es-ES"/>
          <w:rPrChange w:id="5928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200"/>
      </w:r>
      <w:r w:rsidRPr="002321BD">
        <w:rPr>
          <w:lang w:val="es-ES"/>
        </w:rPr>
        <w:t>.</w:t>
      </w:r>
    </w:p>
    <w:p w14:paraId="4FB8D273" w14:textId="77777777" w:rsidR="00AD3BD7" w:rsidRPr="002321BD" w:rsidRDefault="00AD3BD7">
      <w:pPr>
        <w:pStyle w:val="adlocalparaDate"/>
        <w:rPr>
          <w:sz w:val="22"/>
          <w:lang w:val="es-ES"/>
          <w:rPrChange w:id="593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10/05/1436,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Ruiz de Segovia,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,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Diego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habite le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Pedro Ramírez (CH_BO_03),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l’hôpital</w:t>
      </w:r>
      <w:proofErr w:type="spellEnd"/>
      <w:r w:rsidRPr="002321BD">
        <w:rPr>
          <w:lang w:val="es-ES"/>
        </w:rPr>
        <w:t xml:space="preserve"> de San Pedro et </w:t>
      </w:r>
      <w:proofErr w:type="spellStart"/>
      <w:r w:rsidRPr="002321BD">
        <w:rPr>
          <w:lang w:val="es-ES"/>
        </w:rPr>
        <w:t>faisant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Juan Bravo,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de Martín Ruiz de Riaza (CH_BO_02b),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232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1/2 et 4 d.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de Contreras, </w:t>
      </w:r>
      <w:proofErr w:type="spellStart"/>
      <w:r w:rsidRPr="002321BD">
        <w:rPr>
          <w:lang w:val="es-ES"/>
        </w:rPr>
        <w:t>bachelier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décrets</w:t>
      </w:r>
      <w:proofErr w:type="spellEnd"/>
      <w:r w:rsidRPr="002321BD">
        <w:rPr>
          <w:vertAlign w:val="superscript"/>
          <w:lang w:val="es-ES"/>
          <w:rPrChange w:id="593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1"/>
      </w:r>
      <w:r w:rsidRPr="002321BD">
        <w:rPr>
          <w:lang w:val="es-ES"/>
        </w:rPr>
        <w:t xml:space="preserve">. </w:t>
      </w:r>
    </w:p>
    <w:p w14:paraId="006E62D8" w14:textId="77777777" w:rsidR="00AD3BD7" w:rsidRPr="002321BD" w:rsidRDefault="00AD3BD7">
      <w:pPr>
        <w:pStyle w:val="adlocalparaDate"/>
        <w:rPr>
          <w:sz w:val="22"/>
          <w:lang w:val="es-ES"/>
          <w:rPrChange w:id="594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CH_BO_11. Le 2 /01/1437,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Estébanez,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Pedro Ruiz de Segovia,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 xml:space="preserve">perpetuas </w:t>
      </w:r>
      <w:proofErr w:type="gramStart"/>
      <w:r w:rsidRPr="002321BD">
        <w:rPr>
          <w:i/>
          <w:lang w:val="es-ES"/>
        </w:rPr>
        <w:t>e</w:t>
      </w:r>
      <w:proofErr w:type="gramEnd"/>
      <w:r w:rsidRPr="002321BD">
        <w:rPr>
          <w:i/>
          <w:lang w:val="es-ES"/>
        </w:rPr>
        <w:t xml:space="preserve">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1/2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Gutiérrez de Gálvez,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594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2"/>
      </w:r>
      <w:r w:rsidRPr="002321BD">
        <w:rPr>
          <w:lang w:val="es-ES"/>
        </w:rPr>
        <w:t xml:space="preserve">. </w:t>
      </w:r>
    </w:p>
    <w:p w14:paraId="25D29C83" w14:textId="77777777" w:rsidR="00AD3BD7" w:rsidRPr="002321BD" w:rsidRDefault="00AD3BD7">
      <w:pPr>
        <w:pStyle w:val="adlocalparaDate"/>
        <w:rPr>
          <w:sz w:val="22"/>
          <w:lang w:val="es-ES"/>
          <w:rPrChange w:id="594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Pedro Ruiz de Segovia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Juan Estébanez,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351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demi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2/01/1437, et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et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l'hôpital</w:t>
      </w:r>
      <w:proofErr w:type="spellEnd"/>
      <w:r w:rsidRPr="002321BD">
        <w:rPr>
          <w:lang w:val="es-ES"/>
        </w:rPr>
        <w:t xml:space="preserve"> de S. Pedro</w:t>
      </w:r>
      <w:r w:rsidRPr="002321BD">
        <w:rPr>
          <w:vertAlign w:val="superscript"/>
          <w:lang w:val="es-ES"/>
          <w:rPrChange w:id="594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3"/>
      </w:r>
      <w:r w:rsidRPr="002321BD">
        <w:rPr>
          <w:lang w:val="es-ES"/>
        </w:rPr>
        <w:t>.</w:t>
      </w:r>
    </w:p>
    <w:p w14:paraId="1BCB0F3B" w14:textId="532B9E56" w:rsidR="00AD3BD7" w:rsidRPr="002321BD" w:rsidRDefault="00AD3BD7">
      <w:pPr>
        <w:pStyle w:val="adlocalparaDate"/>
        <w:rPr>
          <w:sz w:val="22"/>
          <w:lang w:val="es-ES"/>
          <w:rPrChange w:id="595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Pedro Ruiz de Segovia,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1437, par Juan </w:t>
      </w:r>
      <w:proofErr w:type="spellStart"/>
      <w:r w:rsidRPr="002321BD">
        <w:rPr>
          <w:lang w:val="es-ES"/>
        </w:rPr>
        <w:t>Estebanez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et </w:t>
      </w:r>
      <w:proofErr w:type="spellStart"/>
      <w:r w:rsidRPr="002321BD">
        <w:rPr>
          <w:lang w:val="es-ES"/>
        </w:rPr>
        <w:t>demi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351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5 d.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Gutiérrez de Gálvez,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595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4"/>
      </w:r>
      <w:r w:rsidRPr="002321BD">
        <w:rPr>
          <w:lang w:val="es-ES"/>
        </w:rPr>
        <w:t>.</w:t>
      </w:r>
    </w:p>
    <w:p w14:paraId="58140DE8" w14:textId="77777777" w:rsidR="00AD3BD7" w:rsidRPr="002321BD" w:rsidRDefault="00AD3BD7">
      <w:pPr>
        <w:pStyle w:val="adlocalparaDate"/>
        <w:rPr>
          <w:sz w:val="22"/>
          <w:lang w:val="es-ES"/>
          <w:rPrChange w:id="596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12/12/1443,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Gonzalo Alfonso de Ciudad Real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Gonzalo de Villarreal),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à la colación de S. Yuste,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maestrescuela</w:t>
      </w:r>
      <w:r w:rsidRPr="002321BD">
        <w:rPr>
          <w:lang w:val="es-ES"/>
        </w:rPr>
        <w:t xml:space="preserve"> Pedro Ramírez, </w:t>
      </w:r>
      <w:proofErr w:type="spellStart"/>
      <w:r w:rsidRPr="002321BD">
        <w:rPr>
          <w:lang w:val="es-ES"/>
        </w:rPr>
        <w:t>l’Hôpital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Confrérie</w:t>
      </w:r>
      <w:proofErr w:type="spellEnd"/>
      <w:r w:rsidRPr="002321BD">
        <w:rPr>
          <w:lang w:val="es-ES"/>
        </w:rPr>
        <w:t xml:space="preserve"> de San Pedro, la rue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</w:t>
      </w:r>
      <w:r w:rsidRPr="002321BD">
        <w:rPr>
          <w:lang w:val="es-ES"/>
        </w:rPr>
        <w:t xml:space="preserve">, vacante par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Juan Estébanez, </w:t>
      </w:r>
      <w:r w:rsidRPr="002321BD">
        <w:rPr>
          <w:i/>
          <w:lang w:val="es-ES"/>
        </w:rPr>
        <w:t>racionero,</w:t>
      </w:r>
      <w:r w:rsidRPr="002321BD">
        <w:rPr>
          <w:lang w:val="es-ES"/>
        </w:rPr>
        <w:t xml:space="preserve"> </w:t>
      </w:r>
      <w:proofErr w:type="spellStart"/>
      <w:r w:rsidRPr="002321BD">
        <w:rPr>
          <w:i/>
          <w:lang w:val="es-ES"/>
        </w:rPr>
        <w:t>perpétuellement</w:t>
      </w:r>
      <w:proofErr w:type="spellEnd"/>
      <w:r w:rsidRPr="002321BD">
        <w:rPr>
          <w:i/>
          <w:lang w:val="es-ES"/>
        </w:rPr>
        <w:t xml:space="preserve"> e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7 d. 1/2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Pedro López de Gálvez. Le 9/02/1450, Gonzalo Alfonso </w:t>
      </w:r>
      <w:proofErr w:type="spellStart"/>
      <w:r w:rsidRPr="002321BD">
        <w:rPr>
          <w:lang w:val="es-ES"/>
        </w:rPr>
        <w:t>s’étant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obligé</w:t>
      </w:r>
      <w:proofErr w:type="spellEnd"/>
      <w:r w:rsidRPr="002321BD">
        <w:rPr>
          <w:lang w:val="es-ES"/>
        </w:rPr>
        <w:t xml:space="preserve"> à faire une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sur le </w:t>
      </w:r>
      <w:r w:rsidRPr="002321BD">
        <w:rPr>
          <w:i/>
          <w:lang w:val="es-ES"/>
        </w:rPr>
        <w:t>palacio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d'en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allonge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vie</w:t>
      </w:r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personne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. En 1450 et 1465, Gonzalo de Villarreal,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Juan Estébanez,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1443,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351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courants</w:t>
      </w:r>
      <w:proofErr w:type="spellEnd"/>
      <w:r w:rsidRPr="002321BD">
        <w:rPr>
          <w:vertAlign w:val="superscript"/>
          <w:lang w:val="es-ES"/>
          <w:rPrChange w:id="596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5"/>
      </w:r>
      <w:r w:rsidRPr="002321BD">
        <w:rPr>
          <w:lang w:val="es-ES"/>
        </w:rPr>
        <w:t>.</w:t>
      </w:r>
    </w:p>
    <w:p w14:paraId="146659B5" w14:textId="77777777" w:rsidR="00AD3BD7" w:rsidRPr="002321BD" w:rsidRDefault="00AD3BD7">
      <w:pPr>
        <w:pStyle w:val="adlocalparaDate"/>
        <w:rPr>
          <w:sz w:val="22"/>
          <w:lang w:val="es-ES"/>
          <w:rPrChange w:id="597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21/01/1473,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Francisco Alfonso,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 xml:space="preserve">de  </w:t>
      </w:r>
      <w:proofErr w:type="spellStart"/>
      <w:r w:rsidRPr="002321BD">
        <w:rPr>
          <w:lang w:val="es-ES"/>
        </w:rPr>
        <w:t>l'archevêque</w:t>
      </w:r>
      <w:proofErr w:type="spellEnd"/>
      <w:proofErr w:type="gramEnd"/>
      <w:r w:rsidRPr="002321BD">
        <w:rPr>
          <w:lang w:val="es-ES"/>
        </w:rPr>
        <w:t xml:space="preserve"> don Pedro Tenorio,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Gonzalo de Villarreal,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de Zamora, </w:t>
      </w:r>
      <w:r w:rsidRPr="002321BD">
        <w:rPr>
          <w:i/>
          <w:lang w:val="es-ES"/>
        </w:rPr>
        <w:t>capellán del coro</w:t>
      </w:r>
      <w:r w:rsidRPr="002321BD">
        <w:rPr>
          <w:vertAlign w:val="superscript"/>
          <w:lang w:val="es-ES"/>
          <w:rPrChange w:id="597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6"/>
      </w:r>
      <w:r w:rsidRPr="002321BD">
        <w:rPr>
          <w:lang w:val="es-ES"/>
        </w:rPr>
        <w:t>.</w:t>
      </w:r>
    </w:p>
    <w:p w14:paraId="358C3D6F" w14:textId="77777777" w:rsidR="00AD3BD7" w:rsidRPr="002321BD" w:rsidRDefault="00AD3BD7">
      <w:pPr>
        <w:pStyle w:val="adlocalparaDate"/>
        <w:rPr>
          <w:sz w:val="22"/>
          <w:lang w:val="es-ES"/>
          <w:rPrChange w:id="597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CH_BO_11. Le 24/03/1477,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Alfonso López,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d’Alcázar</w:t>
      </w:r>
      <w:proofErr w:type="spellEnd"/>
      <w:r w:rsidRPr="002321BD">
        <w:rPr>
          <w:lang w:val="es-ES"/>
        </w:rPr>
        <w:t xml:space="preserve"> de Consuegra, </w:t>
      </w:r>
      <w:proofErr w:type="spellStart"/>
      <w:r w:rsidRPr="002321BD">
        <w:rPr>
          <w:lang w:val="es-ES"/>
        </w:rPr>
        <w:t>demeurant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Alfonso del Campo,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personne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désigner</w:t>
      </w:r>
      <w:proofErr w:type="spellEnd"/>
      <w:r w:rsidRPr="002321BD">
        <w:rPr>
          <w:lang w:val="es-ES"/>
        </w:rPr>
        <w:t xml:space="preserve"> par lui </w:t>
      </w:r>
      <w:proofErr w:type="spellStart"/>
      <w:r w:rsidRPr="002321BD">
        <w:rPr>
          <w:lang w:val="es-ES"/>
        </w:rPr>
        <w:t>quand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voudra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López del Quintanal. Ce </w:t>
      </w:r>
      <w:proofErr w:type="spellStart"/>
      <w:r w:rsidRPr="002321BD">
        <w:rPr>
          <w:lang w:val="es-ES"/>
        </w:rPr>
        <w:t>contrat</w:t>
      </w:r>
      <w:proofErr w:type="spellEnd"/>
      <w:r w:rsidRPr="002321BD">
        <w:rPr>
          <w:lang w:val="es-ES"/>
        </w:rPr>
        <w:t xml:space="preserve"> reste en </w:t>
      </w:r>
      <w:proofErr w:type="spellStart"/>
      <w:r w:rsidRPr="002321BD">
        <w:rPr>
          <w:lang w:val="es-ES"/>
        </w:rPr>
        <w:t>vigueur</w:t>
      </w:r>
      <w:proofErr w:type="spellEnd"/>
      <w:r w:rsidRPr="002321BD">
        <w:rPr>
          <w:lang w:val="es-ES"/>
        </w:rPr>
        <w:t xml:space="preserve"> en 1496</w:t>
      </w:r>
      <w:r w:rsidRPr="002321BD">
        <w:rPr>
          <w:vertAlign w:val="superscript"/>
          <w:lang w:val="es-ES"/>
          <w:rPrChange w:id="597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7"/>
      </w:r>
      <w:r w:rsidRPr="002321BD">
        <w:rPr>
          <w:lang w:val="es-ES"/>
        </w:rPr>
        <w:t>.</w:t>
      </w:r>
    </w:p>
    <w:p w14:paraId="601DAC81" w14:textId="77777777" w:rsidR="00AD3BD7" w:rsidRPr="002321BD" w:rsidRDefault="00AD3BD7">
      <w:pPr>
        <w:pStyle w:val="adlocalparaDate"/>
        <w:rPr>
          <w:sz w:val="22"/>
          <w:lang w:val="es-ES"/>
          <w:rPrChange w:id="598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lastRenderedPageBreak/>
        <w:t xml:space="preserve">CH_BO_11. En 1492,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tenue par Alfonso López, curé de San Ginés,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part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, et de </w:t>
      </w:r>
      <w:proofErr w:type="spellStart"/>
      <w:r w:rsidRPr="002321BD">
        <w:rPr>
          <w:lang w:val="es-ES"/>
        </w:rPr>
        <w:t>l’autre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l’hôpital</w:t>
      </w:r>
      <w:proofErr w:type="spellEnd"/>
      <w:r w:rsidRPr="002321BD">
        <w:rPr>
          <w:lang w:val="es-ES"/>
        </w:rPr>
        <w:t xml:space="preserve"> de San Pedro</w:t>
      </w:r>
      <w:r w:rsidRPr="002321BD">
        <w:rPr>
          <w:vertAlign w:val="superscript"/>
          <w:lang w:val="es-ES"/>
          <w:rPrChange w:id="598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8"/>
      </w:r>
      <w:r w:rsidRPr="002321BD">
        <w:rPr>
          <w:lang w:val="es-ES"/>
        </w:rPr>
        <w:t xml:space="preserve">. </w:t>
      </w:r>
    </w:p>
    <w:p w14:paraId="6D6FC141" w14:textId="6D6074A4" w:rsidR="00AD3BD7" w:rsidRPr="002321BD" w:rsidRDefault="00AD3BD7">
      <w:pPr>
        <w:pStyle w:val="adlocalparaDate"/>
        <w:rPr>
          <w:sz w:val="22"/>
          <w:lang w:val="es-ES"/>
          <w:rPrChange w:id="5992" w:author="JEAN" w:date="2024-09-10T19:51:00Z">
            <w:rPr/>
          </w:rPrChange>
        </w:rPr>
      </w:pPr>
      <w:r w:rsidRPr="002321BD">
        <w:rPr>
          <w:lang w:val="es-ES"/>
        </w:rPr>
        <w:t xml:space="preserve">CH_BO_11. Le 21/4/1494, Alfonso López,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,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à Lorenzo Fernández,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S. Pedro,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personne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nommer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600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quatre</w:t>
      </w:r>
      <w:proofErr w:type="spellEnd"/>
      <w:r w:rsidRPr="002321BD">
        <w:rPr>
          <w:lang w:val="es-ES"/>
        </w:rPr>
        <w:t xml:space="preserve"> paires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Francisco de Illescas, </w:t>
      </w:r>
      <w:r w:rsidRPr="002321BD">
        <w:rPr>
          <w:i/>
          <w:lang w:val="es-ES"/>
        </w:rPr>
        <w:t>barbero</w:t>
      </w:r>
      <w:r w:rsidRPr="002321BD">
        <w:rPr>
          <w:vertAlign w:val="superscript"/>
          <w:lang w:val="es-ES"/>
          <w:rPrChange w:id="599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09"/>
      </w:r>
      <w:r w:rsidRPr="002321BD">
        <w:rPr>
          <w:lang w:val="es-ES"/>
        </w:rPr>
        <w:t>.</w:t>
      </w:r>
    </w:p>
    <w:p w14:paraId="7AEE4F03" w14:textId="77777777" w:rsidR="003C2594" w:rsidRPr="002321BD" w:rsidRDefault="003C2594" w:rsidP="003C2594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235A216D" w14:textId="29A30E87" w:rsidR="003C2594" w:rsidRPr="002321BD" w:rsidRDefault="003C2594" w:rsidP="003C2594">
      <w:pPr>
        <w:pStyle w:val="adlocalMcode"/>
        <w:spacing w:after="0" w:line="240" w:lineRule="auto"/>
        <w:rPr>
          <w:rFonts w:ascii="Calibri Light" w:hAnsi="Calibri Light"/>
          <w:color w:val="auto"/>
          <w:sz w:val="22"/>
          <w:szCs w:val="22"/>
          <w:lang w:val="es-ES"/>
        </w:rPr>
      </w:pPr>
      <w:r w:rsidRPr="002321BD">
        <w:rPr>
          <w:lang w:val="es-ES"/>
        </w:rPr>
        <w:t xml:space="preserve">CH_BO_11-1- </w:t>
      </w:r>
      <w:hyperlink r:id="rId105" w:history="1">
        <w:r w:rsidR="003B6AD7" w:rsidRPr="002321BD">
          <w:rPr>
            <w:rStyle w:val="Lienhypertexte"/>
            <w:rFonts w:ascii="Calibri Light" w:hAnsi="Calibri Light"/>
            <w:sz w:val="22"/>
            <w:szCs w:val="22"/>
            <w:lang w:val="es-ES"/>
          </w:rPr>
          <w:t>https://api.nakala.fr/embed/10.34847/nkl.b8af871v/1efa986db426b0c165ce29b2028df4dcd7e91bbc</w:t>
        </w:r>
      </w:hyperlink>
    </w:p>
    <w:p w14:paraId="53C10579" w14:textId="39351F00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 xml:space="preserve">Identificación de la </w:t>
      </w:r>
      <w:r w:rsidR="00FD398F" w:rsidRPr="002321BD">
        <w:rPr>
          <w:rFonts w:eastAsia="Arial"/>
          <w:lang w:val="es-ES"/>
        </w:rPr>
        <w:t>casa:</w:t>
      </w:r>
      <w:r w:rsidRPr="002321BD">
        <w:rPr>
          <w:rFonts w:eastAsia="Arial"/>
          <w:lang w:val="es-ES"/>
        </w:rPr>
        <w:t xml:space="preserve"> plano actual y restitución</w:t>
      </w:r>
    </w:p>
    <w:p w14:paraId="2EFBD99C" w14:textId="45F3259B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C345B7" w:rsidRPr="002321BD">
        <w:rPr>
          <w:lang w:val="es-ES"/>
        </w:rPr>
        <w:t xml:space="preserve"> </w:t>
      </w:r>
      <w:r w:rsidRPr="002321BD">
        <w:rPr>
          <w:rFonts w:eastAsia="Arial"/>
          <w:lang w:val="es-ES"/>
        </w:rPr>
        <w:t>:</w:t>
      </w:r>
      <w:proofErr w:type="gramEnd"/>
      <w:r w:rsidRPr="002321BD">
        <w:rPr>
          <w:rFonts w:eastAsia="Arial"/>
          <w:lang w:val="es-ES"/>
        </w:rPr>
        <w:t xml:space="preserve"> </w:t>
      </w:r>
      <w:r w:rsidRPr="002321BD">
        <w:rPr>
          <w:lang w:val="es-ES"/>
        </w:rPr>
        <w:t> </w:t>
      </w:r>
      <w:proofErr w:type="spellStart"/>
      <w:r w:rsidRPr="002321BD">
        <w:rPr>
          <w:rFonts w:eastAsia="Arial"/>
          <w:lang w:val="es-ES"/>
        </w:rPr>
        <w:t>Identification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  <w:r w:rsidRPr="002321BD">
        <w:rPr>
          <w:rFonts w:eastAsia="Arial"/>
          <w:lang w:val="es-ES"/>
        </w:rPr>
        <w:t xml:space="preserve">: plan </w:t>
      </w:r>
      <w:proofErr w:type="spellStart"/>
      <w:r w:rsidRPr="002321BD">
        <w:rPr>
          <w:rFonts w:eastAsia="Arial"/>
          <w:lang w:val="es-ES"/>
        </w:rPr>
        <w:t>actuel</w:t>
      </w:r>
      <w:proofErr w:type="spellEnd"/>
      <w:r w:rsidRPr="002321BD">
        <w:rPr>
          <w:rFonts w:eastAsia="Arial"/>
          <w:lang w:val="es-ES"/>
        </w:rPr>
        <w:t xml:space="preserve"> et </w:t>
      </w:r>
      <w:proofErr w:type="spellStart"/>
      <w:r w:rsidRPr="002321BD">
        <w:rPr>
          <w:rFonts w:eastAsia="Arial"/>
          <w:lang w:val="es-ES"/>
        </w:rPr>
        <w:t>restitution</w:t>
      </w:r>
      <w:proofErr w:type="spellEnd"/>
    </w:p>
    <w:p w14:paraId="0ED809AB" w14:textId="77777777" w:rsidR="003C2594" w:rsidRPr="002321BD" w:rsidRDefault="003C2594" w:rsidP="003C2594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0F7B05A" w14:textId="77777777" w:rsidR="003C2594" w:rsidRPr="002321BD" w:rsidRDefault="003C2594" w:rsidP="003C2594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09352E43" w14:textId="77777777" w:rsidR="003C2594" w:rsidRPr="002321BD" w:rsidRDefault="003C2594" w:rsidP="003C2594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6DDEF4CF" w14:textId="77777777" w:rsidR="003B6AD7" w:rsidRPr="002321BD" w:rsidRDefault="003C2594" w:rsidP="003C2594">
      <w:pPr>
        <w:pStyle w:val="adlocalMcode"/>
        <w:spacing w:after="0" w:line="240" w:lineRule="auto"/>
        <w:rPr>
          <w:lang w:val="es-ES"/>
        </w:rPr>
      </w:pPr>
      <w:r w:rsidRPr="002321BD">
        <w:rPr>
          <w:lang w:val="es-ES"/>
        </w:rPr>
        <w:t xml:space="preserve">CH_BO_11-2- </w:t>
      </w:r>
    </w:p>
    <w:p w14:paraId="583C7158" w14:textId="420F54BB" w:rsidR="003C2594" w:rsidRPr="002321BD" w:rsidRDefault="00000000" w:rsidP="003B6AD7">
      <w:pPr>
        <w:pStyle w:val="adlocalillDOI"/>
        <w:rPr>
          <w:lang w:val="es-ES"/>
        </w:rPr>
      </w:pPr>
      <w:hyperlink r:id="rId106" w:history="1">
        <w:r w:rsidR="003B6AD7" w:rsidRPr="002321BD">
          <w:rPr>
            <w:rStyle w:val="Lienhypertexte"/>
            <w:lang w:val="es-ES"/>
          </w:rPr>
          <w:t>https://api.nakala.fr/embed/10.34847/nkl.b8af871v/e64bbb35c06ca4f336213899dc03e21492dd2cd8</w:t>
        </w:r>
      </w:hyperlink>
    </w:p>
    <w:p w14:paraId="21D50EDE" w14:textId="2A0F44A0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0B0EC4" w:rsidRPr="002321BD">
        <w:rPr>
          <w:rFonts w:eastAsia="Arial"/>
          <w:lang w:val="es-ES"/>
        </w:rPr>
        <w:t>A</w:t>
      </w:r>
      <w:r w:rsidR="00FD398F" w:rsidRPr="002321BD">
        <w:rPr>
          <w:rFonts w:eastAsia="Arial"/>
          <w:lang w:val="es-ES"/>
        </w:rPr>
        <w:t>parej</w:t>
      </w:r>
      <w:r w:rsidR="000B0EC4" w:rsidRPr="002321BD">
        <w:rPr>
          <w:rFonts w:eastAsia="Arial"/>
          <w:lang w:val="es-ES"/>
        </w:rPr>
        <w:t>o</w:t>
      </w:r>
      <w:r w:rsidRPr="002321BD">
        <w:rPr>
          <w:rFonts w:eastAsia="Arial"/>
          <w:lang w:val="es-ES"/>
        </w:rPr>
        <w:t xml:space="preserve"> medieval del muro del fondo</w:t>
      </w:r>
    </w:p>
    <w:p w14:paraId="05A82295" w14:textId="73EFD91A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C345B7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0B0EC4" w:rsidRPr="002321BD">
        <w:rPr>
          <w:rFonts w:eastAsia="Arial"/>
          <w:lang w:val="es-ES"/>
        </w:rPr>
        <w:t>A</w:t>
      </w:r>
      <w:r w:rsidRPr="002321BD">
        <w:rPr>
          <w:rFonts w:eastAsia="Arial"/>
          <w:lang w:val="es-ES"/>
        </w:rPr>
        <w:t>ppareill</w:t>
      </w:r>
      <w:r w:rsidR="0082479E" w:rsidRPr="002321BD">
        <w:rPr>
          <w:rFonts w:eastAsia="Arial"/>
          <w:lang w:val="es-ES"/>
        </w:rPr>
        <w:t>age</w:t>
      </w:r>
      <w:proofErr w:type="spellEnd"/>
      <w:r w:rsidRPr="002321BD">
        <w:rPr>
          <w:rFonts w:eastAsia="Arial"/>
          <w:lang w:val="es-ES"/>
        </w:rPr>
        <w:t xml:space="preserve"> de </w:t>
      </w:r>
      <w:proofErr w:type="spellStart"/>
      <w:r w:rsidRPr="002321BD">
        <w:rPr>
          <w:rFonts w:eastAsia="Arial"/>
          <w:lang w:val="es-ES"/>
        </w:rPr>
        <w:t>pierre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m</w:t>
      </w:r>
      <w:r w:rsidR="0082479E" w:rsidRPr="002321BD">
        <w:rPr>
          <w:rFonts w:eastAsia="Arial"/>
          <w:lang w:val="es-ES"/>
        </w:rPr>
        <w:t>é</w:t>
      </w:r>
      <w:r w:rsidRPr="002321BD">
        <w:rPr>
          <w:rFonts w:eastAsia="Arial"/>
          <w:lang w:val="es-ES"/>
        </w:rPr>
        <w:t>di</w:t>
      </w:r>
      <w:r w:rsidR="0082479E" w:rsidRPr="002321BD">
        <w:rPr>
          <w:rFonts w:eastAsia="Arial"/>
          <w:lang w:val="es-ES"/>
        </w:rPr>
        <w:t>é</w:t>
      </w:r>
      <w:r w:rsidRPr="002321BD">
        <w:rPr>
          <w:rFonts w:eastAsia="Arial"/>
          <w:lang w:val="es-ES"/>
        </w:rPr>
        <w:t>val</w:t>
      </w:r>
      <w:proofErr w:type="spellEnd"/>
      <w:r w:rsidRPr="002321BD">
        <w:rPr>
          <w:rFonts w:eastAsia="Arial"/>
          <w:lang w:val="es-ES"/>
        </w:rPr>
        <w:t xml:space="preserve"> situé </w:t>
      </w:r>
      <w:proofErr w:type="spellStart"/>
      <w:r w:rsidRPr="002321BD">
        <w:rPr>
          <w:rFonts w:eastAsia="Arial"/>
          <w:lang w:val="es-ES"/>
        </w:rPr>
        <w:t>au</w:t>
      </w:r>
      <w:proofErr w:type="spellEnd"/>
      <w:r w:rsidRPr="002321BD">
        <w:rPr>
          <w:rFonts w:eastAsia="Arial"/>
          <w:lang w:val="es-ES"/>
        </w:rPr>
        <w:t xml:space="preserve"> </w:t>
      </w:r>
      <w:proofErr w:type="spellStart"/>
      <w:r w:rsidRPr="002321BD">
        <w:rPr>
          <w:rFonts w:eastAsia="Arial"/>
          <w:lang w:val="es-ES"/>
        </w:rPr>
        <w:t>fond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</w:p>
    <w:p w14:paraId="1E436FFE" w14:textId="77777777" w:rsidR="003C2594" w:rsidRPr="002321BD" w:rsidRDefault="003C2594" w:rsidP="003C2594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1C2C3027" w14:textId="77777777" w:rsidR="003C2594" w:rsidRPr="002321BD" w:rsidRDefault="003C2594" w:rsidP="003C2594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66400994" w14:textId="77777777" w:rsidR="003C2594" w:rsidRPr="002321BD" w:rsidRDefault="003C2594" w:rsidP="003C2594">
      <w:pPr>
        <w:pStyle w:val="TEIfigurestart"/>
        <w:spacing w:after="0" w:line="240" w:lineRule="auto"/>
        <w:rPr>
          <w:lang w:val="es-ES"/>
        </w:rPr>
      </w:pPr>
      <w:r w:rsidRPr="002321BD">
        <w:rPr>
          <w:lang w:val="es-ES"/>
        </w:rPr>
        <w:t>......&lt;figure&gt;......</w:t>
      </w:r>
    </w:p>
    <w:p w14:paraId="242F9894" w14:textId="77777777" w:rsidR="003B6AD7" w:rsidRPr="002321BD" w:rsidRDefault="003C2594" w:rsidP="003C2594">
      <w:pPr>
        <w:pStyle w:val="adlocalMcode"/>
        <w:spacing w:after="0" w:line="240" w:lineRule="auto"/>
        <w:rPr>
          <w:lang w:val="es-ES"/>
        </w:rPr>
      </w:pPr>
      <w:r w:rsidRPr="002321BD">
        <w:rPr>
          <w:lang w:val="es-ES"/>
        </w:rPr>
        <w:t xml:space="preserve">CH_BO_11-1- </w:t>
      </w:r>
    </w:p>
    <w:p w14:paraId="41BC628F" w14:textId="0E195C09" w:rsidR="003C2594" w:rsidRPr="002321BD" w:rsidRDefault="00000000" w:rsidP="003B6AD7">
      <w:pPr>
        <w:pStyle w:val="adlocalillDOI"/>
        <w:rPr>
          <w:lang w:val="es-ES"/>
        </w:rPr>
      </w:pPr>
      <w:hyperlink r:id="rId107" w:history="1">
        <w:r w:rsidR="003B6AD7" w:rsidRPr="002321BD">
          <w:rPr>
            <w:rStyle w:val="Lienhypertexte"/>
            <w:lang w:val="es-ES"/>
          </w:rPr>
          <w:t>https://api.nakala.fr/embed/10.34847/nkl.b8af871v/061e1e1825e1e3288daad15d400728dcb38904ff</w:t>
        </w:r>
      </w:hyperlink>
    </w:p>
    <w:p w14:paraId="731DE216" w14:textId="70F604B1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r w:rsidR="00C345B7" w:rsidRPr="002321BD">
        <w:rPr>
          <w:lang w:val="es-ES"/>
        </w:rPr>
        <w:t>1</w:t>
      </w:r>
      <w:r w:rsidR="00C345B7" w:rsidRPr="002321BD">
        <w:rPr>
          <w:rFonts w:eastAsia="Arial"/>
          <w:lang w:val="es-ES"/>
        </w:rPr>
        <w:t>:</w:t>
      </w:r>
      <w:r w:rsidRPr="002321BD">
        <w:rPr>
          <w:lang w:val="es-ES"/>
        </w:rPr>
        <w:t xml:space="preserve"> </w:t>
      </w:r>
      <w:r w:rsidR="000B0EC4" w:rsidRPr="002321BD">
        <w:rPr>
          <w:rFonts w:eastAsia="Arial"/>
          <w:lang w:val="es-ES"/>
        </w:rPr>
        <w:t>P</w:t>
      </w:r>
      <w:r w:rsidRPr="002321BD">
        <w:rPr>
          <w:rFonts w:eastAsia="Arial"/>
          <w:lang w:val="es-ES"/>
        </w:rPr>
        <w:t>ortal de entrada</w:t>
      </w:r>
    </w:p>
    <w:p w14:paraId="5C775389" w14:textId="25714D8B" w:rsidR="003C2594" w:rsidRPr="002321BD" w:rsidRDefault="003C2594" w:rsidP="003C2594">
      <w:pPr>
        <w:pStyle w:val="adtitrefigure"/>
        <w:spacing w:after="0"/>
        <w:rPr>
          <w:rFonts w:eastAsia="Arial"/>
          <w:lang w:val="es-ES"/>
        </w:rPr>
      </w:pPr>
      <w:r w:rsidRPr="002321BD">
        <w:rPr>
          <w:lang w:val="es-ES"/>
        </w:rPr>
        <w:t>San Pedro, callejón de</w:t>
      </w:r>
      <w:r w:rsidR="00353F4D" w:rsidRPr="002321BD">
        <w:rPr>
          <w:lang w:val="es-ES"/>
        </w:rPr>
        <w:t>,</w:t>
      </w:r>
      <w:r w:rsidRPr="002321BD">
        <w:rPr>
          <w:lang w:val="es-ES"/>
        </w:rPr>
        <w:t xml:space="preserve"> </w:t>
      </w:r>
      <w:proofErr w:type="spellStart"/>
      <w:r w:rsidR="00DB4D55" w:rsidRPr="002321BD">
        <w:rPr>
          <w:lang w:val="es-ES"/>
        </w:rPr>
        <w:t>n.</w:t>
      </w:r>
      <w:r w:rsidR="00DB4D55" w:rsidRPr="002321BD">
        <w:rPr>
          <w:vertAlign w:val="superscript"/>
          <w:lang w:val="es-ES"/>
        </w:rPr>
        <w:t>o</w:t>
      </w:r>
      <w:proofErr w:type="spellEnd"/>
      <w:r w:rsidR="00DB4D55" w:rsidRPr="002321BD">
        <w:rPr>
          <w:rFonts w:ascii="Calibri Light" w:hAnsi="Calibri Light"/>
          <w:szCs w:val="22"/>
          <w:lang w:val="es-ES"/>
        </w:rPr>
        <w:t xml:space="preserve"> </w:t>
      </w:r>
      <w:proofErr w:type="gramStart"/>
      <w:r w:rsidRPr="002321BD">
        <w:rPr>
          <w:lang w:val="es-ES"/>
        </w:rPr>
        <w:t>1</w:t>
      </w:r>
      <w:r w:rsidR="00C345B7" w:rsidRPr="002321BD">
        <w:rPr>
          <w:lang w:val="es-ES"/>
        </w:rPr>
        <w:t xml:space="preserve"> </w:t>
      </w:r>
      <w:r w:rsidRPr="002321BD">
        <w:rPr>
          <w:lang w:val="es-ES"/>
        </w:rPr>
        <w:t>:</w:t>
      </w:r>
      <w:proofErr w:type="gramEnd"/>
      <w:r w:rsidRPr="002321BD">
        <w:rPr>
          <w:lang w:val="es-ES"/>
        </w:rPr>
        <w:t xml:space="preserve"> </w:t>
      </w:r>
      <w:proofErr w:type="spellStart"/>
      <w:r w:rsidR="000B0EC4" w:rsidRPr="002321BD">
        <w:rPr>
          <w:rFonts w:eastAsia="Arial"/>
          <w:lang w:val="es-ES"/>
        </w:rPr>
        <w:t>E</w:t>
      </w:r>
      <w:r w:rsidRPr="002321BD">
        <w:rPr>
          <w:rFonts w:eastAsia="Arial"/>
          <w:lang w:val="es-ES"/>
        </w:rPr>
        <w:t>ntrée</w:t>
      </w:r>
      <w:proofErr w:type="spellEnd"/>
      <w:r w:rsidRPr="002321BD">
        <w:rPr>
          <w:rFonts w:eastAsia="Arial"/>
          <w:lang w:val="es-ES"/>
        </w:rPr>
        <w:t xml:space="preserve"> de la </w:t>
      </w:r>
      <w:proofErr w:type="spellStart"/>
      <w:r w:rsidRPr="002321BD">
        <w:rPr>
          <w:rFonts w:eastAsia="Arial"/>
          <w:lang w:val="es-ES"/>
        </w:rPr>
        <w:t>maison</w:t>
      </w:r>
      <w:proofErr w:type="spellEnd"/>
    </w:p>
    <w:p w14:paraId="68CC9E30" w14:textId="77777777" w:rsidR="003C2594" w:rsidRPr="002321BD" w:rsidRDefault="003C2594" w:rsidP="003C2594">
      <w:pPr>
        <w:pStyle w:val="adcredits-sources-ill"/>
        <w:spacing w:after="0"/>
        <w:rPr>
          <w:lang w:val="es-ES"/>
        </w:rPr>
      </w:pPr>
      <w:r w:rsidRPr="002321BD">
        <w:rPr>
          <w:lang w:val="es-ES"/>
        </w:rPr>
        <w:t xml:space="preserve">© </w:t>
      </w:r>
      <w:proofErr w:type="spellStart"/>
      <w:proofErr w:type="gramStart"/>
      <w:r w:rsidRPr="002321BD">
        <w:rPr>
          <w:lang w:val="es-ES"/>
        </w:rPr>
        <w:t>J.Passini</w:t>
      </w:r>
      <w:proofErr w:type="spellEnd"/>
      <w:proofErr w:type="gramEnd"/>
    </w:p>
    <w:p w14:paraId="0CDD751A" w14:textId="77777777" w:rsidR="003C2594" w:rsidRPr="002321BD" w:rsidRDefault="003C2594" w:rsidP="003C2594">
      <w:pPr>
        <w:pStyle w:val="TEIfigureend"/>
        <w:spacing w:after="0" w:line="240" w:lineRule="auto"/>
        <w:rPr>
          <w:lang w:val="es-ES"/>
        </w:rPr>
      </w:pPr>
      <w:r w:rsidRPr="002321BD">
        <w:rPr>
          <w:lang w:val="es-ES"/>
        </w:rPr>
        <w:t>......&lt;/figure&gt;......</w:t>
      </w:r>
    </w:p>
    <w:p w14:paraId="6934C86A" w14:textId="663CBCB8" w:rsidR="00D24AAF" w:rsidRPr="002321BD" w:rsidRDefault="00AD3BD7">
      <w:pPr>
        <w:pStyle w:val="adencSPrim"/>
        <w:rPr>
          <w:sz w:val="22"/>
          <w:lang w:val="es-ES"/>
          <w:rPrChange w:id="5999" w:author="JEAN" w:date="2024-09-10T19:51:00Z">
            <w:rPr/>
          </w:rPrChange>
        </w:rPr>
      </w:pPr>
      <w:r w:rsidRPr="002321BD">
        <w:rPr>
          <w:lang w:val="es-ES"/>
          <w:rPrChange w:id="6000" w:author="JEAN" w:date="2024-09-10T19:51:00Z">
            <w:rPr/>
          </w:rPrChange>
        </w:rPr>
        <w:t>CH_BO_11</w:t>
      </w:r>
      <w:r w:rsidR="00C13EB6" w:rsidRPr="002321BD">
        <w:rPr>
          <w:lang w:val="es-ES"/>
          <w:rPrChange w:id="6001" w:author="JEAN" w:date="2024-09-10T19:51:00Z">
            <w:rPr/>
          </w:rPrChange>
        </w:rPr>
        <w:t>_</w:t>
      </w:r>
      <w:r w:rsidRPr="002321BD">
        <w:rPr>
          <w:lang w:val="es-ES"/>
          <w:rPrChange w:id="6002" w:author="JEAN" w:date="2024-09-10T19:51:00Z">
            <w:rPr/>
          </w:rPrChange>
        </w:rPr>
        <w:t>143</w:t>
      </w:r>
      <w:r w:rsidR="00C13EB6" w:rsidRPr="002321BD">
        <w:rPr>
          <w:lang w:val="es-ES"/>
          <w:rPrChange w:id="6003" w:author="JEAN" w:date="2024-09-10T19:51:00Z">
            <w:rPr/>
          </w:rPrChange>
        </w:rPr>
        <w:t>9</w:t>
      </w:r>
    </w:p>
    <w:tbl>
      <w:tblPr>
        <w:tblStyle w:val="3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6004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6005">
          <w:tblGrid>
            <w:gridCol w:w="9072"/>
          </w:tblGrid>
        </w:tblGridChange>
      </w:tblGrid>
      <w:tr w:rsidR="00F733A1" w:rsidRPr="002321BD" w14:paraId="18F182DB" w14:textId="77777777">
        <w:tc>
          <w:tcPr>
            <w:tcW w:w="9072" w:type="dxa"/>
            <w:tcMar>
              <w:top w:w="0" w:type="dxa"/>
              <w:bottom w:w="0" w:type="dxa"/>
            </w:tcMar>
            <w:tcPrChange w:id="6006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B6AD7" w:rsidRPr="002321BD" w14:paraId="1D0C420E" w14:textId="77777777" w:rsidTr="003B6AD7">
              <w:tc>
                <w:tcPr>
                  <w:tcW w:w="8932" w:type="dxa"/>
                </w:tcPr>
                <w:p w14:paraId="74488466" w14:textId="77777777" w:rsidR="003B6AD7" w:rsidRPr="002321BD" w:rsidRDefault="003B6AD7" w:rsidP="003B6AD7">
                  <w:pPr>
                    <w:rPr>
                      <w:lang w:val="es-ES"/>
                    </w:rPr>
                  </w:pPr>
                </w:p>
              </w:tc>
            </w:tr>
          </w:tbl>
          <w:p w14:paraId="6EB10AA0" w14:textId="77777777" w:rsidR="00F733A1" w:rsidRPr="002321BD" w:rsidRDefault="00F733A1" w:rsidP="003B6AD7">
            <w:pPr>
              <w:rPr>
                <w:lang w:val="es-ES"/>
                <w:rPrChange w:id="6007" w:author="JEAN" w:date="2024-09-10T19:51:00Z">
                  <w:rPr>
                    <w:lang w:val="en-US"/>
                  </w:rPr>
                </w:rPrChange>
              </w:rPr>
            </w:pPr>
            <w:r w:rsidRPr="002321BD">
              <w:rPr>
                <w:lang w:val="es-ES"/>
                <w:rPrChange w:id="6008" w:author="JEAN" w:date="2024-09-10T19:51:00Z">
                  <w:rPr>
                    <w:lang w:val="en-US"/>
                  </w:rPr>
                </w:rPrChange>
              </w:rPr>
              <w:t>OF 356bis</w:t>
            </w:r>
          </w:p>
        </w:tc>
      </w:tr>
      <w:tr w:rsidR="00F733A1" w:rsidRPr="002321BD" w14:paraId="1D1C8BE0" w14:textId="77777777">
        <w:tc>
          <w:tcPr>
            <w:tcW w:w="9072" w:type="dxa"/>
            <w:tcMar>
              <w:top w:w="0" w:type="dxa"/>
              <w:bottom w:w="0" w:type="dxa"/>
            </w:tcMar>
            <w:tcPrChange w:id="6009" w:author="JEAN" w:date="2024-09-10T19:51:00Z">
              <w:tcPr>
                <w:tcW w:w="9072" w:type="dxa"/>
              </w:tcPr>
            </w:tcPrChange>
          </w:tcPr>
          <w:p w14:paraId="0435C03D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01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0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Imagen 8, Fol. v: 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60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tener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601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016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pero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17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rruys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18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Segovia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01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2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02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estevanez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2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2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2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2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tresientos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3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çinquenta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3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media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3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dos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3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3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enero año de 37 años.</w:t>
            </w:r>
          </w:p>
        </w:tc>
      </w:tr>
      <w:tr w:rsidR="00F733A1" w:rsidRPr="002321BD" w14:paraId="7DA90204" w14:textId="77777777">
        <w:tc>
          <w:tcPr>
            <w:tcW w:w="9072" w:type="dxa"/>
            <w:tcMar>
              <w:top w:w="0" w:type="dxa"/>
              <w:bottom w:w="0" w:type="dxa"/>
            </w:tcMar>
            <w:tcPrChange w:id="6039" w:author="JEAN" w:date="2024-09-10T19:51:00Z">
              <w:tcPr>
                <w:tcW w:w="9072" w:type="dxa"/>
              </w:tcPr>
            </w:tcPrChange>
          </w:tcPr>
          <w:p w14:paraId="6B2ECE30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040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04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28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4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Jullio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4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 de 1439 años fueron deslindadas estas casas por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4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4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4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4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ha por linderos de la una parte casas de la dicha eglesia e de la otra el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50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ospital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51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52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sant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5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pedro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05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tiene en la entrada un portal que ha en luengo siete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5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Item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adelante esta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patin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frontero tiene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palaçio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ha en luengo siete varas e en ancho tres varas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 et adelante un portalejo doblado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çerca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del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sotano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pequeño.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bartolome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7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7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Juan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palençia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familiar del maestrescuela.</w:t>
            </w:r>
          </w:p>
        </w:tc>
      </w:tr>
      <w:tr w:rsidR="00F733A1" w:rsidRPr="00796E30" w14:paraId="62EA9AEA" w14:textId="77777777">
        <w:tc>
          <w:tcPr>
            <w:tcW w:w="9072" w:type="dxa"/>
            <w:tcMar>
              <w:top w:w="0" w:type="dxa"/>
              <w:bottom w:w="0" w:type="dxa"/>
            </w:tcMar>
            <w:tcPrChange w:id="6083" w:author="JEAN" w:date="2024-09-10T19:51:00Z">
              <w:tcPr>
                <w:tcW w:w="9072" w:type="dxa"/>
              </w:tcPr>
            </w:tcPrChange>
          </w:tcPr>
          <w:p w14:paraId="57BF59F3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084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0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lastRenderedPageBreak/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0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F733A1" w:rsidRPr="002321BD" w14:paraId="5D0DD8CE" w14:textId="77777777">
        <w:tc>
          <w:tcPr>
            <w:tcW w:w="9072" w:type="dxa"/>
            <w:tcMar>
              <w:top w:w="0" w:type="dxa"/>
              <w:bottom w:w="0" w:type="dxa"/>
            </w:tcMar>
            <w:tcPrChange w:id="6092" w:author="JEAN" w:date="2024-09-10T19:51:00Z">
              <w:tcPr>
                <w:tcW w:w="9072" w:type="dxa"/>
              </w:tcPr>
            </w:tcPrChange>
          </w:tcPr>
          <w:p w14:paraId="5D45E277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093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0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095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cura de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096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sant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097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098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gines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0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6100" w:author="JEAN" w:date="2024-09-10T19:51:00Z">
                  <w:rPr>
                    <w:rStyle w:val="Appelnotedebasdep"/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color w:val="000000"/>
                <w:lang w:val="es-ES"/>
                <w:rPrChange w:id="6101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210"/>
            </w:r>
          </w:p>
        </w:tc>
      </w:tr>
    </w:tbl>
    <w:p w14:paraId="083C264E" w14:textId="495C3E37" w:rsidR="00AD3BD7" w:rsidRPr="002321BD" w:rsidRDefault="00AD3BD7">
      <w:pPr>
        <w:pStyle w:val="adencSPrim"/>
        <w:rPr>
          <w:sz w:val="22"/>
          <w:lang w:val="es-ES"/>
          <w:rPrChange w:id="6111" w:author="JEAN" w:date="2024-09-10T19:51:00Z">
            <w:rPr/>
          </w:rPrChange>
        </w:rPr>
      </w:pPr>
      <w:bookmarkStart w:id="6112" w:name="OLE_LINK612"/>
      <w:bookmarkStart w:id="6113" w:name="OLE_LINK613"/>
      <w:r w:rsidRPr="002321BD">
        <w:rPr>
          <w:lang w:val="es-ES"/>
          <w:rPrChange w:id="6114" w:author="JEAN" w:date="2024-09-10T19:51:00Z">
            <w:rPr/>
          </w:rPrChange>
        </w:rPr>
        <w:t>CH_BO_11</w:t>
      </w:r>
      <w:r w:rsidR="00C13EB6" w:rsidRPr="002321BD">
        <w:rPr>
          <w:lang w:val="es-ES"/>
          <w:rPrChange w:id="6115" w:author="JEAN" w:date="2024-09-10T19:51:00Z">
            <w:rPr/>
          </w:rPrChange>
        </w:rPr>
        <w:t>_</w:t>
      </w:r>
      <w:r w:rsidRPr="002321BD">
        <w:rPr>
          <w:lang w:val="es-ES"/>
          <w:rPrChange w:id="6116" w:author="JEAN" w:date="2024-09-10T19:51:00Z">
            <w:rPr/>
          </w:rPrChange>
        </w:rPr>
        <w:t xml:space="preserve">1492 </w:t>
      </w:r>
    </w:p>
    <w:tbl>
      <w:tblPr>
        <w:tblStyle w:val="Grilledutableau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B6AD7" w:rsidRPr="002321BD" w14:paraId="0EB36402" w14:textId="77777777" w:rsidTr="003B6AD7">
        <w:tc>
          <w:tcPr>
            <w:tcW w:w="9072" w:type="dxa"/>
          </w:tcPr>
          <w:tbl>
            <w:tblPr>
              <w:tblStyle w:val="2"/>
              <w:tblW w:w="9072" w:type="dxa"/>
              <w:tblInd w:w="0" w:type="dxa"/>
              <w:tblLayout w:type="fixed"/>
              <w:tblLook w:val="0000" w:firstRow="0" w:lastRow="0" w:firstColumn="0" w:lastColumn="0" w:noHBand="0" w:noVBand="0"/>
              <w:tblPrChange w:id="6117" w:author="JEAN" w:date="2024-09-10T19:51:00Z">
                <w:tblPr>
                  <w:tblW w:w="0" w:type="auto"/>
                  <w:tblLayout w:type="fixed"/>
                  <w:tblCellMar>
                    <w:left w:w="70" w:type="dxa"/>
                    <w:right w:w="7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9072"/>
              <w:tblGridChange w:id="6118">
                <w:tblGrid>
                  <w:gridCol w:w="9072"/>
                </w:tblGrid>
              </w:tblGridChange>
            </w:tblGrid>
            <w:tr w:rsidR="003B6AD7" w:rsidRPr="002321BD" w14:paraId="50EBB54C" w14:textId="77777777" w:rsidTr="00BE2047">
              <w:tc>
                <w:tcPr>
                  <w:tcW w:w="9072" w:type="dxa"/>
                  <w:tcMar>
                    <w:top w:w="0" w:type="dxa"/>
                    <w:bottom w:w="0" w:type="dxa"/>
                  </w:tcMar>
                  <w:tcPrChange w:id="6119" w:author="JEAN" w:date="2024-09-10T19:51:00Z">
                    <w:tcPr>
                      <w:tcW w:w="9072" w:type="dxa"/>
                    </w:tcPr>
                  </w:tcPrChange>
                </w:tcPr>
                <w:bookmarkEnd w:id="6112"/>
                <w:bookmarkEnd w:id="6113"/>
                <w:p w14:paraId="6715F883" w14:textId="77777777" w:rsidR="003B6AD7" w:rsidRPr="002321BD" w:rsidRDefault="003B6AD7" w:rsidP="00BE2047">
                  <w:pPr>
                    <w:rPr>
                      <w:lang w:val="es-ES"/>
                      <w:rPrChange w:id="6120" w:author="JEAN" w:date="2024-09-10T19:51:00Z">
                        <w:rPr/>
                      </w:rPrChange>
                    </w:rPr>
                  </w:pPr>
                  <w:r w:rsidRPr="002321BD">
                    <w:rPr>
                      <w:lang w:val="es-ES"/>
                      <w:rPrChange w:id="6121" w:author="JEAN" w:date="2024-09-10T19:51:00Z">
                        <w:rPr/>
                      </w:rPrChange>
                    </w:rPr>
                    <w:t>OF 356</w:t>
                  </w:r>
                </w:p>
              </w:tc>
            </w:tr>
            <w:tr w:rsidR="003B6AD7" w:rsidRPr="002321BD" w14:paraId="24087AD3" w14:textId="77777777" w:rsidTr="00BE2047">
              <w:tc>
                <w:tcPr>
                  <w:tcW w:w="9072" w:type="dxa"/>
                  <w:tcMar>
                    <w:top w:w="0" w:type="dxa"/>
                    <w:bottom w:w="0" w:type="dxa"/>
                  </w:tcMar>
                  <w:tcPrChange w:id="6122" w:author="JEAN" w:date="2024-09-10T19:51:00Z">
                    <w:tcPr>
                      <w:tcW w:w="9072" w:type="dxa"/>
                    </w:tcPr>
                  </w:tcPrChange>
                </w:tcPr>
                <w:p w14:paraId="7D96FA2D" w14:textId="77777777" w:rsidR="003B6AD7" w:rsidRPr="002321BD" w:rsidRDefault="003B6AD7" w:rsidP="00BE2047">
                  <w:pPr>
                    <w:rPr>
                      <w:rFonts w:ascii="Times New Roman" w:hAnsi="Times New Roman"/>
                      <w:color w:val="000000"/>
                      <w:lang w:val="es-ES"/>
                      <w:rPrChange w:id="6123" w:author="JEAN" w:date="2024-09-10T19:51:00Z">
                        <w:rPr>
                          <w:rFonts w:ascii="Times New Roman" w:hAnsi="Times New Roman" w:cs="Times New Roman"/>
                          <w:color w:val="000000" w:themeColor="text1"/>
                        </w:rPr>
                      </w:rPrChange>
                    </w:rPr>
                  </w:pPr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2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Las casas que tiene </w:t>
                  </w:r>
                  <w:proofErr w:type="spellStart"/>
                  <w:r w:rsidRPr="002321BD">
                    <w:rPr>
                      <w:rFonts w:ascii="Times New Roman" w:hAnsi="Times New Roman"/>
                      <w:b/>
                      <w:color w:val="000000"/>
                      <w:lang w:val="es-ES"/>
                      <w:rPrChange w:id="6125" w:author="JEAN" w:date="2024-09-10T19:51:00Z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rPrChange>
                    </w:rPr>
                    <w:t>Alfon</w:t>
                  </w:r>
                  <w:proofErr w:type="spellEnd"/>
                  <w:r w:rsidRPr="002321BD">
                    <w:rPr>
                      <w:rFonts w:ascii="Times New Roman" w:hAnsi="Times New Roman"/>
                      <w:b/>
                      <w:color w:val="000000"/>
                      <w:lang w:val="es-ES"/>
                      <w:rPrChange w:id="6126" w:author="JEAN" w:date="2024-09-10T19:51:00Z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b/>
                      <w:color w:val="000000"/>
                      <w:lang w:val="es-ES"/>
                      <w:rPrChange w:id="6127" w:author="JEAN" w:date="2024-09-10T19:51:00Z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rPrChange>
                    </w:rPr>
                    <w:t>Lopes</w:t>
                  </w:r>
                  <w:proofErr w:type="spellEnd"/>
                  <w:r w:rsidRPr="002321BD">
                    <w:rPr>
                      <w:rFonts w:ascii="Times New Roman" w:hAnsi="Times New Roman"/>
                      <w:b/>
                      <w:color w:val="000000"/>
                      <w:lang w:val="es-ES"/>
                      <w:rPrChange w:id="6128" w:author="JEAN" w:date="2024-09-10T19:51:00Z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</w:rPrChange>
                    </w:rPr>
                    <w:t xml:space="preserve"> cura de Sant Gines</w:t>
                  </w:r>
                  <w:r w:rsidRPr="002321BD">
                    <w:rPr>
                      <w:color w:val="000000"/>
                      <w:lang w:val="es-ES"/>
                      <w:rPrChange w:id="6129" w:author="JEAN" w:date="2024-09-10T19:51:00Z">
                        <w:rPr>
                          <w:rStyle w:val="Appelnotedebasdep"/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rPrChange>
                    </w:rPr>
                    <w:footnoteReference w:id="211"/>
                  </w:r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3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por su vida por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3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presçio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3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cada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3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anno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seysçientos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mrs.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quatro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pares de gallinas, linderos de la una parte casas de la dicha iglesia e de la otra parte le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ospital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4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Sant Pedro.</w:t>
                  </w:r>
                </w:p>
              </w:tc>
            </w:tr>
            <w:tr w:rsidR="003B6AD7" w:rsidRPr="002321BD" w14:paraId="21B81029" w14:textId="77777777" w:rsidTr="00BE2047">
              <w:tc>
                <w:tcPr>
                  <w:tcW w:w="9072" w:type="dxa"/>
                  <w:tcMar>
                    <w:top w:w="0" w:type="dxa"/>
                    <w:bottom w:w="0" w:type="dxa"/>
                  </w:tcMar>
                  <w:tcPrChange w:id="6149" w:author="JEAN" w:date="2024-09-10T19:51:00Z">
                    <w:tcPr>
                      <w:tcW w:w="9072" w:type="dxa"/>
                    </w:tcPr>
                  </w:tcPrChange>
                </w:tcPr>
                <w:p w14:paraId="745CA879" w14:textId="77777777" w:rsidR="003B6AD7" w:rsidRPr="002321BD" w:rsidRDefault="003B6AD7" w:rsidP="00BE2047">
                  <w:pPr>
                    <w:rPr>
                      <w:rFonts w:ascii="Times New Roman" w:hAnsi="Times New Roman"/>
                      <w:color w:val="000000"/>
                      <w:lang w:val="es-ES"/>
                      <w:rPrChange w:id="6150" w:author="JEAN" w:date="2024-09-10T19:51:00Z">
                        <w:rPr>
                          <w:rFonts w:ascii="Times New Roman" w:hAnsi="Times New Roman" w:cs="Times New Roman"/>
                          <w:color w:val="000000" w:themeColor="text1"/>
                        </w:rPr>
                      </w:rPrChange>
                    </w:rPr>
                  </w:pPr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En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xxii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dias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del dicho mes de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março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del dicho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anno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5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noventa </w:t>
                  </w:r>
                  <w:proofErr w:type="gram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</w:t>
                  </w:r>
                  <w:proofErr w:type="gram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dos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annos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los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sennores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Cristoval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Villaminaya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6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 Alvar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Peres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Montemayor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canonigos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en la santa iglesia de Toledo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vesitadores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las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posisiones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la dicha santa iglesia e en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presençia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7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del notario e de los testigos de yuso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escriptos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vesitaron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estas casas 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fallose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en ellas a la entrada un portal que ha en luengo siete varas e en ancho tres varas,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ensomo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del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8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una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camara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su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tamanno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.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Iten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adelante esta un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patin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pequenno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19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losado </w:t>
                  </w:r>
                  <w:proofErr w:type="gram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</w:t>
                  </w:r>
                  <w:proofErr w:type="gram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frontero tiene un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palaçio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que ha en luengo siete varas e en ancho tres varas,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ensomo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del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una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camara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0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su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tamanno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debaxo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del /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f°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13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r°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/ un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sotano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1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pequenno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, a la mano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ysquierda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esta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un portalejo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6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pequenno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7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doblado. De que fueron testigos Diego de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8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Obregon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29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e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0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Françisco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1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 de Morales criados de los dichos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2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sennores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3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 xml:space="preserve">. (signé) Juan de Mayorga notario </w:t>
                  </w:r>
                  <w:proofErr w:type="spellStart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4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apostolico</w:t>
                  </w:r>
                  <w:proofErr w:type="spellEnd"/>
                  <w:r w:rsidRPr="002321BD">
                    <w:rPr>
                      <w:rFonts w:ascii="Times New Roman" w:hAnsi="Times New Roman"/>
                      <w:color w:val="000000"/>
                      <w:lang w:val="es-ES"/>
                      <w:rPrChange w:id="6235" w:author="JEAN" w:date="2024-09-10T19:51:00Z">
                        <w:rPr>
                          <w:rFonts w:ascii="Times New Roman" w:hAnsi="Times New Roman"/>
                          <w:color w:val="000000" w:themeColor="text1"/>
                        </w:rPr>
                      </w:rPrChange>
                    </w:rPr>
                    <w:t>.</w:t>
                  </w:r>
                </w:p>
              </w:tc>
            </w:tr>
          </w:tbl>
          <w:p w14:paraId="2D50C572" w14:textId="5CF0E0E6" w:rsidR="003B6AD7" w:rsidRPr="002321BD" w:rsidRDefault="003B6AD7" w:rsidP="003B6AD7">
            <w:pPr>
              <w:rPr>
                <w:lang w:val="es-ES"/>
              </w:rPr>
            </w:pPr>
            <w:proofErr w:type="spellStart"/>
            <w:r w:rsidRPr="002321BD">
              <w:rPr>
                <w:lang w:val="es-ES"/>
              </w:rPr>
              <w:t>Deux</w:t>
            </w:r>
            <w:proofErr w:type="spellEnd"/>
            <w:r w:rsidRPr="002321BD">
              <w:rPr>
                <w:lang w:val="es-ES"/>
              </w:rPr>
              <w:t xml:space="preserve"> </w:t>
            </w:r>
            <w:r w:rsidRPr="002321BD">
              <w:rPr>
                <w:i/>
                <w:lang w:val="es-ES"/>
              </w:rPr>
              <w:t>tiendas</w:t>
            </w:r>
            <w:r w:rsidRPr="002321BD">
              <w:rPr>
                <w:lang w:val="es-ES"/>
              </w:rPr>
              <w:t xml:space="preserve"> (CH_BO_12 et CH_BO_13), </w:t>
            </w:r>
            <w:proofErr w:type="spellStart"/>
            <w:r w:rsidRPr="002321BD">
              <w:rPr>
                <w:lang w:val="es-ES"/>
              </w:rPr>
              <w:t>adossées</w:t>
            </w:r>
            <w:proofErr w:type="spellEnd"/>
            <w:r w:rsidRPr="002321BD">
              <w:rPr>
                <w:lang w:val="es-ES"/>
              </w:rPr>
              <w:t xml:space="preserve"> à la </w:t>
            </w:r>
            <w:proofErr w:type="spellStart"/>
            <w:r w:rsidRPr="002321BD">
              <w:rPr>
                <w:lang w:val="es-ES"/>
              </w:rPr>
              <w:t>cathédrale</w:t>
            </w:r>
            <w:proofErr w:type="spellEnd"/>
            <w:r w:rsidRPr="002321BD">
              <w:rPr>
                <w:lang w:val="es-ES"/>
              </w:rPr>
              <w:t xml:space="preserve">, </w:t>
            </w:r>
            <w:proofErr w:type="spellStart"/>
            <w:r w:rsidRPr="002321BD">
              <w:rPr>
                <w:lang w:val="es-ES"/>
              </w:rPr>
              <w:t>face</w:t>
            </w:r>
            <w:proofErr w:type="spellEnd"/>
            <w:r w:rsidRPr="002321BD">
              <w:rPr>
                <w:lang w:val="es-ES"/>
              </w:rPr>
              <w:t xml:space="preserve"> à </w:t>
            </w:r>
            <w:proofErr w:type="spellStart"/>
            <w:r w:rsidRPr="002321BD">
              <w:rPr>
                <w:lang w:val="es-ES"/>
              </w:rPr>
              <w:t>l'</w:t>
            </w:r>
            <w:r w:rsidRPr="002321BD">
              <w:rPr>
                <w:i/>
                <w:lang w:val="es-ES"/>
              </w:rPr>
              <w:t>Adarve</w:t>
            </w:r>
            <w:proofErr w:type="spellEnd"/>
            <w:r w:rsidRPr="002321BD">
              <w:rPr>
                <w:i/>
                <w:lang w:val="es-ES"/>
              </w:rPr>
              <w:t xml:space="preserve"> del Atocha</w:t>
            </w:r>
            <w:r w:rsidRPr="002321BD">
              <w:rPr>
                <w:lang w:val="es-ES"/>
              </w:rPr>
              <w:t xml:space="preserve">, </w:t>
            </w:r>
            <w:proofErr w:type="spellStart"/>
            <w:r w:rsidRPr="002321BD">
              <w:rPr>
                <w:lang w:val="es-ES"/>
              </w:rPr>
              <w:t>constuites</w:t>
            </w:r>
            <w:proofErr w:type="spellEnd"/>
            <w:r w:rsidRPr="002321BD">
              <w:rPr>
                <w:lang w:val="es-ES"/>
              </w:rPr>
              <w:t xml:space="preserve"> </w:t>
            </w:r>
            <w:proofErr w:type="spellStart"/>
            <w:r w:rsidRPr="002321BD">
              <w:rPr>
                <w:lang w:val="es-ES"/>
              </w:rPr>
              <w:t>au</w:t>
            </w:r>
            <w:proofErr w:type="spellEnd"/>
            <w:r w:rsidRPr="002321BD">
              <w:rPr>
                <w:lang w:val="es-ES"/>
              </w:rPr>
              <w:t xml:space="preserve"> </w:t>
            </w:r>
            <w:proofErr w:type="spellStart"/>
            <w:r w:rsidRPr="002321BD">
              <w:rPr>
                <w:lang w:val="es-ES"/>
              </w:rPr>
              <w:t>début</w:t>
            </w:r>
            <w:proofErr w:type="spellEnd"/>
            <w:r w:rsidRPr="002321BD">
              <w:rPr>
                <w:lang w:val="es-ES"/>
              </w:rPr>
              <w:t xml:space="preserve"> du </w:t>
            </w:r>
            <w:proofErr w:type="spellStart"/>
            <w:r w:rsidR="00A120DE" w:rsidRPr="002321BD">
              <w:rPr>
                <w:lang w:val="es-ES"/>
              </w:rPr>
              <w:t>XV</w:t>
            </w:r>
            <w:r w:rsidR="00A120DE" w:rsidRPr="002321BD">
              <w:rPr>
                <w:vertAlign w:val="superscript"/>
                <w:lang w:val="es-ES"/>
              </w:rPr>
              <w:t>e</w:t>
            </w:r>
            <w:proofErr w:type="spellEnd"/>
            <w:r w:rsidR="00A120DE" w:rsidRPr="002321BD">
              <w:rPr>
                <w:lang w:val="es-ES"/>
              </w:rPr>
              <w:t xml:space="preserve"> </w:t>
            </w:r>
            <w:proofErr w:type="spellStart"/>
            <w:r w:rsidR="00A120DE" w:rsidRPr="002321BD">
              <w:rPr>
                <w:lang w:val="es-ES"/>
              </w:rPr>
              <w:t>siècle</w:t>
            </w:r>
            <w:proofErr w:type="spellEnd"/>
            <w:r w:rsidRPr="002321BD">
              <w:rPr>
                <w:lang w:val="es-ES"/>
              </w:rPr>
              <w:t xml:space="preserve">, </w:t>
            </w:r>
            <w:proofErr w:type="spellStart"/>
            <w:r w:rsidRPr="002321BD">
              <w:rPr>
                <w:lang w:val="es-ES"/>
              </w:rPr>
              <w:t>disparaissent</w:t>
            </w:r>
            <w:proofErr w:type="spellEnd"/>
            <w:r w:rsidRPr="002321BD">
              <w:rPr>
                <w:lang w:val="es-ES"/>
              </w:rPr>
              <w:t xml:space="preserve"> </w:t>
            </w:r>
            <w:proofErr w:type="spellStart"/>
            <w:r w:rsidRPr="002321BD">
              <w:rPr>
                <w:lang w:val="es-ES"/>
              </w:rPr>
              <w:t>vers</w:t>
            </w:r>
            <w:proofErr w:type="spellEnd"/>
            <w:r w:rsidRPr="002321BD">
              <w:rPr>
                <w:lang w:val="es-ES"/>
              </w:rPr>
              <w:t xml:space="preserve"> 1490.</w:t>
            </w:r>
          </w:p>
        </w:tc>
      </w:tr>
    </w:tbl>
    <w:p w14:paraId="4EBF1312" w14:textId="266FDA50" w:rsidR="005B3578" w:rsidRPr="002321BD" w:rsidRDefault="005B3578">
      <w:pPr>
        <w:pStyle w:val="adlocalMcode"/>
        <w:rPr>
          <w:color w:val="auto"/>
          <w:sz w:val="22"/>
          <w:lang w:val="es-ES"/>
          <w:rPrChange w:id="6236" w:author="JEAN" w:date="2024-09-10T19:51:00Z">
            <w:rPr/>
          </w:rPrChange>
        </w:rPr>
      </w:pPr>
      <w:r w:rsidRPr="002321BD">
        <w:rPr>
          <w:lang w:val="es-ES"/>
          <w:rPrChange w:id="6237" w:author="JEAN" w:date="2024-09-10T19:51:00Z">
            <w:rPr/>
          </w:rPrChange>
        </w:rPr>
        <w:t>CH_BO_12</w:t>
      </w:r>
    </w:p>
    <w:p w14:paraId="783DB640" w14:textId="77777777" w:rsidR="003B6AD7" w:rsidRPr="002321BD" w:rsidRDefault="00000000" w:rsidP="003B6AD7">
      <w:pPr>
        <w:pStyle w:val="adlocalMlocalisation"/>
        <w:rPr>
          <w:b/>
          <w:bCs/>
          <w:sz w:val="20"/>
          <w:szCs w:val="20"/>
          <w:lang w:val="es-ES"/>
        </w:rPr>
      </w:pPr>
      <w:hyperlink r:id="rId108" w:history="1"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 xml:space="preserve">San Pedro de callejón </w:t>
        </w:r>
        <w:proofErr w:type="spellStart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>n°</w:t>
        </w:r>
        <w:proofErr w:type="spellEnd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 xml:space="preserve"> S/n dos tiendas </w:t>
        </w:r>
        <w:proofErr w:type="gramStart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>desaparecidas(</w:t>
        </w:r>
        <w:proofErr w:type="gramEnd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>1492)</w:t>
        </w:r>
      </w:hyperlink>
    </w:p>
    <w:p w14:paraId="4A9537D8" w14:textId="72A56921" w:rsidR="00AD3BD7" w:rsidRPr="002321BD" w:rsidRDefault="00AD3BD7">
      <w:pPr>
        <w:pStyle w:val="adlocalparaDate"/>
        <w:rPr>
          <w:sz w:val="22"/>
          <w:lang w:val="es-ES"/>
          <w:rPrChange w:id="623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  <w:rPrChange w:id="6239" w:author="JEAN" w:date="2024-09-10T19:51:00Z">
            <w:rPr/>
          </w:rPrChange>
        </w:rPr>
        <w:t xml:space="preserve">CH_BO_12. En 1408, Maestre Alfonso, fils </w:t>
      </w:r>
      <w:proofErr w:type="spellStart"/>
      <w:r w:rsidRPr="002321BD">
        <w:rPr>
          <w:lang w:val="es-ES"/>
          <w:rPrChange w:id="6240" w:author="JEAN" w:date="2024-09-10T19:51:00Z">
            <w:rPr/>
          </w:rPrChange>
        </w:rPr>
        <w:t>d’Alfonso</w:t>
      </w:r>
      <w:proofErr w:type="spellEnd"/>
      <w:r w:rsidRPr="002321BD">
        <w:rPr>
          <w:lang w:val="es-ES"/>
          <w:rPrChange w:id="6241" w:author="JEAN" w:date="2024-09-10T19:51:00Z">
            <w:rPr/>
          </w:rPrChange>
        </w:rPr>
        <w:t xml:space="preserve"> Fernández, </w:t>
      </w:r>
      <w:r w:rsidRPr="002321BD">
        <w:rPr>
          <w:i/>
          <w:lang w:val="es-ES"/>
          <w:rPrChange w:id="6242" w:author="JEAN" w:date="2024-09-10T19:51:00Z">
            <w:rPr>
              <w:i/>
              <w:iCs/>
            </w:rPr>
          </w:rPrChange>
        </w:rPr>
        <w:t>escribano</w:t>
      </w:r>
      <w:r w:rsidRPr="002321BD">
        <w:rPr>
          <w:lang w:val="es-ES"/>
          <w:rPrChange w:id="6243" w:author="JEAN" w:date="2024-09-10T19:51:00Z">
            <w:rPr/>
          </w:rPrChange>
        </w:rPr>
        <w:t xml:space="preserve"> de Camarena, </w:t>
      </w:r>
      <w:proofErr w:type="spellStart"/>
      <w:r w:rsidRPr="002321BD">
        <w:rPr>
          <w:lang w:val="es-ES"/>
          <w:rPrChange w:id="6244" w:author="JEAN" w:date="2024-09-10T19:51:00Z">
            <w:rPr/>
          </w:rPrChange>
        </w:rPr>
        <w:t>tient</w:t>
      </w:r>
      <w:proofErr w:type="spellEnd"/>
      <w:r w:rsidRPr="002321BD">
        <w:rPr>
          <w:lang w:val="es-ES"/>
          <w:rPrChange w:id="6245" w:author="JEAN" w:date="2024-09-10T19:51:00Z">
            <w:rPr/>
          </w:rPrChange>
        </w:rPr>
        <w:t xml:space="preserve"> la </w:t>
      </w:r>
      <w:r w:rsidRPr="002321BD">
        <w:rPr>
          <w:i/>
          <w:lang w:val="es-ES"/>
          <w:rPrChange w:id="6246" w:author="JEAN" w:date="2024-09-10T19:51:00Z">
            <w:rPr>
              <w:i/>
              <w:iCs/>
            </w:rPr>
          </w:rPrChange>
        </w:rPr>
        <w:t>tienda</w:t>
      </w:r>
      <w:r w:rsidRPr="002321BD">
        <w:rPr>
          <w:lang w:val="es-ES"/>
          <w:rPrChange w:id="6247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248" w:author="JEAN" w:date="2024-09-10T19:51:00Z">
            <w:rPr/>
          </w:rPrChange>
        </w:rPr>
        <w:t>nouvelle</w:t>
      </w:r>
      <w:proofErr w:type="spellEnd"/>
      <w:r w:rsidRPr="002321BD">
        <w:rPr>
          <w:lang w:val="es-ES"/>
          <w:rPrChange w:id="6249" w:author="JEAN" w:date="2024-09-10T19:51:00Z">
            <w:rPr/>
          </w:rPrChange>
        </w:rPr>
        <w:t xml:space="preserve"> que le </w:t>
      </w:r>
      <w:proofErr w:type="spellStart"/>
      <w:r w:rsidRPr="002321BD">
        <w:rPr>
          <w:lang w:val="es-ES"/>
          <w:rPrChange w:id="6250" w:author="JEAN" w:date="2024-09-10T19:51:00Z">
            <w:rPr/>
          </w:rPrChange>
        </w:rPr>
        <w:t>chapitre</w:t>
      </w:r>
      <w:proofErr w:type="spellEnd"/>
      <w:r w:rsidRPr="002321BD">
        <w:rPr>
          <w:lang w:val="es-ES"/>
          <w:rPrChange w:id="6251" w:author="JEAN" w:date="2024-09-10T19:51:00Z">
            <w:rPr/>
          </w:rPrChange>
        </w:rPr>
        <w:t xml:space="preserve"> a </w:t>
      </w:r>
      <w:proofErr w:type="spellStart"/>
      <w:r w:rsidRPr="002321BD">
        <w:rPr>
          <w:lang w:val="es-ES"/>
          <w:rPrChange w:id="6252" w:author="JEAN" w:date="2024-09-10T19:51:00Z">
            <w:rPr/>
          </w:rPrChange>
        </w:rPr>
        <w:t>fait</w:t>
      </w:r>
      <w:proofErr w:type="spellEnd"/>
      <w:r w:rsidRPr="002321BD">
        <w:rPr>
          <w:lang w:val="es-ES"/>
          <w:rPrChange w:id="6253" w:author="JEAN" w:date="2024-09-10T19:51:00Z">
            <w:rPr/>
          </w:rPrChange>
        </w:rPr>
        <w:t xml:space="preserve"> faire, </w:t>
      </w:r>
      <w:proofErr w:type="spellStart"/>
      <w:r w:rsidRPr="002321BD">
        <w:rPr>
          <w:lang w:val="es-ES"/>
          <w:rPrChange w:id="6254" w:author="JEAN" w:date="2024-09-10T19:51:00Z">
            <w:rPr/>
          </w:rPrChange>
        </w:rPr>
        <w:t>au</w:t>
      </w:r>
      <w:proofErr w:type="spellEnd"/>
      <w:r w:rsidRPr="002321BD">
        <w:rPr>
          <w:lang w:val="es-ES"/>
          <w:rPrChange w:id="6255" w:author="JEAN" w:date="2024-09-10T19:51:00Z">
            <w:rPr/>
          </w:rPrChange>
        </w:rPr>
        <w:t xml:space="preserve"> dos de la </w:t>
      </w:r>
      <w:proofErr w:type="spellStart"/>
      <w:r w:rsidRPr="002321BD">
        <w:rPr>
          <w:lang w:val="es-ES"/>
          <w:rPrChange w:id="6256" w:author="JEAN" w:date="2024-09-10T19:51:00Z">
            <w:rPr/>
          </w:rPrChange>
        </w:rPr>
        <w:t>cathédrale</w:t>
      </w:r>
      <w:proofErr w:type="spellEnd"/>
      <w:r w:rsidRPr="002321BD">
        <w:rPr>
          <w:lang w:val="es-ES"/>
          <w:rPrChange w:id="6257" w:author="JEAN" w:date="2024-09-10T19:51:00Z">
            <w:rPr/>
          </w:rPrChange>
        </w:rPr>
        <w:t xml:space="preserve">, en </w:t>
      </w:r>
      <w:proofErr w:type="spellStart"/>
      <w:r w:rsidRPr="002321BD">
        <w:rPr>
          <w:lang w:val="es-ES"/>
          <w:rPrChange w:id="6258" w:author="JEAN" w:date="2024-09-10T19:51:00Z">
            <w:rPr/>
          </w:rPrChange>
        </w:rPr>
        <w:t>face</w:t>
      </w:r>
      <w:proofErr w:type="spellEnd"/>
      <w:r w:rsidRPr="002321BD">
        <w:rPr>
          <w:lang w:val="es-ES"/>
          <w:rPrChange w:id="6259" w:author="JEAN" w:date="2024-09-10T19:51:00Z">
            <w:rPr/>
          </w:rPrChange>
        </w:rPr>
        <w:t xml:space="preserve"> de la </w:t>
      </w:r>
      <w:proofErr w:type="spellStart"/>
      <w:r w:rsidRPr="002321BD">
        <w:rPr>
          <w:lang w:val="es-ES"/>
          <w:rPrChange w:id="6260" w:author="JEAN" w:date="2024-09-10T19:51:00Z">
            <w:rPr/>
          </w:rPrChange>
        </w:rPr>
        <w:t>chapelle</w:t>
      </w:r>
      <w:proofErr w:type="spellEnd"/>
      <w:r w:rsidRPr="002321BD">
        <w:rPr>
          <w:lang w:val="es-ES"/>
          <w:rPrChange w:id="6261" w:author="JEAN" w:date="2024-09-10T19:51:00Z">
            <w:rPr/>
          </w:rPrChange>
        </w:rPr>
        <w:t xml:space="preserve"> de Santa Ana, </w:t>
      </w:r>
      <w:proofErr w:type="spellStart"/>
      <w:r w:rsidRPr="002321BD">
        <w:rPr>
          <w:lang w:val="es-ES"/>
          <w:rPrChange w:id="6262" w:author="JEAN" w:date="2024-09-10T19:51:00Z">
            <w:rPr/>
          </w:rPrChange>
        </w:rPr>
        <w:t>depuis</w:t>
      </w:r>
      <w:proofErr w:type="spellEnd"/>
      <w:r w:rsidRPr="002321BD">
        <w:rPr>
          <w:lang w:val="es-ES"/>
          <w:rPrChange w:id="6263" w:author="JEAN" w:date="2024-09-10T19:51:00Z">
            <w:rPr/>
          </w:rPrChange>
        </w:rPr>
        <w:t xml:space="preserve"> le 15/8/1405, </w:t>
      </w:r>
      <w:proofErr w:type="spellStart"/>
      <w:r w:rsidRPr="002321BD">
        <w:rPr>
          <w:lang w:val="es-ES"/>
          <w:rPrChange w:id="6264" w:author="JEAN" w:date="2024-09-10T19:51:00Z">
            <w:rPr/>
          </w:rPrChange>
        </w:rPr>
        <w:t>au</w:t>
      </w:r>
      <w:proofErr w:type="spellEnd"/>
      <w:r w:rsidRPr="002321BD">
        <w:rPr>
          <w:lang w:val="es-ES"/>
          <w:rPrChange w:id="6265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266" w:author="JEAN" w:date="2024-09-10T19:51:00Z">
            <w:rPr/>
          </w:rPrChange>
        </w:rPr>
        <w:t>prix</w:t>
      </w:r>
      <w:proofErr w:type="spellEnd"/>
      <w:r w:rsidRPr="002321BD">
        <w:rPr>
          <w:lang w:val="es-ES"/>
          <w:rPrChange w:id="6267" w:author="JEAN" w:date="2024-09-10T19:51:00Z">
            <w:rPr/>
          </w:rPrChange>
        </w:rPr>
        <w:t xml:space="preserve"> de 180 </w:t>
      </w:r>
      <w:proofErr w:type="spellStart"/>
      <w:r w:rsidRPr="002321BD">
        <w:rPr>
          <w:lang w:val="es-ES"/>
          <w:rPrChange w:id="6268" w:author="JEAN" w:date="2024-09-10T19:51:00Z">
            <w:rPr/>
          </w:rPrChange>
        </w:rPr>
        <w:t>mrs.</w:t>
      </w:r>
      <w:proofErr w:type="spellEnd"/>
      <w:r w:rsidRPr="002321BD">
        <w:rPr>
          <w:lang w:val="es-ES"/>
          <w:rPrChange w:id="6269" w:author="JEAN" w:date="2024-09-10T19:51:00Z">
            <w:rPr/>
          </w:rPrChange>
        </w:rPr>
        <w:t xml:space="preserve"> de la </w:t>
      </w:r>
      <w:proofErr w:type="spellStart"/>
      <w:r w:rsidRPr="002321BD">
        <w:rPr>
          <w:lang w:val="es-ES"/>
          <w:rPrChange w:id="6270" w:author="JEAN" w:date="2024-09-10T19:51:00Z">
            <w:rPr/>
          </w:rPrChange>
        </w:rPr>
        <w:t>monnaie</w:t>
      </w:r>
      <w:proofErr w:type="spellEnd"/>
      <w:r w:rsidRPr="002321BD">
        <w:rPr>
          <w:lang w:val="es-ES"/>
          <w:rPrChange w:id="6271" w:author="JEAN" w:date="2024-09-10T19:51:00Z">
            <w:rPr/>
          </w:rPrChange>
        </w:rPr>
        <w:t xml:space="preserve"> à </w:t>
      </w:r>
      <w:proofErr w:type="spellStart"/>
      <w:r w:rsidRPr="002321BD">
        <w:rPr>
          <w:lang w:val="es-ES"/>
          <w:rPrChange w:id="6272" w:author="JEAN" w:date="2024-09-10T19:51:00Z">
            <w:rPr/>
          </w:rPrChange>
        </w:rPr>
        <w:t>courir</w:t>
      </w:r>
      <w:proofErr w:type="spellEnd"/>
      <w:r w:rsidRPr="002321BD">
        <w:rPr>
          <w:lang w:val="es-ES"/>
          <w:rPrChange w:id="6273" w:author="JEAN" w:date="2024-09-10T19:51:00Z">
            <w:rPr/>
          </w:rPrChange>
        </w:rPr>
        <w:t xml:space="preserve">, </w:t>
      </w:r>
      <w:proofErr w:type="spellStart"/>
      <w:r w:rsidRPr="002321BD">
        <w:rPr>
          <w:lang w:val="es-ES"/>
          <w:rPrChange w:id="6274" w:author="JEAN" w:date="2024-09-10T19:51:00Z">
            <w:rPr/>
          </w:rPrChange>
        </w:rPr>
        <w:t>avec</w:t>
      </w:r>
      <w:proofErr w:type="spellEnd"/>
      <w:r w:rsidRPr="002321BD">
        <w:rPr>
          <w:lang w:val="es-ES"/>
          <w:rPrChange w:id="6275" w:author="JEAN" w:date="2024-09-10T19:51:00Z">
            <w:rPr/>
          </w:rPrChange>
        </w:rPr>
        <w:t xml:space="preserve"> la </w:t>
      </w:r>
      <w:proofErr w:type="spellStart"/>
      <w:r w:rsidRPr="002321BD">
        <w:rPr>
          <w:lang w:val="es-ES"/>
          <w:rPrChange w:id="6276" w:author="JEAN" w:date="2024-09-10T19:51:00Z">
            <w:rPr/>
          </w:rPrChange>
        </w:rPr>
        <w:t>caution</w:t>
      </w:r>
      <w:proofErr w:type="spellEnd"/>
      <w:r w:rsidRPr="002321BD">
        <w:rPr>
          <w:lang w:val="es-ES"/>
          <w:rPrChange w:id="6277" w:author="JEAN" w:date="2024-09-10T19:51:00Z">
            <w:rPr/>
          </w:rPrChange>
        </w:rPr>
        <w:t xml:space="preserve"> de Juan Fernández de Burgos, </w:t>
      </w:r>
      <w:r w:rsidRPr="002321BD">
        <w:rPr>
          <w:i/>
          <w:lang w:val="es-ES"/>
          <w:rPrChange w:id="6278" w:author="JEAN" w:date="2024-09-10T19:51:00Z">
            <w:rPr>
              <w:i/>
              <w:iCs/>
            </w:rPr>
          </w:rPrChange>
        </w:rPr>
        <w:t>criado</w:t>
      </w:r>
      <w:r w:rsidRPr="002321BD">
        <w:rPr>
          <w:lang w:val="es-ES"/>
          <w:rPrChange w:id="6279" w:author="JEAN" w:date="2024-09-10T19:51:00Z">
            <w:rPr/>
          </w:rPrChange>
        </w:rPr>
        <w:t xml:space="preserve"> de Ruy Domínguez, et de Juan Alfonso, </w:t>
      </w:r>
      <w:r w:rsidRPr="002321BD">
        <w:rPr>
          <w:i/>
          <w:lang w:val="es-ES"/>
          <w:rPrChange w:id="6280" w:author="JEAN" w:date="2024-09-10T19:51:00Z">
            <w:rPr>
              <w:i/>
              <w:iCs/>
            </w:rPr>
          </w:rPrChange>
        </w:rPr>
        <w:t>pedrero</w:t>
      </w:r>
      <w:r w:rsidRPr="002321BD">
        <w:rPr>
          <w:lang w:val="es-ES"/>
          <w:rPrChange w:id="6281" w:author="JEAN" w:date="2024-09-10T19:51:00Z">
            <w:rPr/>
          </w:rPrChange>
        </w:rPr>
        <w:t xml:space="preserve">, fils de </w:t>
      </w:r>
      <w:proofErr w:type="spellStart"/>
      <w:r w:rsidRPr="002321BD">
        <w:rPr>
          <w:lang w:val="es-ES"/>
          <w:rPrChange w:id="6282" w:author="JEAN" w:date="2024-09-10T19:51:00Z">
            <w:rPr/>
          </w:rPrChange>
        </w:rPr>
        <w:t>Fernand</w:t>
      </w:r>
      <w:proofErr w:type="spellEnd"/>
      <w:r w:rsidRPr="002321BD">
        <w:rPr>
          <w:lang w:val="es-ES"/>
          <w:rPrChange w:id="6283" w:author="JEAN" w:date="2024-09-10T19:51:00Z">
            <w:rPr/>
          </w:rPrChange>
        </w:rPr>
        <w:t xml:space="preserve"> Alfonso, qui </w:t>
      </w:r>
      <w:proofErr w:type="spellStart"/>
      <w:r w:rsidRPr="002321BD">
        <w:rPr>
          <w:lang w:val="es-ES"/>
          <w:rPrChange w:id="6284" w:author="JEAN" w:date="2024-09-10T19:51:00Z">
            <w:rPr/>
          </w:rPrChange>
        </w:rPr>
        <w:t>fut</w:t>
      </w:r>
      <w:proofErr w:type="spellEnd"/>
      <w:r w:rsidRPr="002321BD">
        <w:rPr>
          <w:lang w:val="es-ES"/>
          <w:rPrChange w:id="6285" w:author="JEAN" w:date="2024-09-10T19:51:00Z">
            <w:rPr/>
          </w:rPrChange>
        </w:rPr>
        <w:t xml:space="preserve"> </w:t>
      </w:r>
      <w:r w:rsidRPr="002321BD">
        <w:rPr>
          <w:i/>
          <w:lang w:val="es-ES"/>
          <w:rPrChange w:id="6286" w:author="JEAN" w:date="2024-09-10T19:51:00Z">
            <w:rPr>
              <w:i/>
              <w:iCs/>
            </w:rPr>
          </w:rPrChange>
        </w:rPr>
        <w:t>maestro de la obra</w:t>
      </w:r>
      <w:r w:rsidRPr="002321BD">
        <w:rPr>
          <w:lang w:val="es-ES"/>
          <w:rPrChange w:id="6287" w:author="JEAN" w:date="2024-09-10T19:51:00Z">
            <w:rPr/>
          </w:rPrChange>
        </w:rPr>
        <w:t xml:space="preserve">. </w:t>
      </w:r>
    </w:p>
    <w:p w14:paraId="598C2405" w14:textId="77777777" w:rsidR="00AD3BD7" w:rsidRPr="002321BD" w:rsidRDefault="00AD3BD7">
      <w:pPr>
        <w:pStyle w:val="adlocalparaDate"/>
        <w:rPr>
          <w:sz w:val="22"/>
          <w:lang w:val="es-ES"/>
          <w:rPrChange w:id="628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  <w:rPrChange w:id="6289" w:author="JEAN" w:date="2024-09-10T19:51:00Z">
            <w:rPr/>
          </w:rPrChange>
        </w:rPr>
        <w:lastRenderedPageBreak/>
        <w:t xml:space="preserve">CH_BO_12. En 1412, Maestre Alfonso, </w:t>
      </w:r>
      <w:r w:rsidRPr="002321BD">
        <w:rPr>
          <w:i/>
          <w:lang w:val="es-ES"/>
          <w:rPrChange w:id="6290" w:author="JEAN" w:date="2024-09-10T19:51:00Z">
            <w:rPr>
              <w:i/>
              <w:iCs/>
            </w:rPr>
          </w:rPrChange>
        </w:rPr>
        <w:t xml:space="preserve">que fase los </w:t>
      </w:r>
      <w:proofErr w:type="spellStart"/>
      <w:r w:rsidRPr="002321BD">
        <w:rPr>
          <w:i/>
          <w:lang w:val="es-ES"/>
          <w:rPrChange w:id="6291" w:author="JEAN" w:date="2024-09-10T19:51:00Z">
            <w:rPr>
              <w:i/>
              <w:iCs/>
            </w:rPr>
          </w:rPrChange>
        </w:rPr>
        <w:t>sonbreros</w:t>
      </w:r>
      <w:proofErr w:type="spellEnd"/>
      <w:r w:rsidRPr="002321BD">
        <w:rPr>
          <w:lang w:val="es-ES"/>
          <w:rPrChange w:id="6292" w:author="JEAN" w:date="2024-09-10T19:51:00Z">
            <w:rPr/>
          </w:rPrChange>
        </w:rPr>
        <w:t xml:space="preserve">, fils </w:t>
      </w:r>
      <w:proofErr w:type="spellStart"/>
      <w:r w:rsidRPr="002321BD">
        <w:rPr>
          <w:lang w:val="es-ES"/>
          <w:rPrChange w:id="6293" w:author="JEAN" w:date="2024-09-10T19:51:00Z">
            <w:rPr/>
          </w:rPrChange>
        </w:rPr>
        <w:t>d’Alfonso</w:t>
      </w:r>
      <w:proofErr w:type="spellEnd"/>
      <w:r w:rsidRPr="002321BD">
        <w:rPr>
          <w:lang w:val="es-ES"/>
          <w:rPrChange w:id="6294" w:author="JEAN" w:date="2024-09-10T19:51:00Z">
            <w:rPr/>
          </w:rPrChange>
        </w:rPr>
        <w:t xml:space="preserve"> Fernández, </w:t>
      </w:r>
      <w:r w:rsidRPr="002321BD">
        <w:rPr>
          <w:i/>
          <w:lang w:val="es-ES"/>
          <w:rPrChange w:id="6295" w:author="JEAN" w:date="2024-09-10T19:51:00Z">
            <w:rPr>
              <w:i/>
              <w:iCs/>
            </w:rPr>
          </w:rPrChange>
        </w:rPr>
        <w:t>escribano</w:t>
      </w:r>
      <w:r w:rsidRPr="002321BD">
        <w:rPr>
          <w:lang w:val="es-ES"/>
          <w:rPrChange w:id="6296" w:author="JEAN" w:date="2024-09-10T19:51:00Z">
            <w:rPr/>
          </w:rPrChange>
        </w:rPr>
        <w:t xml:space="preserve"> de Camarena, </w:t>
      </w:r>
      <w:proofErr w:type="spellStart"/>
      <w:r w:rsidRPr="002321BD">
        <w:rPr>
          <w:lang w:val="es-ES"/>
          <w:rPrChange w:id="6297" w:author="JEAN" w:date="2024-09-10T19:51:00Z">
            <w:rPr/>
          </w:rPrChange>
        </w:rPr>
        <w:t>tient</w:t>
      </w:r>
      <w:proofErr w:type="spellEnd"/>
      <w:r w:rsidRPr="002321BD">
        <w:rPr>
          <w:lang w:val="es-ES"/>
          <w:rPrChange w:id="6298" w:author="JEAN" w:date="2024-09-10T19:51:00Z">
            <w:rPr/>
          </w:rPrChange>
        </w:rPr>
        <w:t xml:space="preserve"> la </w:t>
      </w:r>
      <w:r w:rsidRPr="002321BD">
        <w:rPr>
          <w:i/>
          <w:lang w:val="es-ES"/>
          <w:rPrChange w:id="6299" w:author="JEAN" w:date="2024-09-10T19:51:00Z">
            <w:rPr>
              <w:i/>
              <w:iCs/>
            </w:rPr>
          </w:rPrChange>
        </w:rPr>
        <w:t>tienda</w:t>
      </w:r>
      <w:r w:rsidRPr="002321BD">
        <w:rPr>
          <w:lang w:val="es-ES"/>
          <w:rPrChange w:id="6300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301" w:author="JEAN" w:date="2024-09-10T19:51:00Z">
            <w:rPr/>
          </w:rPrChange>
        </w:rPr>
        <w:t>nouvelle</w:t>
      </w:r>
      <w:proofErr w:type="spellEnd"/>
      <w:r w:rsidRPr="002321BD">
        <w:rPr>
          <w:lang w:val="es-ES"/>
          <w:rPrChange w:id="6302" w:author="JEAN" w:date="2024-09-10T19:51:00Z">
            <w:rPr/>
          </w:rPrChange>
        </w:rPr>
        <w:t xml:space="preserve"> que le </w:t>
      </w:r>
      <w:proofErr w:type="spellStart"/>
      <w:r w:rsidRPr="002321BD">
        <w:rPr>
          <w:lang w:val="es-ES"/>
          <w:rPrChange w:id="6303" w:author="JEAN" w:date="2024-09-10T19:51:00Z">
            <w:rPr/>
          </w:rPrChange>
        </w:rPr>
        <w:t>chapitre</w:t>
      </w:r>
      <w:proofErr w:type="spellEnd"/>
      <w:r w:rsidRPr="002321BD">
        <w:rPr>
          <w:lang w:val="es-ES"/>
          <w:rPrChange w:id="6304" w:author="JEAN" w:date="2024-09-10T19:51:00Z">
            <w:rPr/>
          </w:rPrChange>
        </w:rPr>
        <w:t xml:space="preserve"> a </w:t>
      </w:r>
      <w:proofErr w:type="spellStart"/>
      <w:r w:rsidRPr="002321BD">
        <w:rPr>
          <w:lang w:val="es-ES"/>
          <w:rPrChange w:id="6305" w:author="JEAN" w:date="2024-09-10T19:51:00Z">
            <w:rPr/>
          </w:rPrChange>
        </w:rPr>
        <w:t>fait</w:t>
      </w:r>
      <w:proofErr w:type="spellEnd"/>
      <w:r w:rsidRPr="002321BD">
        <w:rPr>
          <w:lang w:val="es-ES"/>
          <w:rPrChange w:id="6306" w:author="JEAN" w:date="2024-09-10T19:51:00Z">
            <w:rPr/>
          </w:rPrChange>
        </w:rPr>
        <w:t xml:space="preserve"> faire, en </w:t>
      </w:r>
      <w:proofErr w:type="spellStart"/>
      <w:r w:rsidRPr="002321BD">
        <w:rPr>
          <w:lang w:val="es-ES"/>
          <w:rPrChange w:id="6307" w:author="JEAN" w:date="2024-09-10T19:51:00Z">
            <w:rPr/>
          </w:rPrChange>
        </w:rPr>
        <w:t>face</w:t>
      </w:r>
      <w:proofErr w:type="spellEnd"/>
      <w:r w:rsidRPr="002321BD">
        <w:rPr>
          <w:lang w:val="es-ES"/>
          <w:rPrChange w:id="6308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309" w:author="JEAN" w:date="2024-09-10T19:51:00Z">
            <w:rPr/>
          </w:rPrChange>
        </w:rPr>
        <w:t>de l</w:t>
      </w:r>
      <w:proofErr w:type="spellEnd"/>
      <w:r w:rsidRPr="002321BD">
        <w:rPr>
          <w:lang w:val="es-ES"/>
          <w:rPrChange w:id="6310" w:author="JEAN" w:date="2024-09-10T19:51:00Z">
            <w:rPr/>
          </w:rPrChange>
        </w:rPr>
        <w:t>’</w:t>
      </w:r>
      <w:r w:rsidRPr="002321BD">
        <w:rPr>
          <w:i/>
          <w:lang w:val="es-ES"/>
          <w:rPrChange w:id="6311" w:author="JEAN" w:date="2024-09-10T19:51:00Z">
            <w:rPr>
              <w:i/>
              <w:iCs/>
            </w:rPr>
          </w:rPrChange>
        </w:rPr>
        <w:t>Adarve del Atocha</w:t>
      </w:r>
      <w:r w:rsidRPr="002321BD">
        <w:rPr>
          <w:lang w:val="es-ES"/>
          <w:rPrChange w:id="6312" w:author="JEAN" w:date="2024-09-10T19:51:00Z">
            <w:rPr/>
          </w:rPrChange>
        </w:rPr>
        <w:t xml:space="preserve">, </w:t>
      </w:r>
      <w:proofErr w:type="spellStart"/>
      <w:r w:rsidRPr="002321BD">
        <w:rPr>
          <w:lang w:val="es-ES"/>
          <w:rPrChange w:id="6313" w:author="JEAN" w:date="2024-09-10T19:51:00Z">
            <w:rPr/>
          </w:rPrChange>
        </w:rPr>
        <w:t>au</w:t>
      </w:r>
      <w:proofErr w:type="spellEnd"/>
      <w:r w:rsidRPr="002321BD">
        <w:rPr>
          <w:lang w:val="es-ES"/>
          <w:rPrChange w:id="6314" w:author="JEAN" w:date="2024-09-10T19:51:00Z">
            <w:rPr/>
          </w:rPrChange>
        </w:rPr>
        <w:t xml:space="preserve"> dos de la </w:t>
      </w:r>
      <w:proofErr w:type="spellStart"/>
      <w:r w:rsidRPr="002321BD">
        <w:rPr>
          <w:lang w:val="es-ES"/>
          <w:rPrChange w:id="6315" w:author="JEAN" w:date="2024-09-10T19:51:00Z">
            <w:rPr/>
          </w:rPrChange>
        </w:rPr>
        <w:t>chapelle</w:t>
      </w:r>
      <w:proofErr w:type="spellEnd"/>
      <w:r w:rsidRPr="002321BD">
        <w:rPr>
          <w:lang w:val="es-ES"/>
          <w:rPrChange w:id="6316" w:author="JEAN" w:date="2024-09-10T19:51:00Z">
            <w:rPr/>
          </w:rPrChange>
        </w:rPr>
        <w:t xml:space="preserve"> de Santa Ana, </w:t>
      </w:r>
      <w:proofErr w:type="spellStart"/>
      <w:r w:rsidRPr="002321BD">
        <w:rPr>
          <w:lang w:val="es-ES"/>
          <w:rPrChange w:id="6317" w:author="JEAN" w:date="2024-09-10T19:51:00Z">
            <w:rPr/>
          </w:rPrChange>
        </w:rPr>
        <w:t>au</w:t>
      </w:r>
      <w:proofErr w:type="spellEnd"/>
      <w:r w:rsidRPr="002321BD">
        <w:rPr>
          <w:lang w:val="es-ES"/>
          <w:rPrChange w:id="6318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319" w:author="JEAN" w:date="2024-09-10T19:51:00Z">
            <w:rPr/>
          </w:rPrChange>
        </w:rPr>
        <w:t>prix</w:t>
      </w:r>
      <w:proofErr w:type="spellEnd"/>
      <w:r w:rsidRPr="002321BD">
        <w:rPr>
          <w:lang w:val="es-ES"/>
          <w:rPrChange w:id="6320" w:author="JEAN" w:date="2024-09-10T19:51:00Z">
            <w:rPr/>
          </w:rPrChange>
        </w:rPr>
        <w:t xml:space="preserve"> de 180 </w:t>
      </w:r>
      <w:proofErr w:type="spellStart"/>
      <w:r w:rsidRPr="002321BD">
        <w:rPr>
          <w:lang w:val="es-ES"/>
          <w:rPrChange w:id="6321" w:author="JEAN" w:date="2024-09-10T19:51:00Z">
            <w:rPr/>
          </w:rPrChange>
        </w:rPr>
        <w:t>mrs.</w:t>
      </w:r>
      <w:proofErr w:type="spellEnd"/>
      <w:r w:rsidRPr="002321BD">
        <w:rPr>
          <w:lang w:val="es-ES"/>
          <w:rPrChange w:id="6322" w:author="JEAN" w:date="2024-09-10T19:51:00Z">
            <w:rPr/>
          </w:rPrChange>
        </w:rPr>
        <w:t xml:space="preserve"> de la </w:t>
      </w:r>
      <w:proofErr w:type="spellStart"/>
      <w:r w:rsidRPr="002321BD">
        <w:rPr>
          <w:lang w:val="es-ES"/>
          <w:rPrChange w:id="6323" w:author="JEAN" w:date="2024-09-10T19:51:00Z">
            <w:rPr/>
          </w:rPrChange>
        </w:rPr>
        <w:t>monnaie</w:t>
      </w:r>
      <w:proofErr w:type="spellEnd"/>
      <w:r w:rsidRPr="002321BD">
        <w:rPr>
          <w:lang w:val="es-ES"/>
          <w:rPrChange w:id="6324" w:author="JEAN" w:date="2024-09-10T19:51:00Z">
            <w:rPr/>
          </w:rPrChange>
        </w:rPr>
        <w:t xml:space="preserve"> à </w:t>
      </w:r>
      <w:proofErr w:type="spellStart"/>
      <w:r w:rsidRPr="002321BD">
        <w:rPr>
          <w:lang w:val="es-ES"/>
          <w:rPrChange w:id="6325" w:author="JEAN" w:date="2024-09-10T19:51:00Z">
            <w:rPr/>
          </w:rPrChange>
        </w:rPr>
        <w:t>courir</w:t>
      </w:r>
      <w:proofErr w:type="spellEnd"/>
      <w:r w:rsidRPr="002321BD">
        <w:rPr>
          <w:vertAlign w:val="superscript"/>
          <w:lang w:val="es-ES"/>
          <w:rPrChange w:id="632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2"/>
      </w:r>
      <w:r w:rsidRPr="002321BD">
        <w:rPr>
          <w:lang w:val="es-ES"/>
          <w:rPrChange w:id="6332" w:author="JEAN" w:date="2024-09-10T19:51:00Z">
            <w:rPr/>
          </w:rPrChange>
        </w:rPr>
        <w:t>.</w:t>
      </w:r>
    </w:p>
    <w:p w14:paraId="704EC9C0" w14:textId="77777777" w:rsidR="00AD3BD7" w:rsidRPr="002321BD" w:rsidRDefault="00AD3BD7">
      <w:pPr>
        <w:pStyle w:val="adlocalparaDate"/>
        <w:rPr>
          <w:sz w:val="22"/>
          <w:lang w:val="es-ES"/>
          <w:rPrChange w:id="633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En </w:t>
      </w:r>
      <w:proofErr w:type="spellStart"/>
      <w:r w:rsidRPr="002321BD">
        <w:rPr>
          <w:lang w:val="es-ES"/>
        </w:rPr>
        <w:t>outre</w:t>
      </w:r>
      <w:proofErr w:type="spellEnd"/>
      <w:r w:rsidRPr="002321BD">
        <w:rPr>
          <w:lang w:val="es-ES"/>
        </w:rPr>
        <w:t xml:space="preserve">, en 1408 et 1412, Gonzalo Fernández, </w:t>
      </w:r>
      <w:r w:rsidRPr="002321BD">
        <w:rPr>
          <w:i/>
          <w:lang w:val="es-ES"/>
        </w:rPr>
        <w:t>pertiguero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paie</w:t>
      </w:r>
      <w:proofErr w:type="spellEnd"/>
      <w:r w:rsidRPr="002321BD">
        <w:rPr>
          <w:lang w:val="es-ES"/>
        </w:rPr>
        <w:t xml:space="preserve"> 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préjudice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subie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i/>
          <w:lang w:val="es-ES"/>
        </w:rPr>
        <w:t xml:space="preserve"> </w:t>
      </w:r>
      <w:r w:rsidRPr="002321BD">
        <w:rPr>
          <w:lang w:val="es-ES"/>
        </w:rPr>
        <w:t>les</w:t>
      </w:r>
      <w:r w:rsidRPr="002321BD">
        <w:rPr>
          <w:i/>
          <w:lang w:val="es-ES"/>
        </w:rPr>
        <w:t xml:space="preserve"> casillas </w:t>
      </w:r>
      <w:proofErr w:type="spellStart"/>
      <w:r w:rsidRPr="002321BD">
        <w:rPr>
          <w:lang w:val="es-ES"/>
        </w:rPr>
        <w:t>collées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Ana</w:t>
      </w:r>
      <w:r w:rsidRPr="002321BD">
        <w:rPr>
          <w:i/>
          <w:lang w:val="es-ES"/>
        </w:rPr>
        <w:t xml:space="preserve">, </w:t>
      </w:r>
      <w:r w:rsidRPr="002321BD">
        <w:rPr>
          <w:lang w:val="es-ES"/>
        </w:rPr>
        <w:t xml:space="preserve">en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 xml:space="preserve">Adarve del Atocha </w:t>
      </w:r>
      <w:r w:rsidRPr="002321BD">
        <w:rPr>
          <w:lang w:val="es-ES"/>
        </w:rPr>
        <w:t xml:space="preserve">(1408), qui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remises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enchères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adjugées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moindre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(1412)</w:t>
      </w:r>
      <w:r w:rsidRPr="002321BD">
        <w:rPr>
          <w:vertAlign w:val="superscript"/>
          <w:lang w:val="es-ES"/>
          <w:rPrChange w:id="633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3"/>
      </w:r>
      <w:r w:rsidRPr="002321BD">
        <w:rPr>
          <w:lang w:val="es-ES"/>
        </w:rPr>
        <w:t>.</w:t>
      </w:r>
    </w:p>
    <w:p w14:paraId="199EC735" w14:textId="77777777" w:rsidR="00AD3BD7" w:rsidRPr="002321BD" w:rsidRDefault="00AD3BD7">
      <w:pPr>
        <w:pStyle w:val="adlocalparaDate"/>
        <w:rPr>
          <w:sz w:val="22"/>
          <w:lang w:val="es-ES"/>
          <w:rPrChange w:id="634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En 1417,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que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faire,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</w:t>
      </w:r>
      <w:proofErr w:type="gramStart"/>
      <w:r w:rsidRPr="002321BD">
        <w:rPr>
          <w:i/>
          <w:lang w:val="es-ES"/>
        </w:rPr>
        <w:t>del  Atocha</w:t>
      </w:r>
      <w:proofErr w:type="gram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Santa Ana,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à Maestre Alfonso </w:t>
      </w:r>
      <w:r w:rsidRPr="002321BD">
        <w:rPr>
          <w:i/>
          <w:lang w:val="es-ES"/>
        </w:rPr>
        <w:t>de sombrereros</w:t>
      </w:r>
      <w:r w:rsidRPr="002321BD">
        <w:rPr>
          <w:lang w:val="es-ES"/>
        </w:rPr>
        <w:t xml:space="preserve">, fils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 Fernández, </w:t>
      </w:r>
      <w:r w:rsidRPr="002321BD">
        <w:rPr>
          <w:i/>
          <w:lang w:val="es-ES"/>
        </w:rPr>
        <w:t xml:space="preserve">escribano </w:t>
      </w:r>
      <w:r w:rsidRPr="002321BD">
        <w:rPr>
          <w:lang w:val="es-ES"/>
        </w:rPr>
        <w:t xml:space="preserve">de Camarena,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15/08/1405,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Fernández de Burgos, </w:t>
      </w:r>
      <w:r w:rsidRPr="002321BD">
        <w:rPr>
          <w:i/>
          <w:lang w:val="es-ES"/>
        </w:rPr>
        <w:t>criado</w:t>
      </w:r>
      <w:r w:rsidRPr="002321BD">
        <w:rPr>
          <w:lang w:val="es-ES"/>
        </w:rPr>
        <w:t xml:space="preserve"> de Ruy Sánchez, et de Juan Alfonso, </w:t>
      </w:r>
      <w:r w:rsidRPr="002321BD">
        <w:rPr>
          <w:i/>
          <w:lang w:val="es-ES"/>
        </w:rPr>
        <w:t>pedrero</w:t>
      </w:r>
      <w:r w:rsidRPr="002321BD">
        <w:rPr>
          <w:lang w:val="es-ES"/>
        </w:rPr>
        <w:t xml:space="preserve">, fils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Alfonso, qui </w:t>
      </w:r>
      <w:proofErr w:type="spellStart"/>
      <w:r w:rsidRPr="002321BD">
        <w:rPr>
          <w:lang w:val="es-ES"/>
        </w:rPr>
        <w:t>était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maestro de la obra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Tolède</w:t>
      </w:r>
      <w:proofErr w:type="spellEnd"/>
      <w:r w:rsidRPr="002321BD">
        <w:rPr>
          <w:lang w:val="es-ES"/>
        </w:rPr>
        <w:t xml:space="preserve">. Les </w:t>
      </w:r>
      <w:proofErr w:type="spellStart"/>
      <w:r w:rsidRPr="002321BD">
        <w:rPr>
          <w:lang w:val="es-ES"/>
        </w:rPr>
        <w:t>trois</w:t>
      </w:r>
      <w:proofErr w:type="spellEnd"/>
      <w:r w:rsidRPr="002321BD">
        <w:rPr>
          <w:lang w:val="es-ES"/>
        </w:rPr>
        <w:t xml:space="preserve"> termes de </w:t>
      </w:r>
      <w:proofErr w:type="spellStart"/>
      <w:r w:rsidRPr="002321BD">
        <w:rPr>
          <w:lang w:val="es-ES"/>
        </w:rPr>
        <w:t>l'année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sont</w:t>
      </w:r>
      <w:proofErr w:type="spellEnd"/>
      <w:r w:rsidRPr="002321BD">
        <w:rPr>
          <w:lang w:val="es-ES"/>
        </w:rPr>
        <w:t xml:space="preserve"> payés par Miguel Sánchez, et </w:t>
      </w:r>
      <w:proofErr w:type="spellStart"/>
      <w:r w:rsidRPr="002321BD">
        <w:rPr>
          <w:lang w:val="es-ES"/>
        </w:rPr>
        <w:t>l'ensemble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marge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de Miguel Sánchez de Camarena</w:t>
      </w:r>
      <w:r w:rsidRPr="002321BD">
        <w:rPr>
          <w:vertAlign w:val="superscript"/>
          <w:lang w:val="es-ES"/>
          <w:rPrChange w:id="634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4"/>
      </w:r>
      <w:r w:rsidRPr="002321BD">
        <w:rPr>
          <w:lang w:val="es-ES"/>
        </w:rPr>
        <w:t>.</w:t>
      </w:r>
    </w:p>
    <w:p w14:paraId="7B4D0ADA" w14:textId="77777777" w:rsidR="00AD3BD7" w:rsidRPr="002321BD" w:rsidRDefault="00AD3BD7">
      <w:pPr>
        <w:pStyle w:val="adlocalparaDate"/>
        <w:rPr>
          <w:sz w:val="22"/>
          <w:lang w:val="es-ES"/>
          <w:rPrChange w:id="634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En 1422, la </w:t>
      </w:r>
      <w:proofErr w:type="spellStart"/>
      <w:r w:rsidRPr="002321BD">
        <w:rPr>
          <w:lang w:val="es-ES"/>
        </w:rPr>
        <w:t>mention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selon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laquelle</w:t>
      </w:r>
      <w:proofErr w:type="spellEnd"/>
      <w:r w:rsidRPr="002321BD">
        <w:rPr>
          <w:lang w:val="es-ES"/>
        </w:rPr>
        <w:t xml:space="preserve">, le 8/07/1421, la </w:t>
      </w:r>
      <w:proofErr w:type="spellStart"/>
      <w:r w:rsidRPr="002321BD">
        <w:rPr>
          <w:i/>
          <w:lang w:val="es-ES"/>
        </w:rPr>
        <w:t>rrenta</w:t>
      </w:r>
      <w:proofErr w:type="spellEnd"/>
      <w:r w:rsidRPr="002321BD">
        <w:rPr>
          <w:lang w:val="es-ES"/>
        </w:rPr>
        <w:t xml:space="preserve"> (sic,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Lucia, a </w:t>
      </w:r>
      <w:proofErr w:type="spellStart"/>
      <w:r w:rsidRPr="002321BD">
        <w:rPr>
          <w:lang w:val="es-ES"/>
        </w:rPr>
        <w:t>été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un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15/08 </w:t>
      </w:r>
      <w:proofErr w:type="spellStart"/>
      <w:r w:rsidRPr="002321BD">
        <w:rPr>
          <w:lang w:val="es-ES"/>
        </w:rPr>
        <w:t>suivant</w:t>
      </w:r>
      <w:proofErr w:type="spellEnd"/>
      <w:r w:rsidRPr="002321BD">
        <w:rPr>
          <w:lang w:val="es-ES"/>
        </w:rPr>
        <w:t xml:space="preserve">, à Juan Rodríguez del Paraíso et Diego García de Guadalajara, </w:t>
      </w:r>
      <w:proofErr w:type="spellStart"/>
      <w:proofErr w:type="gramStart"/>
      <w:r w:rsidRPr="002321BD">
        <w:rPr>
          <w:i/>
          <w:lang w:val="es-ES"/>
        </w:rPr>
        <w:t>brosladores</w:t>
      </w:r>
      <w:proofErr w:type="spellEnd"/>
      <w:r w:rsidRPr="002321BD">
        <w:rPr>
          <w:lang w:val="es-ES"/>
        </w:rPr>
        <w:t xml:space="preserve">,  </w:t>
      </w:r>
      <w:proofErr w:type="spellStart"/>
      <w:r w:rsidRPr="002321BD">
        <w:rPr>
          <w:lang w:val="es-ES"/>
        </w:rPr>
        <w:t>au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270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rayé, </w:t>
      </w:r>
      <w:proofErr w:type="spellStart"/>
      <w:r w:rsidRPr="002321BD">
        <w:rPr>
          <w:lang w:val="es-ES"/>
        </w:rPr>
        <w:t>sans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indication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paiement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marge</w:t>
      </w:r>
      <w:proofErr w:type="spellEnd"/>
      <w:r w:rsidRPr="002321BD">
        <w:rPr>
          <w:lang w:val="es-ES"/>
        </w:rPr>
        <w:t xml:space="preserve"> la </w:t>
      </w:r>
      <w:proofErr w:type="gramStart"/>
      <w:r w:rsidRPr="002321BD">
        <w:rPr>
          <w:lang w:val="es-ES"/>
        </w:rPr>
        <w:t>note</w:t>
      </w:r>
      <w:proofErr w:type="gramEnd"/>
      <w:r w:rsidRPr="002321BD">
        <w:rPr>
          <w:lang w:val="es-ES"/>
        </w:rPr>
        <w:t xml:space="preserve">: </w:t>
      </w:r>
      <w:r w:rsidRPr="002321BD">
        <w:rPr>
          <w:i/>
          <w:lang w:val="es-ES"/>
        </w:rPr>
        <w:t>vacad</w:t>
      </w:r>
      <w:r w:rsidRPr="002321BD">
        <w:rPr>
          <w:vertAlign w:val="superscript"/>
          <w:lang w:val="es-ES"/>
          <w:rPrChange w:id="634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5"/>
      </w:r>
      <w:r w:rsidRPr="002321BD">
        <w:rPr>
          <w:lang w:val="es-ES"/>
        </w:rPr>
        <w:t>.</w:t>
      </w:r>
    </w:p>
    <w:p w14:paraId="55A63BCA" w14:textId="77777777" w:rsidR="00AD3BD7" w:rsidRPr="002321BD" w:rsidRDefault="00AD3BD7">
      <w:pPr>
        <w:pStyle w:val="adlocalparaDate"/>
        <w:rPr>
          <w:sz w:val="22"/>
          <w:lang w:val="es-ES"/>
          <w:rPrChange w:id="635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Le 29/05/1422,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González de </w:t>
      </w:r>
      <w:proofErr w:type="spellStart"/>
      <w:r w:rsidRPr="002321BD">
        <w:rPr>
          <w:lang w:val="es-ES"/>
        </w:rPr>
        <w:t>Estavilla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 sobradada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son </w:t>
      </w:r>
      <w:r w:rsidRPr="002321BD">
        <w:rPr>
          <w:i/>
          <w:lang w:val="es-ES"/>
        </w:rPr>
        <w:t>azutea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dessus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Lucia,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125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vertAlign w:val="superscript"/>
          <w:lang w:val="es-ES"/>
          <w:rPrChange w:id="635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6"/>
      </w:r>
      <w:r w:rsidRPr="002321BD">
        <w:rPr>
          <w:lang w:val="es-ES"/>
        </w:rPr>
        <w:t>.</w:t>
      </w:r>
    </w:p>
    <w:p w14:paraId="6550921E" w14:textId="77777777" w:rsidR="00AD3BD7" w:rsidRPr="002321BD" w:rsidRDefault="00AD3BD7">
      <w:pPr>
        <w:pStyle w:val="adlocalparaDate"/>
        <w:rPr>
          <w:sz w:val="22"/>
          <w:lang w:val="es-ES"/>
          <w:rPrChange w:id="636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Le 6/07/1425,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Álvarez,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capilla de San Blas</w:t>
      </w:r>
      <w:r w:rsidRPr="002321BD">
        <w:rPr>
          <w:lang w:val="es-ES"/>
        </w:rPr>
        <w:t xml:space="preserve">, et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collée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Lucia,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vers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bas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 xml:space="preserve">casa e </w:t>
      </w:r>
      <w:proofErr w:type="spellStart"/>
      <w:r w:rsidRPr="002321BD">
        <w:rPr>
          <w:i/>
          <w:lang w:val="es-ES"/>
        </w:rPr>
        <w:t>camara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également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collée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tenue par Pedro García, sastre (CH_BO_13), et la rue publique </w:t>
      </w:r>
      <w:proofErr w:type="spellStart"/>
      <w:r w:rsidRPr="002321BD">
        <w:rPr>
          <w:lang w:val="es-ES"/>
        </w:rPr>
        <w:t>devant</w:t>
      </w:r>
      <w:proofErr w:type="spellEnd"/>
      <w:r w:rsidRPr="002321BD">
        <w:rPr>
          <w:lang w:val="es-ES"/>
        </w:rPr>
        <w:t xml:space="preserve"> la porte,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les </w:t>
      </w:r>
      <w:proofErr w:type="spellStart"/>
      <w:r w:rsidRPr="002321BD">
        <w:rPr>
          <w:lang w:val="es-ES"/>
        </w:rPr>
        <w:t>actions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contre</w:t>
      </w:r>
      <w:proofErr w:type="spellEnd"/>
      <w:r w:rsidRPr="002321BD">
        <w:rPr>
          <w:lang w:val="es-ES"/>
        </w:rPr>
        <w:t xml:space="preserve"> Pedro González de Escamilla, qui en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Fernández de Toledo,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fils de Diego Fernández, </w:t>
      </w:r>
      <w:proofErr w:type="spellStart"/>
      <w:r w:rsidRPr="002321BD">
        <w:rPr>
          <w:i/>
          <w:lang w:val="es-ES"/>
        </w:rPr>
        <w:t>peraile</w:t>
      </w:r>
      <w:proofErr w:type="spellEnd"/>
      <w:r w:rsidRPr="002321BD">
        <w:rPr>
          <w:lang w:val="es-ES"/>
        </w:rPr>
        <w:t xml:space="preserve"> </w:t>
      </w:r>
      <w:r w:rsidRPr="002321BD">
        <w:rPr>
          <w:vertAlign w:val="superscript"/>
          <w:lang w:val="es-ES"/>
          <w:rPrChange w:id="636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7"/>
      </w:r>
      <w:r w:rsidRPr="002321BD">
        <w:rPr>
          <w:lang w:val="es-ES"/>
        </w:rPr>
        <w:t>.</w:t>
      </w:r>
    </w:p>
    <w:p w14:paraId="5F026BA7" w14:textId="77777777" w:rsidR="00AD3BD7" w:rsidRPr="002321BD" w:rsidRDefault="00AD3BD7">
      <w:pPr>
        <w:pStyle w:val="adlocalparaDate"/>
        <w:rPr>
          <w:sz w:val="22"/>
          <w:lang w:val="es-ES"/>
          <w:rPrChange w:id="636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Le 4/08/1429,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Martín Ruiz,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en </w:t>
      </w:r>
      <w:proofErr w:type="spellStart"/>
      <w:r w:rsidRPr="002321BD">
        <w:rPr>
          <w:lang w:val="es-ES"/>
        </w:rPr>
        <w:t>dessous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Lucia,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casa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faisant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casa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, e </w:t>
      </w:r>
      <w:r w:rsidRPr="002321BD">
        <w:rPr>
          <w:i/>
          <w:lang w:val="es-ES"/>
        </w:rPr>
        <w:t>la calle del rey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d'arriver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l'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Juan Álvarez de (</w:t>
      </w:r>
      <w:proofErr w:type="gramStart"/>
      <w:r w:rsidRPr="002321BD">
        <w:rPr>
          <w:lang w:val="es-ES"/>
        </w:rPr>
        <w:t>Apiario ?</w:t>
      </w:r>
      <w:proofErr w:type="gramEnd"/>
      <w:r w:rsidRPr="002321BD">
        <w:rPr>
          <w:lang w:val="es-ES"/>
        </w:rPr>
        <w:t xml:space="preserve">), </w:t>
      </w:r>
      <w:proofErr w:type="spellStart"/>
      <w:r w:rsidRPr="002321BD">
        <w:rPr>
          <w:lang w:val="es-ES"/>
        </w:rPr>
        <w:t>défunt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</w:t>
      </w:r>
      <w:r w:rsidRPr="002321BD">
        <w:rPr>
          <w:lang w:val="es-ES"/>
        </w:rPr>
        <w:lastRenderedPageBreak/>
        <w:t xml:space="preserve">105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d’Alfonso</w:t>
      </w:r>
      <w:proofErr w:type="spellEnd"/>
      <w:r w:rsidRPr="002321BD">
        <w:rPr>
          <w:lang w:val="es-ES"/>
        </w:rPr>
        <w:t xml:space="preserve"> Gutiérrez de Gálvez,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636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8"/>
      </w:r>
      <w:r w:rsidRPr="002321BD">
        <w:rPr>
          <w:lang w:val="es-ES"/>
        </w:rPr>
        <w:t>.</w:t>
      </w:r>
    </w:p>
    <w:p w14:paraId="7AE8CEF0" w14:textId="77777777" w:rsidR="00AD3BD7" w:rsidRPr="002321BD" w:rsidRDefault="00AD3BD7">
      <w:pPr>
        <w:pStyle w:val="adlocalparaDate"/>
        <w:rPr>
          <w:sz w:val="22"/>
          <w:lang w:val="es-ES"/>
          <w:rPrChange w:id="637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Le 14/10/1431,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González,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, et Beatriz Alfonso,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derrière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Lucia</w:t>
      </w:r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avant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l'A</w:t>
      </w:r>
      <w:r w:rsidRPr="002321BD">
        <w:rPr>
          <w:i/>
          <w:lang w:val="es-ES"/>
        </w:rPr>
        <w:t>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Martin Ruiz, </w:t>
      </w:r>
      <w:proofErr w:type="spellStart"/>
      <w:r w:rsidRPr="002321BD">
        <w:rPr>
          <w:lang w:val="es-ES"/>
        </w:rPr>
        <w:t>archidiacre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d'Ubeda</w:t>
      </w:r>
      <w:proofErr w:type="spellEnd"/>
      <w:r w:rsidRPr="002321BD">
        <w:rPr>
          <w:lang w:val="es-ES"/>
        </w:rPr>
        <w:t xml:space="preserve"> (CH_BO_02),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l’archidiacre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d’Ubeda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, sur la demande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soit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donnée</w:t>
      </w:r>
      <w:proofErr w:type="spellEnd"/>
      <w:r w:rsidRPr="002321BD">
        <w:rPr>
          <w:lang w:val="es-ES"/>
        </w:rPr>
        <w:t xml:space="preserve"> à Juan González, à la place </w:t>
      </w:r>
      <w:proofErr w:type="spellStart"/>
      <w:r w:rsidRPr="002321BD">
        <w:rPr>
          <w:lang w:val="es-ES"/>
        </w:rPr>
        <w:t>d’une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l'Œuvre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 xml:space="preserve">las </w:t>
      </w:r>
      <w:proofErr w:type="spellStart"/>
      <w:r w:rsidRPr="002321BD">
        <w:rPr>
          <w:i/>
          <w:lang w:val="es-ES"/>
        </w:rPr>
        <w:t>quales</w:t>
      </w:r>
      <w:proofErr w:type="spellEnd"/>
      <w:r w:rsidRPr="002321BD">
        <w:rPr>
          <w:i/>
          <w:lang w:val="es-ES"/>
        </w:rPr>
        <w:t xml:space="preserve"> son </w:t>
      </w:r>
      <w:proofErr w:type="spellStart"/>
      <w:r w:rsidRPr="002321BD">
        <w:rPr>
          <w:i/>
          <w:lang w:val="es-ES"/>
        </w:rPr>
        <w:t>debaxo</w:t>
      </w:r>
      <w:proofErr w:type="spellEnd"/>
      <w:r w:rsidRPr="002321BD">
        <w:rPr>
          <w:i/>
          <w:lang w:val="es-ES"/>
        </w:rPr>
        <w:t xml:space="preserve"> </w:t>
      </w:r>
      <w:proofErr w:type="spellStart"/>
      <w:r w:rsidRPr="002321BD">
        <w:rPr>
          <w:i/>
          <w:lang w:val="es-ES"/>
        </w:rPr>
        <w:t>destas</w:t>
      </w:r>
      <w:proofErr w:type="spellEnd"/>
      <w:r w:rsidRPr="002321BD">
        <w:rPr>
          <w:i/>
          <w:lang w:val="es-ES"/>
        </w:rPr>
        <w:t xml:space="preserve">, al </w:t>
      </w:r>
      <w:proofErr w:type="spellStart"/>
      <w:r w:rsidRPr="002321BD">
        <w:rPr>
          <w:i/>
          <w:lang w:val="es-ES"/>
        </w:rPr>
        <w:t>cantonçillo</w:t>
      </w:r>
      <w:proofErr w:type="spellEnd"/>
      <w:r w:rsidRPr="002321BD">
        <w:rPr>
          <w:i/>
          <w:lang w:val="es-ES"/>
        </w:rPr>
        <w:t xml:space="preserve"> de la </w:t>
      </w:r>
      <w:proofErr w:type="spellStart"/>
      <w:r w:rsidRPr="002321BD">
        <w:rPr>
          <w:i/>
          <w:lang w:val="es-ES"/>
        </w:rPr>
        <w:t>Triperia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l'Œuvre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besoin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certaines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nécessités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vie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 et de </w:t>
      </w:r>
      <w:proofErr w:type="spellStart"/>
      <w:r w:rsidRPr="002321BD">
        <w:rPr>
          <w:lang w:val="es-ES"/>
        </w:rPr>
        <w:t>leur</w:t>
      </w:r>
      <w:proofErr w:type="spellEnd"/>
      <w:r w:rsidRPr="002321BD">
        <w:rPr>
          <w:lang w:val="es-ES"/>
        </w:rPr>
        <w:t xml:space="preserve"> fils Juan,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Sánchez  de</w:t>
      </w:r>
      <w:proofErr w:type="gramEnd"/>
      <w:r w:rsidRPr="002321BD">
        <w:rPr>
          <w:lang w:val="es-ES"/>
        </w:rPr>
        <w:t xml:space="preserve"> Santa Olalla, </w:t>
      </w:r>
      <w:r w:rsidRPr="002321BD">
        <w:rPr>
          <w:i/>
          <w:lang w:val="es-ES"/>
        </w:rPr>
        <w:t>capellán</w:t>
      </w:r>
      <w:r w:rsidRPr="002321BD">
        <w:rPr>
          <w:vertAlign w:val="superscript"/>
          <w:lang w:val="es-ES"/>
          <w:rPrChange w:id="637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19"/>
      </w:r>
      <w:r w:rsidRPr="002321BD">
        <w:rPr>
          <w:lang w:val="es-ES"/>
        </w:rPr>
        <w:t>.</w:t>
      </w:r>
    </w:p>
    <w:p w14:paraId="5057D542" w14:textId="2506BC49" w:rsidR="00AD3BD7" w:rsidRPr="002321BD" w:rsidRDefault="00AD3BD7">
      <w:pPr>
        <w:pStyle w:val="adlocalparaDate"/>
        <w:rPr>
          <w:sz w:val="22"/>
          <w:lang w:val="es-ES"/>
          <w:rPrChange w:id="6382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Martín Ruiz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</w:t>
      </w:r>
      <w:r w:rsidR="00792BFC" w:rsidRPr="002321BD">
        <w:rPr>
          <w:lang w:val="es-ES"/>
        </w:rPr>
        <w:t>par Beatriz</w:t>
      </w:r>
      <w:r w:rsidRPr="002321BD">
        <w:rPr>
          <w:lang w:val="es-ES"/>
        </w:rPr>
        <w:t xml:space="preserve"> Alfonso, femme de Juan Sánchez,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>,</w:t>
      </w:r>
      <w:r w:rsidRPr="002321BD">
        <w:rPr>
          <w:b/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18/10/1430,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vertAlign w:val="superscript"/>
          <w:lang w:val="es-ES"/>
          <w:rPrChange w:id="638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0"/>
      </w:r>
    </w:p>
    <w:p w14:paraId="549D196B" w14:textId="77777777" w:rsidR="00AD3BD7" w:rsidRPr="002321BD" w:rsidRDefault="00AD3BD7">
      <w:pPr>
        <w:pStyle w:val="adlocalparaDate"/>
        <w:rPr>
          <w:sz w:val="22"/>
          <w:lang w:val="es-ES"/>
          <w:rPrChange w:id="639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En 1443,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Martín Ruiz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1431 à Juan González,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, et Beatriz Alfonso,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viejos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100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Alfonso, </w:t>
      </w:r>
      <w:r w:rsidRPr="002321BD">
        <w:rPr>
          <w:i/>
          <w:lang w:val="es-ES"/>
        </w:rPr>
        <w:t>racionero</w:t>
      </w:r>
      <w:r w:rsidRPr="002321BD">
        <w:rPr>
          <w:lang w:val="es-ES"/>
        </w:rPr>
        <w:t xml:space="preserve"> et </w:t>
      </w:r>
      <w:r w:rsidRPr="002321BD">
        <w:rPr>
          <w:i/>
          <w:lang w:val="es-ES"/>
        </w:rPr>
        <w:t>partidor</w:t>
      </w:r>
      <w:r w:rsidRPr="002321BD">
        <w:rPr>
          <w:vertAlign w:val="superscript"/>
          <w:lang w:val="es-ES"/>
          <w:rPrChange w:id="639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1"/>
      </w:r>
    </w:p>
    <w:p w14:paraId="29E512E9" w14:textId="46723FE4" w:rsidR="00AD3BD7" w:rsidRPr="002321BD" w:rsidRDefault="00AD3BD7">
      <w:pPr>
        <w:pStyle w:val="adlocalparaDate"/>
        <w:rPr>
          <w:sz w:val="22"/>
          <w:lang w:val="es-ES"/>
          <w:rPrChange w:id="639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>CH_BO_12. Le 22/08/</w:t>
      </w:r>
      <w:r w:rsidR="00792BFC" w:rsidRPr="002321BD">
        <w:rPr>
          <w:lang w:val="es-ES"/>
        </w:rPr>
        <w:t>1448, le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Díaz de Córdoba,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de San Pedro,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Santi </w:t>
      </w:r>
      <w:proofErr w:type="spellStart"/>
      <w:r w:rsidRPr="002321BD">
        <w:rPr>
          <w:lang w:val="es-ES"/>
        </w:rPr>
        <w:t>Spiritus</w:t>
      </w:r>
      <w:proofErr w:type="spellEnd"/>
      <w:r w:rsidRPr="002321BD">
        <w:rPr>
          <w:lang w:val="es-ES"/>
        </w:rPr>
        <w:t>,</w:t>
      </w:r>
      <w:r w:rsidRPr="002321BD">
        <w:rPr>
          <w:i/>
          <w:lang w:val="es-ES"/>
        </w:rPr>
        <w:t xml:space="preserve"> donde aprenden los </w:t>
      </w:r>
      <w:proofErr w:type="spellStart"/>
      <w:r w:rsidRPr="002321BD">
        <w:rPr>
          <w:i/>
          <w:lang w:val="es-ES"/>
        </w:rPr>
        <w:t>clerisones</w:t>
      </w:r>
      <w:proofErr w:type="spellEnd"/>
      <w:r w:rsidRPr="002321BD">
        <w:rPr>
          <w:i/>
          <w:lang w:val="es-ES"/>
        </w:rPr>
        <w:t xml:space="preserve"> de la dicha </w:t>
      </w:r>
      <w:proofErr w:type="spellStart"/>
      <w:r w:rsidRPr="002321BD">
        <w:rPr>
          <w:i/>
          <w:lang w:val="es-ES"/>
        </w:rPr>
        <w:t>yglesia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360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Luis Fernández, </w:t>
      </w:r>
      <w:r w:rsidRPr="002321BD">
        <w:rPr>
          <w:i/>
          <w:lang w:val="es-ES"/>
        </w:rPr>
        <w:t>solador</w:t>
      </w:r>
      <w:r w:rsidRPr="002321BD">
        <w:rPr>
          <w:i/>
          <w:vertAlign w:val="superscript"/>
          <w:lang w:val="es-ES"/>
          <w:rPrChange w:id="6399" w:author="JEAN" w:date="2024-09-10T19:51:00Z">
            <w:rPr>
              <w:rFonts w:cs="Times New Roman"/>
              <w:i/>
              <w:iCs/>
              <w:vertAlign w:val="superscript"/>
              <w:lang w:val="he" w:eastAsia="he" w:bidi="he"/>
            </w:rPr>
          </w:rPrChange>
        </w:rPr>
        <w:footnoteReference w:id="222"/>
      </w:r>
      <w:r w:rsidRPr="002321BD">
        <w:rPr>
          <w:lang w:val="es-ES"/>
        </w:rPr>
        <w:t xml:space="preserve">. </w:t>
      </w:r>
    </w:p>
    <w:p w14:paraId="541343D8" w14:textId="77777777" w:rsidR="00AD3BD7" w:rsidRPr="002321BD" w:rsidRDefault="00AD3BD7">
      <w:pPr>
        <w:pStyle w:val="adlocalparaDate"/>
        <w:rPr>
          <w:sz w:val="22"/>
          <w:lang w:val="es-ES"/>
          <w:rPrChange w:id="640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En 1450, Juan Díaz de Córdoba,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Martín Ruiz,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derrière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</w:t>
      </w:r>
      <w:r w:rsidRPr="002321BD">
        <w:rPr>
          <w:lang w:val="es-ES"/>
          <w:rPrChange w:id="6406" w:author="JEAN" w:date="2024-09-10T19:51:00Z">
            <w:rPr/>
          </w:rPrChange>
        </w:rPr>
        <w:t xml:space="preserve">Lucia. Le 16/02/1463, entre </w:t>
      </w:r>
      <w:proofErr w:type="spellStart"/>
      <w:r w:rsidRPr="002321BD">
        <w:rPr>
          <w:lang w:val="es-ES"/>
          <w:rPrChange w:id="6407" w:author="JEAN" w:date="2024-09-10T19:51:00Z">
            <w:rPr/>
          </w:rPrChange>
        </w:rPr>
        <w:t>comme</w:t>
      </w:r>
      <w:proofErr w:type="spellEnd"/>
      <w:r w:rsidRPr="002321BD">
        <w:rPr>
          <w:lang w:val="es-ES"/>
          <w:rPrChange w:id="6408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409" w:author="JEAN" w:date="2024-09-10T19:51:00Z">
            <w:rPr/>
          </w:rPrChange>
        </w:rPr>
        <w:t>caution</w:t>
      </w:r>
      <w:proofErr w:type="spellEnd"/>
      <w:r w:rsidRPr="002321BD">
        <w:rPr>
          <w:lang w:val="es-ES"/>
          <w:rPrChange w:id="6410" w:author="JEAN" w:date="2024-09-10T19:51:00Z">
            <w:rPr/>
          </w:rPrChange>
        </w:rPr>
        <w:t xml:space="preserve"> Juan Rodríguez, </w:t>
      </w:r>
      <w:r w:rsidRPr="002321BD">
        <w:rPr>
          <w:i/>
          <w:lang w:val="es-ES"/>
          <w:rPrChange w:id="6411" w:author="JEAN" w:date="2024-09-10T19:51:00Z">
            <w:rPr>
              <w:i/>
              <w:iCs/>
            </w:rPr>
          </w:rPrChange>
        </w:rPr>
        <w:t>carpintero</w:t>
      </w:r>
      <w:r w:rsidRPr="002321BD">
        <w:rPr>
          <w:lang w:val="es-ES"/>
          <w:rPrChange w:id="6412" w:author="JEAN" w:date="2024-09-10T19:51:00Z">
            <w:rPr/>
          </w:rPrChange>
        </w:rPr>
        <w:t>, fils de Pedro Martínez Merchán</w:t>
      </w:r>
      <w:r w:rsidRPr="002321BD">
        <w:rPr>
          <w:vertAlign w:val="superscript"/>
          <w:lang w:val="es-ES"/>
          <w:rPrChange w:id="6413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3"/>
      </w:r>
      <w:r w:rsidRPr="002321BD">
        <w:rPr>
          <w:lang w:val="es-ES"/>
          <w:rPrChange w:id="6419" w:author="JEAN" w:date="2024-09-10T19:51:00Z">
            <w:rPr/>
          </w:rPrChange>
        </w:rPr>
        <w:t>.</w:t>
      </w:r>
    </w:p>
    <w:p w14:paraId="021E8F16" w14:textId="77777777" w:rsidR="00AD3BD7" w:rsidRPr="002321BD" w:rsidRDefault="00AD3BD7">
      <w:pPr>
        <w:pStyle w:val="adlocalparaDate"/>
        <w:rPr>
          <w:sz w:val="22"/>
          <w:lang w:val="es-ES"/>
          <w:rPrChange w:id="642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CH_BO_12. Le 13/05/1465,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à Juan Pastor,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360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de Guadalupe,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. Le 20/05/1474, Juan de Cáceres,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, entre </w:t>
      </w:r>
      <w:proofErr w:type="spellStart"/>
      <w:r w:rsidRPr="002321BD">
        <w:rPr>
          <w:lang w:val="es-ES"/>
        </w:rPr>
        <w:t>comme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, à la place de Juan de Guadalupe, </w:t>
      </w:r>
      <w:proofErr w:type="spellStart"/>
      <w:r w:rsidRPr="002321BD">
        <w:rPr>
          <w:lang w:val="es-ES"/>
        </w:rPr>
        <w:t>décédé</w:t>
      </w:r>
      <w:proofErr w:type="spellEnd"/>
      <w:r w:rsidRPr="002321BD">
        <w:rPr>
          <w:lang w:val="es-ES"/>
        </w:rPr>
        <w:t xml:space="preserve">. et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en va </w:t>
      </w:r>
      <w:proofErr w:type="spellStart"/>
      <w:r w:rsidRPr="002321BD">
        <w:rPr>
          <w:lang w:val="es-ES"/>
        </w:rPr>
        <w:t>ainsi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jusqu'en</w:t>
      </w:r>
      <w:proofErr w:type="spellEnd"/>
      <w:r w:rsidRPr="002321BD">
        <w:rPr>
          <w:lang w:val="es-ES"/>
        </w:rPr>
        <w:t xml:space="preserve"> 1490</w:t>
      </w:r>
      <w:r w:rsidRPr="002321BD">
        <w:rPr>
          <w:vertAlign w:val="superscript"/>
          <w:lang w:val="es-ES"/>
          <w:rPrChange w:id="642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4"/>
      </w:r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  <w:rPrChange w:id="6428" w:author="JEAN" w:date="2024-09-10T19:51:00Z">
            <w:rPr/>
          </w:rPrChange>
        </w:rPr>
        <w:t>Mais</w:t>
      </w:r>
      <w:proofErr w:type="spellEnd"/>
      <w:r w:rsidRPr="002321BD">
        <w:rPr>
          <w:lang w:val="es-ES"/>
          <w:rPrChange w:id="6429" w:author="JEAN" w:date="2024-09-10T19:51:00Z">
            <w:rPr/>
          </w:rPrChange>
        </w:rPr>
        <w:t xml:space="preserve"> la </w:t>
      </w:r>
      <w:proofErr w:type="spellStart"/>
      <w:r w:rsidRPr="002321BD">
        <w:rPr>
          <w:lang w:val="es-ES"/>
          <w:rPrChange w:id="6430" w:author="JEAN" w:date="2024-09-10T19:51:00Z">
            <w:rPr/>
          </w:rPrChange>
        </w:rPr>
        <w:t>maison</w:t>
      </w:r>
      <w:proofErr w:type="spellEnd"/>
      <w:r w:rsidRPr="002321BD">
        <w:rPr>
          <w:lang w:val="es-ES"/>
          <w:rPrChange w:id="6431" w:author="JEAN" w:date="2024-09-10T19:51:00Z">
            <w:rPr/>
          </w:rPrChange>
        </w:rPr>
        <w:t xml:space="preserve"> a </w:t>
      </w:r>
      <w:proofErr w:type="spellStart"/>
      <w:r w:rsidRPr="002321BD">
        <w:rPr>
          <w:lang w:val="es-ES"/>
          <w:rPrChange w:id="6432" w:author="JEAN" w:date="2024-09-10T19:51:00Z">
            <w:rPr/>
          </w:rPrChange>
        </w:rPr>
        <w:t>disparu</w:t>
      </w:r>
      <w:proofErr w:type="spellEnd"/>
      <w:r w:rsidRPr="002321BD">
        <w:rPr>
          <w:lang w:val="es-ES"/>
          <w:rPrChange w:id="6433" w:author="JEAN" w:date="2024-09-10T19:51:00Z">
            <w:rPr/>
          </w:rPrChange>
        </w:rPr>
        <w:t xml:space="preserve"> en 1492 et 1496.</w:t>
      </w:r>
    </w:p>
    <w:p w14:paraId="3BBE273B" w14:textId="3002AB4B" w:rsidR="00AD3BD7" w:rsidRPr="002321BD" w:rsidRDefault="00AD3BD7">
      <w:pPr>
        <w:pStyle w:val="adencSPrim"/>
        <w:rPr>
          <w:sz w:val="22"/>
          <w:lang w:val="es-ES"/>
          <w:rPrChange w:id="6434" w:author="JEAN" w:date="2024-09-10T19:51:00Z">
            <w:rPr/>
          </w:rPrChange>
        </w:rPr>
      </w:pPr>
      <w:r w:rsidRPr="002321BD">
        <w:rPr>
          <w:lang w:val="es-ES"/>
          <w:rPrChange w:id="6435" w:author="JEAN" w:date="2024-09-10T19:51:00Z">
            <w:rPr/>
          </w:rPrChange>
        </w:rPr>
        <w:t>CH_</w:t>
      </w:r>
      <w:bookmarkStart w:id="6436" w:name="OLE_LINK3206"/>
      <w:bookmarkStart w:id="6437" w:name="OLE_LINK3207"/>
      <w:r w:rsidRPr="002321BD">
        <w:rPr>
          <w:lang w:val="es-ES"/>
          <w:rPrChange w:id="6438" w:author="JEAN" w:date="2024-09-10T19:51:00Z">
            <w:rPr/>
          </w:rPrChange>
        </w:rPr>
        <w:t>BO_12</w:t>
      </w:r>
      <w:bookmarkEnd w:id="6436"/>
      <w:bookmarkEnd w:id="6437"/>
      <w:r w:rsidR="00132F7A" w:rsidRPr="002321BD">
        <w:rPr>
          <w:lang w:val="es-ES"/>
          <w:rPrChange w:id="6439" w:author="JEAN" w:date="2024-09-10T19:51:00Z">
            <w:rPr/>
          </w:rPrChange>
        </w:rPr>
        <w:t>_</w:t>
      </w:r>
      <w:r w:rsidRPr="002321BD">
        <w:rPr>
          <w:lang w:val="es-ES"/>
          <w:rPrChange w:id="6440" w:author="JEAN" w:date="2024-09-10T19:51:00Z">
            <w:rPr/>
          </w:rPrChange>
        </w:rPr>
        <w:t xml:space="preserve">1439 </w:t>
      </w:r>
    </w:p>
    <w:tbl>
      <w:tblPr>
        <w:tblStyle w:val="1"/>
        <w:tblW w:w="9072" w:type="dxa"/>
        <w:tblInd w:w="0" w:type="dxa"/>
        <w:tblLayout w:type="fixed"/>
        <w:tblLook w:val="0000" w:firstRow="0" w:lastRow="0" w:firstColumn="0" w:lastColumn="0" w:noHBand="0" w:noVBand="0"/>
        <w:tblPrChange w:id="6441" w:author="JEAN" w:date="2024-09-10T19:51:00Z"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72"/>
        <w:tblGridChange w:id="6442">
          <w:tblGrid>
            <w:gridCol w:w="9072"/>
          </w:tblGrid>
        </w:tblGridChange>
      </w:tblGrid>
      <w:tr w:rsidR="00F733A1" w:rsidRPr="002321BD" w14:paraId="2118D085" w14:textId="77777777">
        <w:tc>
          <w:tcPr>
            <w:tcW w:w="9072" w:type="dxa"/>
            <w:tcMar>
              <w:top w:w="0" w:type="dxa"/>
              <w:bottom w:w="0" w:type="dxa"/>
            </w:tcMar>
            <w:tcPrChange w:id="6443" w:author="JEAN" w:date="2024-09-10T19:51:00Z">
              <w:tcPr>
                <w:tcW w:w="9072" w:type="dxa"/>
              </w:tcPr>
            </w:tcPrChange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32"/>
            </w:tblGrid>
            <w:tr w:rsidR="003B6AD7" w:rsidRPr="002321BD" w14:paraId="758B91E1" w14:textId="77777777" w:rsidTr="003B6AD7">
              <w:tc>
                <w:tcPr>
                  <w:tcW w:w="8932" w:type="dxa"/>
                </w:tcPr>
                <w:p w14:paraId="71EB93A2" w14:textId="77777777" w:rsidR="003B6AD7" w:rsidRPr="002321BD" w:rsidRDefault="003B6AD7" w:rsidP="003B6AD7">
                  <w:pPr>
                    <w:rPr>
                      <w:lang w:val="es-ES"/>
                    </w:rPr>
                  </w:pPr>
                </w:p>
              </w:tc>
            </w:tr>
          </w:tbl>
          <w:p w14:paraId="170E77DB" w14:textId="77777777" w:rsidR="00F733A1" w:rsidRPr="002321BD" w:rsidRDefault="00F733A1" w:rsidP="003B6AD7">
            <w:pPr>
              <w:rPr>
                <w:lang w:val="es-ES"/>
                <w:rPrChange w:id="6444" w:author="JEAN" w:date="2024-09-10T19:51:00Z">
                  <w:rPr/>
                </w:rPrChange>
              </w:rPr>
            </w:pPr>
            <w:r w:rsidRPr="002321BD">
              <w:rPr>
                <w:lang w:val="es-ES"/>
                <w:rPrChange w:id="6445" w:author="JEAN" w:date="2024-09-10T19:51:00Z">
                  <w:rPr/>
                </w:rPrChange>
              </w:rPr>
              <w:t>OF 356bis</w:t>
            </w:r>
          </w:p>
        </w:tc>
      </w:tr>
      <w:tr w:rsidR="00F733A1" w:rsidRPr="002321BD" w14:paraId="5043F8E3" w14:textId="77777777">
        <w:tc>
          <w:tcPr>
            <w:tcW w:w="9072" w:type="dxa"/>
            <w:tcMar>
              <w:top w:w="0" w:type="dxa"/>
              <w:bottom w:w="0" w:type="dxa"/>
            </w:tcMar>
            <w:tcPrChange w:id="6446" w:author="JEAN" w:date="2024-09-10T19:51:00Z">
              <w:tcPr>
                <w:tcW w:w="9072" w:type="dxa"/>
              </w:tcPr>
            </w:tcPrChange>
          </w:tcPr>
          <w:p w14:paraId="50044E7D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44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44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Las casas que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4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solia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5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645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tener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645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453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pero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54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>garçia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55" w:author="JEAN" w:date="2024-09-10T19:51:00Z">
                  <w:rPr>
                    <w:rFonts w:ascii="Times New Roman" w:hAnsi="Times New Roman"/>
                    <w:bCs/>
                    <w:color w:val="000000" w:themeColor="text1"/>
                  </w:rPr>
                </w:rPrChange>
              </w:rPr>
              <w:t xml:space="preserve"> sastre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45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que son a las espaldas de santa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5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maria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5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5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tienelas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6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Juan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gonçales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6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barvero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6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por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preçio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6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trezientos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6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6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çinquenta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7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7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maravedis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7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7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tomolas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7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en siete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7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dias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7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del mes de Agosto Año de 33 Años.</w:t>
            </w:r>
          </w:p>
        </w:tc>
      </w:tr>
      <w:tr w:rsidR="00F733A1" w:rsidRPr="002321BD" w14:paraId="2AA5CA3A" w14:textId="77777777">
        <w:tc>
          <w:tcPr>
            <w:tcW w:w="9072" w:type="dxa"/>
            <w:tcMar>
              <w:top w:w="0" w:type="dxa"/>
              <w:bottom w:w="0" w:type="dxa"/>
            </w:tcMar>
            <w:tcPrChange w:id="6477" w:author="JEAN" w:date="2024-09-10T19:51:00Z">
              <w:tcPr>
                <w:tcW w:w="9072" w:type="dxa"/>
              </w:tcPr>
            </w:tcPrChange>
          </w:tcPr>
          <w:p w14:paraId="5AAFF062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478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47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En nueve de </w:t>
            </w:r>
            <w:proofErr w:type="gramStart"/>
            <w:r w:rsidRPr="002321BD">
              <w:rPr>
                <w:rFonts w:ascii="Times New Roman" w:hAnsi="Times New Roman"/>
                <w:color w:val="000000"/>
                <w:lang w:val="es-ES"/>
                <w:rPrChange w:id="648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Junio</w:t>
            </w:r>
            <w:proofErr w:type="gramEnd"/>
            <w:r w:rsidRPr="002321BD">
              <w:rPr>
                <w:rFonts w:ascii="Times New Roman" w:hAnsi="Times New Roman"/>
                <w:color w:val="000000"/>
                <w:lang w:val="es-ES"/>
                <w:rPrChange w:id="648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años de 1439 año fueron deslindadas estas casas por Juan diez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8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8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mayordomo de la eglesia de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8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toledo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8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Et ha por linderos de la una parte casas de la dicha eglesia e de la otra la mesma eglesia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8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ha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8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esta casa en luengo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8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doze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8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varas e en lo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9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mas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ancho tres varas Et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9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ensomo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una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9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camara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su tamaño. Testigos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96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ferrand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alonso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49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thesorero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49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0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Raçionero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0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e diego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0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Rodriguez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0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0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capellan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05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de la dicha eglesia.</w:t>
            </w:r>
          </w:p>
        </w:tc>
      </w:tr>
      <w:tr w:rsidR="00F733A1" w:rsidRPr="00796E30" w14:paraId="39C73B1B" w14:textId="77777777">
        <w:tc>
          <w:tcPr>
            <w:tcW w:w="9072" w:type="dxa"/>
            <w:tcMar>
              <w:top w:w="0" w:type="dxa"/>
              <w:bottom w:w="0" w:type="dxa"/>
            </w:tcMar>
            <w:tcPrChange w:id="6506" w:author="JEAN" w:date="2024-09-10T19:51:00Z">
              <w:tcPr>
                <w:tcW w:w="9072" w:type="dxa"/>
              </w:tcPr>
            </w:tcPrChange>
          </w:tcPr>
          <w:p w14:paraId="354BD8C1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507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508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(firmado)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09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Ludovicus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1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11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Luppi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12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2321BD">
              <w:rPr>
                <w:rFonts w:ascii="Times New Roman" w:hAnsi="Times New Roman"/>
                <w:color w:val="000000"/>
                <w:lang w:val="es-ES"/>
                <w:rPrChange w:id="6513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apostolico</w:t>
            </w:r>
            <w:proofErr w:type="spellEnd"/>
            <w:r w:rsidRPr="002321BD">
              <w:rPr>
                <w:rFonts w:ascii="Times New Roman" w:hAnsi="Times New Roman"/>
                <w:color w:val="000000"/>
                <w:lang w:val="es-ES"/>
                <w:rPrChange w:id="6514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 ordinario notario. </w:t>
            </w:r>
          </w:p>
        </w:tc>
      </w:tr>
      <w:tr w:rsidR="00F733A1" w:rsidRPr="002321BD" w14:paraId="6A999D9B" w14:textId="77777777">
        <w:tc>
          <w:tcPr>
            <w:tcW w:w="9072" w:type="dxa"/>
            <w:tcMar>
              <w:top w:w="0" w:type="dxa"/>
              <w:bottom w:w="0" w:type="dxa"/>
            </w:tcMar>
            <w:tcPrChange w:id="6515" w:author="JEAN" w:date="2024-09-10T19:51:00Z">
              <w:tcPr>
                <w:tcW w:w="9072" w:type="dxa"/>
              </w:tcPr>
            </w:tcPrChange>
          </w:tcPr>
          <w:p w14:paraId="2B33503A" w14:textId="77777777" w:rsidR="00F733A1" w:rsidRPr="002321BD" w:rsidRDefault="00F733A1" w:rsidP="003B6AD7">
            <w:pPr>
              <w:rPr>
                <w:rFonts w:ascii="Times New Roman" w:hAnsi="Times New Roman"/>
                <w:color w:val="000000"/>
                <w:lang w:val="es-ES"/>
                <w:rPrChange w:id="6516" w:author="JEAN" w:date="2024-09-10T19:51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2321BD">
              <w:rPr>
                <w:rFonts w:ascii="Times New Roman" w:hAnsi="Times New Roman"/>
                <w:color w:val="000000"/>
                <w:lang w:val="es-ES"/>
                <w:rPrChange w:id="6517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 xml:space="preserve">(En el margen izquierdo, en otra letra) </w:t>
            </w:r>
            <w:proofErr w:type="spellStart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518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>anton</w:t>
            </w:r>
            <w:proofErr w:type="spellEnd"/>
            <w:r w:rsidRPr="002321BD">
              <w:rPr>
                <w:rFonts w:ascii="Times New Roman" w:hAnsi="Times New Roman"/>
                <w:b/>
                <w:color w:val="000000"/>
                <w:lang w:val="es-ES"/>
                <w:rPrChange w:id="6519" w:author="JEAN" w:date="2024-09-10T19:51:00Z">
                  <w:rPr>
                    <w:rFonts w:ascii="Times New Roman" w:hAnsi="Times New Roman"/>
                    <w:b/>
                    <w:bCs/>
                    <w:color w:val="000000" w:themeColor="text1"/>
                  </w:rPr>
                </w:rPrChange>
              </w:rPr>
              <w:t xml:space="preserve"> fijo de los</w:t>
            </w:r>
            <w:r w:rsidRPr="002321BD">
              <w:rPr>
                <w:rFonts w:ascii="Times New Roman" w:hAnsi="Times New Roman"/>
                <w:color w:val="000000"/>
                <w:lang w:val="es-ES"/>
                <w:rPrChange w:id="6520" w:author="JEAN" w:date="2024-09-10T19:51:00Z">
                  <w:rPr>
                    <w:rFonts w:ascii="Times New Roman" w:hAnsi="Times New Roman"/>
                    <w:color w:val="000000" w:themeColor="text1"/>
                  </w:rPr>
                </w:rPrChange>
              </w:rPr>
              <w:t>.</w:t>
            </w:r>
            <w:r w:rsidRPr="002321BD">
              <w:rPr>
                <w:color w:val="000000"/>
                <w:lang w:val="es-ES"/>
                <w:rPrChange w:id="6521" w:author="JEAN" w:date="2024-09-10T19:51:00Z">
                  <w:rPr>
                    <w:rStyle w:val="Appelnotedebasdep"/>
                    <w:rFonts w:ascii="Times New Roman" w:hAnsi="Times New Roman" w:cs="Times New Roman"/>
                    <w:color w:val="000000" w:themeColor="text1"/>
                  </w:rPr>
                </w:rPrChange>
              </w:rPr>
              <w:footnoteReference w:id="225"/>
            </w:r>
          </w:p>
        </w:tc>
      </w:tr>
    </w:tbl>
    <w:p w14:paraId="793017FD" w14:textId="42951E11" w:rsidR="00AD3BD7" w:rsidRPr="002321BD" w:rsidRDefault="00D24AAF">
      <w:pPr>
        <w:pStyle w:val="adlocalMcode"/>
        <w:rPr>
          <w:color w:val="auto"/>
          <w:sz w:val="22"/>
          <w:lang w:val="es-ES"/>
          <w:rPrChange w:id="6533" w:author="JEAN" w:date="2024-09-10T19:51:00Z">
            <w:rPr/>
          </w:rPrChange>
        </w:rPr>
      </w:pPr>
      <w:r w:rsidRPr="002321BD">
        <w:rPr>
          <w:lang w:val="es-ES"/>
          <w:rPrChange w:id="6534" w:author="JEAN" w:date="2024-09-10T19:51:00Z">
            <w:rPr/>
          </w:rPrChange>
        </w:rPr>
        <w:t>CH_BO_13</w:t>
      </w:r>
    </w:p>
    <w:p w14:paraId="6B09E4EC" w14:textId="77777777" w:rsidR="003B6AD7" w:rsidRPr="002321BD" w:rsidRDefault="00000000" w:rsidP="003B6AD7">
      <w:pPr>
        <w:pStyle w:val="adlocalMlocalisation"/>
        <w:rPr>
          <w:b/>
          <w:bCs/>
          <w:sz w:val="20"/>
          <w:szCs w:val="20"/>
          <w:lang w:val="es-ES"/>
        </w:rPr>
      </w:pPr>
      <w:hyperlink r:id="rId109" w:history="1"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 xml:space="preserve">San Pedro de callejón </w:t>
        </w:r>
        <w:proofErr w:type="spellStart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>n°</w:t>
        </w:r>
        <w:proofErr w:type="spellEnd"/>
        <w:r w:rsidR="003B6AD7" w:rsidRPr="002321BD">
          <w:rPr>
            <w:rStyle w:val="Lienhypertexte"/>
            <w:b/>
            <w:bCs/>
            <w:sz w:val="20"/>
            <w:szCs w:val="20"/>
            <w:lang w:val="es-ES"/>
          </w:rPr>
          <w:t xml:space="preserve"> S/n dos tiendas desaparecidas (1492) frente del adarve a la espalda de la capilla de Santa Ana.</w:t>
        </w:r>
      </w:hyperlink>
    </w:p>
    <w:p w14:paraId="4515403E" w14:textId="77777777" w:rsidR="00AD3BD7" w:rsidRPr="002321BD" w:rsidRDefault="00AD3BD7">
      <w:pPr>
        <w:pStyle w:val="adlocalparaDonnees"/>
        <w:rPr>
          <w:sz w:val="22"/>
          <w:lang w:val="es-ES"/>
          <w:rPrChange w:id="653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Une </w:t>
      </w:r>
      <w:proofErr w:type="spellStart"/>
      <w:r w:rsidRPr="002321BD">
        <w:rPr>
          <w:lang w:val="es-ES"/>
        </w:rPr>
        <w:t>autre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(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) </w:t>
      </w:r>
      <w:proofErr w:type="spellStart"/>
      <w:r w:rsidRPr="002321BD">
        <w:rPr>
          <w:lang w:val="es-ES"/>
        </w:rPr>
        <w:t>accolée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l’entrée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’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disparue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après</w:t>
      </w:r>
      <w:proofErr w:type="spellEnd"/>
      <w:r w:rsidRPr="002321BD">
        <w:rPr>
          <w:lang w:val="es-ES"/>
        </w:rPr>
        <w:t xml:space="preserve"> 1489.</w:t>
      </w:r>
    </w:p>
    <w:p w14:paraId="5B4E63C3" w14:textId="77777777" w:rsidR="00AD3BD7" w:rsidRPr="002321BD" w:rsidRDefault="00AD3BD7">
      <w:pPr>
        <w:pStyle w:val="adlocalparaDate"/>
        <w:rPr>
          <w:sz w:val="22"/>
          <w:lang w:val="es-ES"/>
          <w:rPrChange w:id="653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En 1408, Gonzalo Alfonso, </w:t>
      </w:r>
      <w:r w:rsidRPr="002321BD">
        <w:rPr>
          <w:i/>
          <w:lang w:val="es-ES"/>
        </w:rPr>
        <w:t>pertiguero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paie</w:t>
      </w:r>
      <w:proofErr w:type="spellEnd"/>
      <w:r w:rsidRPr="002321BD">
        <w:rPr>
          <w:lang w:val="es-ES"/>
        </w:rPr>
        <w:t xml:space="preserve"> 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moins-value</w:t>
      </w:r>
      <w:proofErr w:type="spellEnd"/>
      <w:r w:rsidRPr="002321BD">
        <w:rPr>
          <w:lang w:val="es-ES"/>
        </w:rPr>
        <w:t xml:space="preserve"> des </w:t>
      </w:r>
      <w:r w:rsidRPr="002321BD">
        <w:rPr>
          <w:i/>
          <w:lang w:val="es-ES"/>
        </w:rPr>
        <w:t>casillas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collées</w:t>
      </w:r>
      <w:proofErr w:type="spellEnd"/>
      <w:r w:rsidRPr="002321BD">
        <w:rPr>
          <w:lang w:val="es-ES"/>
        </w:rPr>
        <w:t xml:space="preserve"> à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Ana, en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vertAlign w:val="superscript"/>
          <w:lang w:val="es-ES"/>
          <w:rPrChange w:id="653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6"/>
      </w:r>
    </w:p>
    <w:p w14:paraId="6956167D" w14:textId="28DB3E42" w:rsidR="00AD3BD7" w:rsidRPr="002321BD" w:rsidRDefault="00AD3BD7">
      <w:pPr>
        <w:pStyle w:val="adlocalparaDate"/>
        <w:rPr>
          <w:sz w:val="22"/>
          <w:lang w:val="es-ES"/>
          <w:rPrChange w:id="6543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En 1412,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que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faire en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Sta. Ana,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Maestre Alfonso, </w:t>
      </w:r>
      <w:r w:rsidRPr="002321BD">
        <w:rPr>
          <w:i/>
          <w:lang w:val="es-ES"/>
        </w:rPr>
        <w:t>que hace los sombreros</w:t>
      </w:r>
      <w:r w:rsidRPr="002321BD">
        <w:rPr>
          <w:lang w:val="es-ES"/>
        </w:rPr>
        <w:t xml:space="preserve">, fils </w:t>
      </w:r>
      <w:proofErr w:type="spellStart"/>
      <w:r w:rsidRPr="002321BD">
        <w:rPr>
          <w:lang w:val="es-ES"/>
        </w:rPr>
        <w:t>d'Alfonso</w:t>
      </w:r>
      <w:proofErr w:type="spellEnd"/>
      <w:r w:rsidRPr="002321BD">
        <w:rPr>
          <w:lang w:val="es-ES"/>
        </w:rPr>
        <w:t xml:space="preserve"> Fernández, </w:t>
      </w:r>
      <w:r w:rsidRPr="002321BD">
        <w:rPr>
          <w:i/>
          <w:lang w:val="es-ES"/>
        </w:rPr>
        <w:t>escribano</w:t>
      </w:r>
      <w:r w:rsidRPr="002321BD">
        <w:rPr>
          <w:lang w:val="es-ES"/>
        </w:rPr>
        <w:t xml:space="preserve"> de Camarena,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180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. Gonzalo Fernández, </w:t>
      </w:r>
      <w:r w:rsidRPr="002321BD">
        <w:rPr>
          <w:i/>
          <w:lang w:val="es-ES"/>
        </w:rPr>
        <w:t>pertiguero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paie</w:t>
      </w:r>
      <w:proofErr w:type="spellEnd"/>
      <w:r w:rsidRPr="002321BD">
        <w:rPr>
          <w:lang w:val="es-ES"/>
        </w:rPr>
        <w:t xml:space="preserve"> 20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moins-value</w:t>
      </w:r>
      <w:proofErr w:type="spellEnd"/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aux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enchères</w:t>
      </w:r>
      <w:proofErr w:type="spellEnd"/>
      <w:r w:rsidRPr="002321BD">
        <w:rPr>
          <w:lang w:val="es-ES"/>
        </w:rPr>
        <w:t xml:space="preserve">, et qui y </w:t>
      </w:r>
      <w:proofErr w:type="spellStart"/>
      <w:r w:rsidRPr="002321BD">
        <w:rPr>
          <w:lang w:val="es-ES"/>
        </w:rPr>
        <w:t>fut</w:t>
      </w:r>
      <w:proofErr w:type="spellEnd"/>
      <w:r w:rsidRPr="002321BD">
        <w:rPr>
          <w:lang w:val="es-ES"/>
        </w:rPr>
        <w:t xml:space="preserve"> remise </w:t>
      </w:r>
      <w:r w:rsidRPr="002321BD">
        <w:rPr>
          <w:i/>
          <w:lang w:val="es-ES"/>
        </w:rPr>
        <w:t>e se menoscabaron en el pregón</w:t>
      </w:r>
      <w:r w:rsidRPr="002321BD">
        <w:rPr>
          <w:vertAlign w:val="superscript"/>
          <w:lang w:val="es-ES"/>
          <w:rPrChange w:id="6544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7"/>
      </w:r>
      <w:r w:rsidRPr="002321BD">
        <w:rPr>
          <w:lang w:val="es-ES"/>
        </w:rPr>
        <w:t>.</w:t>
      </w:r>
    </w:p>
    <w:p w14:paraId="26A9B3C5" w14:textId="77777777" w:rsidR="00AD3BD7" w:rsidRPr="002321BD" w:rsidRDefault="00AD3BD7">
      <w:pPr>
        <w:pStyle w:val="adlocalparaDate"/>
        <w:rPr>
          <w:sz w:val="22"/>
          <w:lang w:val="es-ES"/>
          <w:rPrChange w:id="6550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En 1420,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celui-ci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junto a la Eglesia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dont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il</w:t>
      </w:r>
      <w:proofErr w:type="spellEnd"/>
      <w:r w:rsidRPr="002321BD">
        <w:rPr>
          <w:lang w:val="es-ES"/>
        </w:rPr>
        <w:t xml:space="preserve"> a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donation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19/7/1420,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pris</w:t>
      </w:r>
      <w:proofErr w:type="spellEnd"/>
      <w:r w:rsidRPr="002321BD">
        <w:rPr>
          <w:lang w:val="es-ES"/>
        </w:rPr>
        <w:t xml:space="preserve"> de 130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Mais</w:t>
      </w:r>
      <w:proofErr w:type="spellEnd"/>
      <w:r w:rsidRPr="002321BD">
        <w:rPr>
          <w:lang w:val="es-ES"/>
        </w:rPr>
        <w:t xml:space="preserve"> en 1422,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vacante</w:t>
      </w:r>
      <w:r w:rsidRPr="002321BD">
        <w:rPr>
          <w:vertAlign w:val="superscript"/>
          <w:lang w:val="es-ES"/>
          <w:rPrChange w:id="6551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8"/>
      </w:r>
      <w:r w:rsidRPr="002321BD">
        <w:rPr>
          <w:lang w:val="es-ES"/>
        </w:rPr>
        <w:t xml:space="preserve">. </w:t>
      </w:r>
    </w:p>
    <w:p w14:paraId="576257CB" w14:textId="77777777" w:rsidR="00AD3BD7" w:rsidRPr="002321BD" w:rsidRDefault="00AD3BD7">
      <w:pPr>
        <w:pStyle w:val="adlocalparaDate"/>
        <w:rPr>
          <w:sz w:val="22"/>
          <w:lang w:val="es-ES"/>
          <w:rPrChange w:id="6557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Le 29/05/1422,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Alfonso,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 sobradada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el </w:t>
      </w:r>
      <w:r w:rsidRPr="002321BD">
        <w:rPr>
          <w:i/>
          <w:lang w:val="es-ES"/>
        </w:rPr>
        <w:t>corral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l'Œuvre</w:t>
      </w:r>
      <w:proofErr w:type="spellEnd"/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faisant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l’</w:t>
      </w:r>
      <w:r w:rsidRPr="002321BD">
        <w:rPr>
          <w:i/>
          <w:lang w:val="es-ES"/>
        </w:rPr>
        <w:t>Adarve</w:t>
      </w:r>
      <w:proofErr w:type="spellEnd"/>
      <w:r w:rsidRPr="002321BD">
        <w:rPr>
          <w:i/>
          <w:lang w:val="es-ES"/>
        </w:rPr>
        <w:t xml:space="preserve"> del Atocha</w:t>
      </w:r>
      <w:r w:rsidRPr="002321BD">
        <w:rPr>
          <w:lang w:val="es-ES"/>
        </w:rPr>
        <w:t>, l</w:t>
      </w:r>
      <w:r w:rsidRPr="002321BD">
        <w:rPr>
          <w:i/>
          <w:lang w:val="es-ES"/>
        </w:rPr>
        <w:t xml:space="preserve">a calle real en </w:t>
      </w:r>
      <w:r w:rsidRPr="002321BD">
        <w:rPr>
          <w:i/>
          <w:lang w:val="es-ES"/>
        </w:rPr>
        <w:lastRenderedPageBreak/>
        <w:t>medio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132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. En 1422,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 Martínez, et </w:t>
      </w:r>
      <w:proofErr w:type="spellStart"/>
      <w:r w:rsidRPr="002321BD">
        <w:rPr>
          <w:lang w:val="es-ES"/>
        </w:rPr>
        <w:t>donnée</w:t>
      </w:r>
      <w:proofErr w:type="spellEnd"/>
      <w:r w:rsidRPr="002321BD">
        <w:rPr>
          <w:lang w:val="es-ES"/>
        </w:rPr>
        <w:t xml:space="preserve"> par lui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10/07/1420,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130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Pérez, </w:t>
      </w:r>
      <w:r w:rsidRPr="002321BD">
        <w:rPr>
          <w:i/>
          <w:lang w:val="es-ES"/>
        </w:rPr>
        <w:t>capellán</w:t>
      </w:r>
      <w:r w:rsidRPr="002321BD">
        <w:rPr>
          <w:lang w:val="es-ES"/>
        </w:rPr>
        <w:t xml:space="preserve">. Cela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rayé et remplacé par la </w:t>
      </w:r>
      <w:proofErr w:type="spellStart"/>
      <w:r w:rsidRPr="002321BD">
        <w:rPr>
          <w:lang w:val="es-ES"/>
        </w:rPr>
        <w:t>mention</w:t>
      </w:r>
      <w:proofErr w:type="spellEnd"/>
      <w:r w:rsidRPr="002321BD">
        <w:rPr>
          <w:lang w:val="es-ES"/>
        </w:rPr>
        <w:t xml:space="preserve"> que Juan Alfonso, </w:t>
      </w:r>
      <w:r w:rsidRPr="002321BD">
        <w:rPr>
          <w:i/>
          <w:lang w:val="es-ES"/>
        </w:rPr>
        <w:t>capellán del coro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29/05/1422, la </w:t>
      </w:r>
      <w:r w:rsidRPr="002321BD">
        <w:rPr>
          <w:i/>
          <w:lang w:val="es-ES"/>
        </w:rPr>
        <w:t>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nouvelle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faite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Alfonso Martínez,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132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(262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)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Fernand</w:t>
      </w:r>
      <w:proofErr w:type="spellEnd"/>
      <w:r w:rsidRPr="002321BD">
        <w:rPr>
          <w:lang w:val="es-ES"/>
        </w:rPr>
        <w:t xml:space="preserve"> Sánchez de </w:t>
      </w:r>
      <w:proofErr w:type="spellStart"/>
      <w:r w:rsidRPr="002321BD">
        <w:rPr>
          <w:lang w:val="es-ES"/>
        </w:rPr>
        <w:t>Navamorcuende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>racionero</w:t>
      </w:r>
      <w:r w:rsidRPr="002321BD">
        <w:rPr>
          <w:vertAlign w:val="superscript"/>
          <w:lang w:val="es-ES"/>
          <w:rPrChange w:id="6558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29"/>
      </w:r>
      <w:r w:rsidRPr="002321BD">
        <w:rPr>
          <w:lang w:val="es-ES"/>
        </w:rPr>
        <w:t>.</w:t>
      </w:r>
    </w:p>
    <w:p w14:paraId="72CEEEAB" w14:textId="77777777" w:rsidR="00AD3BD7" w:rsidRPr="002321BD" w:rsidRDefault="00AD3BD7">
      <w:pPr>
        <w:pStyle w:val="adlocalparaDate"/>
        <w:rPr>
          <w:sz w:val="22"/>
          <w:lang w:val="es-ES"/>
          <w:rPrChange w:id="6564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Le 9/07/1425,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Pedro García,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gendre</w:t>
      </w:r>
      <w:proofErr w:type="spellEnd"/>
      <w:r w:rsidRPr="002321BD">
        <w:rPr>
          <w:lang w:val="es-ES"/>
        </w:rPr>
        <w:t xml:space="preserve"> de Juan de Ribera,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 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 xml:space="preserve">Santa </w:t>
      </w:r>
      <w:proofErr w:type="spellStart"/>
      <w:r w:rsidRPr="002321BD">
        <w:rPr>
          <w:i/>
          <w:lang w:val="es-ES"/>
        </w:rPr>
        <w:t>Agna</w:t>
      </w:r>
      <w:proofErr w:type="spellEnd"/>
      <w:r w:rsidRPr="002321BD">
        <w:rPr>
          <w:i/>
          <w:lang w:val="es-ES"/>
        </w:rPr>
        <w:t xml:space="preserve">, </w:t>
      </w:r>
      <w:r w:rsidRPr="002321BD">
        <w:rPr>
          <w:lang w:val="es-ES"/>
        </w:rPr>
        <w:t xml:space="preserve">à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du </w:t>
      </w:r>
      <w:r w:rsidRPr="002321BD">
        <w:rPr>
          <w:i/>
          <w:lang w:val="es-ES"/>
        </w:rPr>
        <w:t xml:space="preserve">taller </w:t>
      </w:r>
      <w:r w:rsidRPr="002321BD">
        <w:rPr>
          <w:lang w:val="es-ES"/>
        </w:rPr>
        <w:t xml:space="preserve">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 xml:space="preserve">corral </w:t>
      </w:r>
      <w:proofErr w:type="spellStart"/>
      <w:r w:rsidRPr="002321BD">
        <w:rPr>
          <w:lang w:val="es-ES"/>
        </w:rPr>
        <w:t>dit</w:t>
      </w:r>
      <w:proofErr w:type="spellEnd"/>
      <w:r w:rsidRPr="002321BD">
        <w:rPr>
          <w:i/>
          <w:lang w:val="es-ES"/>
        </w:rPr>
        <w:t xml:space="preserve"> de la Figuera, </w:t>
      </w:r>
      <w:r w:rsidRPr="002321BD">
        <w:rPr>
          <w:lang w:val="es-ES"/>
        </w:rPr>
        <w:t xml:space="preserve">et </w:t>
      </w:r>
      <w:proofErr w:type="spellStart"/>
      <w:r w:rsidRPr="002321BD">
        <w:rPr>
          <w:lang w:val="es-ES"/>
        </w:rPr>
        <w:t>devant</w:t>
      </w:r>
      <w:proofErr w:type="spellEnd"/>
      <w:r w:rsidRPr="002321BD">
        <w:rPr>
          <w:lang w:val="es-ES"/>
        </w:rPr>
        <w:t xml:space="preserve"> </w:t>
      </w:r>
      <w:proofErr w:type="gramStart"/>
      <w:r w:rsidRPr="002321BD">
        <w:rPr>
          <w:lang w:val="es-ES"/>
        </w:rPr>
        <w:t>la porte</w:t>
      </w:r>
      <w:proofErr w:type="gramEnd"/>
      <w:r w:rsidRPr="002321BD">
        <w:rPr>
          <w:lang w:val="es-ES"/>
        </w:rPr>
        <w:t xml:space="preserve"> de la </w:t>
      </w:r>
      <w:r w:rsidRPr="002321BD">
        <w:rPr>
          <w:i/>
          <w:lang w:val="es-ES"/>
        </w:rPr>
        <w:t>calle real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vie, </w:t>
      </w:r>
      <w:r w:rsidRPr="002321BD">
        <w:rPr>
          <w:i/>
          <w:lang w:val="es-ES"/>
        </w:rPr>
        <w:t>perpetuamente e por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167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et </w:t>
      </w:r>
      <w:proofErr w:type="spellStart"/>
      <w:r w:rsidRPr="002321BD">
        <w:rPr>
          <w:lang w:val="es-ES"/>
        </w:rPr>
        <w:t>demi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García Rodríguez,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gendre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Juan de Ribera</w:t>
      </w:r>
      <w:r w:rsidRPr="002321BD">
        <w:rPr>
          <w:vertAlign w:val="superscript"/>
          <w:lang w:val="es-ES"/>
          <w:rPrChange w:id="6565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0"/>
      </w:r>
      <w:r w:rsidRPr="002321BD">
        <w:rPr>
          <w:lang w:val="es-ES"/>
        </w:rPr>
        <w:t>.</w:t>
      </w:r>
    </w:p>
    <w:p w14:paraId="07A713DB" w14:textId="77777777" w:rsidR="00AD3BD7" w:rsidRPr="002321BD" w:rsidRDefault="00AD3BD7">
      <w:pPr>
        <w:pStyle w:val="adlocalparaDate"/>
        <w:rPr>
          <w:sz w:val="22"/>
          <w:lang w:val="es-ES"/>
          <w:rPrChange w:id="6571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Le 20/03/1430,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García de Villa Isidro,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et à Juan González de Toledo,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fils de Lope García, </w:t>
      </w:r>
      <w:r w:rsidRPr="002321BD">
        <w:rPr>
          <w:i/>
          <w:lang w:val="es-ES"/>
        </w:rPr>
        <w:t>monedero</w:t>
      </w:r>
      <w:r w:rsidRPr="002321BD">
        <w:rPr>
          <w:lang w:val="es-ES"/>
        </w:rPr>
        <w:t xml:space="preserve">, une </w:t>
      </w:r>
      <w:r w:rsidRPr="002321BD">
        <w:rPr>
          <w:i/>
          <w:lang w:val="es-ES"/>
        </w:rPr>
        <w:t>casa tienda</w:t>
      </w:r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>cámara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Santa Ana</w:t>
      </w:r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près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 xml:space="preserve">'atelier de </w:t>
      </w:r>
      <w:proofErr w:type="spellStart"/>
      <w:r w:rsidRPr="002321BD">
        <w:rPr>
          <w:lang w:val="es-ES"/>
        </w:rPr>
        <w:t>l'Œuvre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i/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du </w:t>
      </w:r>
      <w:r w:rsidRPr="002321BD">
        <w:rPr>
          <w:i/>
          <w:lang w:val="es-ES"/>
        </w:rPr>
        <w:t xml:space="preserve">corral </w:t>
      </w:r>
      <w:proofErr w:type="spellStart"/>
      <w:r w:rsidRPr="002321BD">
        <w:rPr>
          <w:lang w:val="es-ES"/>
        </w:rPr>
        <w:t>dit</w:t>
      </w:r>
      <w:proofErr w:type="spellEnd"/>
      <w:r w:rsidRPr="002321BD">
        <w:rPr>
          <w:lang w:val="es-ES"/>
        </w:rPr>
        <w:t xml:space="preserve"> </w:t>
      </w:r>
      <w:r w:rsidRPr="002321BD">
        <w:rPr>
          <w:i/>
          <w:lang w:val="es-ES"/>
        </w:rPr>
        <w:t xml:space="preserve">de la </w:t>
      </w:r>
      <w:proofErr w:type="spellStart"/>
      <w:proofErr w:type="gramStart"/>
      <w:r w:rsidRPr="002321BD">
        <w:rPr>
          <w:i/>
          <w:lang w:val="es-ES"/>
        </w:rPr>
        <w:t>Figuera,</w:t>
      </w:r>
      <w:r w:rsidRPr="002321BD">
        <w:rPr>
          <w:lang w:val="es-ES"/>
        </w:rPr>
        <w:t>avec</w:t>
      </w:r>
      <w:proofErr w:type="spellEnd"/>
      <w:proofErr w:type="gram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devant</w:t>
      </w:r>
      <w:proofErr w:type="spellEnd"/>
      <w:r w:rsidRPr="002321BD">
        <w:rPr>
          <w:lang w:val="es-ES"/>
        </w:rPr>
        <w:t xml:space="preserve"> la porte la </w:t>
      </w:r>
      <w:r w:rsidRPr="002321BD">
        <w:rPr>
          <w:i/>
          <w:lang w:val="es-ES"/>
        </w:rPr>
        <w:t xml:space="preserve">calle </w:t>
      </w:r>
      <w:proofErr w:type="spellStart"/>
      <w:r w:rsidRPr="002321BD">
        <w:rPr>
          <w:i/>
          <w:lang w:val="es-ES"/>
        </w:rPr>
        <w:t>rreal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Pedro García,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vie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de170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par </w:t>
      </w:r>
      <w:proofErr w:type="spellStart"/>
      <w:r w:rsidRPr="002321BD">
        <w:rPr>
          <w:lang w:val="es-ES"/>
        </w:rPr>
        <w:t>an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 de </w:t>
      </w:r>
      <w:r w:rsidRPr="002321BD">
        <w:rPr>
          <w:i/>
          <w:lang w:val="es-ES"/>
        </w:rPr>
        <w:t>blancas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Pedro López de Puelles, </w:t>
      </w:r>
      <w:proofErr w:type="spellStart"/>
      <w:r w:rsidRPr="002321BD">
        <w:rPr>
          <w:lang w:val="es-ES"/>
        </w:rPr>
        <w:t>abbé</w:t>
      </w:r>
      <w:proofErr w:type="spellEnd"/>
      <w:r w:rsidRPr="002321BD">
        <w:rPr>
          <w:lang w:val="es-ES"/>
        </w:rPr>
        <w:t xml:space="preserve"> de Santa Leocadia</w:t>
      </w:r>
      <w:r w:rsidRPr="002321BD">
        <w:rPr>
          <w:vertAlign w:val="superscript"/>
          <w:lang w:val="es-ES"/>
          <w:rPrChange w:id="6572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1"/>
      </w:r>
      <w:r w:rsidRPr="002321BD">
        <w:rPr>
          <w:lang w:val="es-ES"/>
        </w:rPr>
        <w:t xml:space="preserve">. </w:t>
      </w:r>
    </w:p>
    <w:p w14:paraId="2FB1643E" w14:textId="77777777" w:rsidR="00AD3BD7" w:rsidRPr="002321BD" w:rsidRDefault="00AD3BD7">
      <w:pPr>
        <w:pStyle w:val="adlocalparaDate"/>
        <w:rPr>
          <w:sz w:val="22"/>
          <w:lang w:val="es-ES"/>
          <w:rPrChange w:id="657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Le 7/08/1433,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Juan González de Toledo,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>,</w:t>
      </w:r>
      <w:del w:id="6579" w:author="JEAN" w:date="2024-09-10T19:51:00Z">
        <w:r w:rsidRPr="002321BD">
          <w:rPr>
            <w:lang w:val="es-ES"/>
          </w:rPr>
          <w:delText xml:space="preserve"> </w:delText>
        </w:r>
      </w:del>
      <w:r w:rsidRPr="002321BD">
        <w:rPr>
          <w:lang w:val="es-ES"/>
        </w:rPr>
        <w:t xml:space="preserve"> une </w:t>
      </w:r>
      <w:r w:rsidRPr="002321BD">
        <w:rPr>
          <w:i/>
          <w:lang w:val="es-ES"/>
        </w:rPr>
        <w:t>casa tienda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à la </w:t>
      </w:r>
      <w:r w:rsidRPr="002321BD">
        <w:rPr>
          <w:i/>
          <w:lang w:val="es-ES"/>
        </w:rPr>
        <w:t xml:space="preserve">Tripería, </w:t>
      </w:r>
      <w:r w:rsidRPr="002321BD">
        <w:rPr>
          <w:lang w:val="es-ES"/>
        </w:rPr>
        <w:t xml:space="preserve">en </w:t>
      </w:r>
      <w:proofErr w:type="spellStart"/>
      <w:r w:rsidRPr="002321BD">
        <w:rPr>
          <w:lang w:val="es-ES"/>
        </w:rPr>
        <w:t>face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 l</w:t>
      </w:r>
      <w:proofErr w:type="spellEnd"/>
      <w:r w:rsidRPr="002321BD">
        <w:rPr>
          <w:lang w:val="es-ES"/>
        </w:rPr>
        <w:t>'</w:t>
      </w:r>
      <w:r w:rsidRPr="002321BD">
        <w:rPr>
          <w:i/>
          <w:lang w:val="es-ES"/>
        </w:rPr>
        <w:t>Adarve del Atocha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l’Église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où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demeure</w:t>
      </w:r>
      <w:proofErr w:type="spellEnd"/>
      <w:r w:rsidRPr="002321BD">
        <w:rPr>
          <w:lang w:val="es-ES"/>
        </w:rPr>
        <w:t xml:space="preserve"> Juan González,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 (CH_BO_12), le </w:t>
      </w:r>
      <w:r w:rsidRPr="002321BD">
        <w:rPr>
          <w:i/>
          <w:lang w:val="es-ES"/>
        </w:rPr>
        <w:t>taller</w:t>
      </w:r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, et la rue, tenue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par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et par García,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le </w:t>
      </w:r>
      <w:proofErr w:type="spellStart"/>
      <w:r w:rsidRPr="002321BD">
        <w:rPr>
          <w:lang w:val="es-ES"/>
        </w:rPr>
        <w:t>procureur</w:t>
      </w:r>
      <w:proofErr w:type="spellEnd"/>
      <w:r w:rsidRPr="002321BD">
        <w:rPr>
          <w:lang w:val="es-ES"/>
        </w:rPr>
        <w:t xml:space="preserve"> de ce </w:t>
      </w:r>
      <w:proofErr w:type="spellStart"/>
      <w:r w:rsidRPr="002321BD">
        <w:rPr>
          <w:lang w:val="es-ES"/>
        </w:rPr>
        <w:t>dernier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ayant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moitié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même</w:t>
      </w:r>
      <w:proofErr w:type="spellEnd"/>
      <w:r w:rsidRPr="002321BD">
        <w:rPr>
          <w:lang w:val="es-ES"/>
        </w:rPr>
        <w:t xml:space="preserve"> en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faveur</w:t>
      </w:r>
      <w:proofErr w:type="spellEnd"/>
      <w:r w:rsidRPr="002321BD">
        <w:rPr>
          <w:lang w:val="es-ES"/>
        </w:rPr>
        <w:t xml:space="preserve"> et en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femme, chaque </w:t>
      </w:r>
      <w:proofErr w:type="spellStart"/>
      <w:r w:rsidRPr="002321BD">
        <w:rPr>
          <w:lang w:val="es-ES"/>
        </w:rPr>
        <w:t>année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175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vieille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ou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double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chanoine</w:t>
      </w:r>
      <w:proofErr w:type="spellEnd"/>
      <w:r w:rsidRPr="002321BD">
        <w:rPr>
          <w:lang w:val="es-ES"/>
        </w:rPr>
        <w:t xml:space="preserve"> Pedro López de Puelles, </w:t>
      </w:r>
      <w:proofErr w:type="spellStart"/>
      <w:r w:rsidRPr="002321BD">
        <w:rPr>
          <w:lang w:val="es-ES"/>
        </w:rPr>
        <w:t>abbé</w:t>
      </w:r>
      <w:proofErr w:type="spellEnd"/>
      <w:r w:rsidRPr="002321BD">
        <w:rPr>
          <w:lang w:val="es-ES"/>
        </w:rPr>
        <w:t xml:space="preserve"> de Santa Leocadia</w:t>
      </w:r>
      <w:r w:rsidRPr="002321BD">
        <w:rPr>
          <w:vertAlign w:val="superscript"/>
          <w:lang w:val="es-ES"/>
          <w:rPrChange w:id="658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2"/>
      </w:r>
      <w:r w:rsidRPr="002321BD">
        <w:rPr>
          <w:lang w:val="es-ES"/>
        </w:rPr>
        <w:t xml:space="preserve">. </w:t>
      </w:r>
    </w:p>
    <w:p w14:paraId="435F7464" w14:textId="20458E92" w:rsidR="00AD3BD7" w:rsidRPr="002321BD" w:rsidRDefault="00AD3BD7">
      <w:pPr>
        <w:pStyle w:val="adlocalparaDate"/>
        <w:rPr>
          <w:sz w:val="22"/>
          <w:lang w:val="es-ES"/>
          <w:rPrChange w:id="6586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En 1439,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que </w:t>
      </w:r>
      <w:proofErr w:type="spellStart"/>
      <w:r w:rsidRPr="002321BD">
        <w:rPr>
          <w:lang w:val="es-ES"/>
        </w:rPr>
        <w:t>tenait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auparavant</w:t>
      </w:r>
      <w:proofErr w:type="spellEnd"/>
      <w:r w:rsidRPr="002321BD">
        <w:rPr>
          <w:lang w:val="es-ES"/>
        </w:rPr>
        <w:t xml:space="preserve"> Pedro García, </w:t>
      </w:r>
      <w:r w:rsidRPr="002321BD">
        <w:rPr>
          <w:i/>
          <w:lang w:val="es-ES"/>
        </w:rPr>
        <w:t>sastre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est</w:t>
      </w:r>
      <w:proofErr w:type="spellEnd"/>
      <w:r w:rsidRPr="002321BD">
        <w:rPr>
          <w:lang w:val="es-ES"/>
        </w:rPr>
        <w:t xml:space="preserve"> tenue par Juan González,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350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depuis</w:t>
      </w:r>
      <w:proofErr w:type="spellEnd"/>
      <w:r w:rsidRPr="002321BD">
        <w:rPr>
          <w:lang w:val="es-ES"/>
        </w:rPr>
        <w:t xml:space="preserve"> le 7/08/1433. </w:t>
      </w:r>
      <w:proofErr w:type="spellStart"/>
      <w:r w:rsidR="00792BFC" w:rsidRPr="002321BD">
        <w:rPr>
          <w:lang w:val="es-ES"/>
        </w:rPr>
        <w:t>Elle</w:t>
      </w:r>
      <w:proofErr w:type="spellEnd"/>
      <w:r w:rsidR="00792BFC" w:rsidRPr="002321BD">
        <w:rPr>
          <w:lang w:val="es-ES"/>
        </w:rPr>
        <w:t xml:space="preserve"> </w:t>
      </w:r>
      <w:proofErr w:type="spellStart"/>
      <w:r w:rsidR="00792BFC" w:rsidRPr="002321BD">
        <w:rPr>
          <w:lang w:val="es-ES"/>
        </w:rPr>
        <w:t>jouxte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d'un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côté</w:t>
      </w:r>
      <w:proofErr w:type="spellEnd"/>
      <w:r w:rsidRPr="002321BD">
        <w:rPr>
          <w:lang w:val="es-ES"/>
        </w:rPr>
        <w:t xml:space="preserve"> des </w:t>
      </w:r>
      <w:proofErr w:type="spellStart"/>
      <w:r w:rsidRPr="002321BD">
        <w:rPr>
          <w:lang w:val="es-ES"/>
        </w:rPr>
        <w:t>maisons</w:t>
      </w:r>
      <w:proofErr w:type="spellEnd"/>
      <w:r w:rsidRPr="002321BD">
        <w:rPr>
          <w:lang w:val="es-ES"/>
        </w:rPr>
        <w:t xml:space="preserve"> de </w:t>
      </w:r>
      <w:proofErr w:type="spellStart"/>
      <w:r w:rsidRPr="002321BD">
        <w:rPr>
          <w:lang w:val="es-ES"/>
        </w:rPr>
        <w:t>l'Église</w:t>
      </w:r>
      <w:proofErr w:type="spellEnd"/>
      <w:r w:rsidRPr="002321BD">
        <w:rPr>
          <w:lang w:val="es-ES"/>
        </w:rPr>
        <w:t xml:space="preserve"> et de </w:t>
      </w:r>
      <w:proofErr w:type="spellStart"/>
      <w:r w:rsidRPr="002321BD">
        <w:rPr>
          <w:lang w:val="es-ES"/>
        </w:rPr>
        <w:t>l'autre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vertAlign w:val="superscript"/>
          <w:lang w:val="es-ES"/>
          <w:rPrChange w:id="6587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3"/>
      </w:r>
      <w:r w:rsidRPr="002321BD">
        <w:rPr>
          <w:lang w:val="es-ES"/>
        </w:rPr>
        <w:t>.</w:t>
      </w:r>
    </w:p>
    <w:p w14:paraId="40010050" w14:textId="77777777" w:rsidR="00AD3BD7" w:rsidRPr="002321BD" w:rsidRDefault="00AD3BD7">
      <w:pPr>
        <w:pStyle w:val="adlocalparaDate"/>
        <w:rPr>
          <w:sz w:val="22"/>
          <w:lang w:val="es-ES"/>
          <w:rPrChange w:id="6598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En 1450,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(la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de) San Juan reste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nom</w:t>
      </w:r>
      <w:proofErr w:type="spellEnd"/>
      <w:r w:rsidRPr="002321BD">
        <w:rPr>
          <w:lang w:val="es-ES"/>
        </w:rPr>
        <w:t xml:space="preserve"> de Juan González,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vie et </w:t>
      </w:r>
      <w:proofErr w:type="spellStart"/>
      <w:r w:rsidRPr="002321BD">
        <w:rPr>
          <w:lang w:val="es-ES"/>
        </w:rPr>
        <w:t>celle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première</w:t>
      </w:r>
      <w:proofErr w:type="spellEnd"/>
      <w:r w:rsidRPr="002321BD">
        <w:rPr>
          <w:lang w:val="es-ES"/>
        </w:rPr>
        <w:t xml:space="preserve"> femme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aura,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référence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contrat</w:t>
      </w:r>
      <w:proofErr w:type="spellEnd"/>
      <w:r w:rsidRPr="002321BD">
        <w:rPr>
          <w:lang w:val="es-ES"/>
        </w:rPr>
        <w:t xml:space="preserve"> du 7/8/1433, et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Juan Rodríguez, </w:t>
      </w:r>
      <w:r w:rsidRPr="002321BD">
        <w:rPr>
          <w:i/>
          <w:lang w:val="es-ES"/>
        </w:rPr>
        <w:t>barbero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donnée</w:t>
      </w:r>
      <w:proofErr w:type="spellEnd"/>
      <w:r w:rsidRPr="002321BD">
        <w:rPr>
          <w:lang w:val="es-ES"/>
        </w:rPr>
        <w:t xml:space="preserve"> le 13/8/1445</w:t>
      </w:r>
      <w:r w:rsidRPr="002321BD">
        <w:rPr>
          <w:vertAlign w:val="superscript"/>
          <w:lang w:val="es-ES"/>
          <w:rPrChange w:id="6599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4"/>
      </w:r>
      <w:r w:rsidRPr="002321BD">
        <w:rPr>
          <w:lang w:val="es-ES"/>
        </w:rPr>
        <w:t>.</w:t>
      </w:r>
    </w:p>
    <w:p w14:paraId="0175CAB1" w14:textId="7DF041DD" w:rsidR="00AD3BD7" w:rsidRPr="002321BD" w:rsidRDefault="00AD3BD7">
      <w:pPr>
        <w:pStyle w:val="adlocalparaDate"/>
        <w:rPr>
          <w:sz w:val="22"/>
          <w:lang w:val="es-ES"/>
          <w:rPrChange w:id="6605" w:author="JEAN" w:date="2024-09-10T19:51:00Z">
            <w:rPr>
              <w:rFonts w:cs="Times New Roman"/>
            </w:rPr>
          </w:rPrChange>
        </w:rPr>
      </w:pPr>
      <w:r w:rsidRPr="002321BD">
        <w:rPr>
          <w:lang w:val="es-ES"/>
        </w:rPr>
        <w:t xml:space="preserve">CH_BO_13. Le 16/09/1463,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baille</w:t>
      </w:r>
      <w:proofErr w:type="spellEnd"/>
      <w:r w:rsidRPr="002321BD">
        <w:rPr>
          <w:lang w:val="es-ES"/>
        </w:rPr>
        <w:t xml:space="preserve"> à Inés González, </w:t>
      </w:r>
      <w:proofErr w:type="spellStart"/>
      <w:r w:rsidRPr="002321BD">
        <w:rPr>
          <w:lang w:val="es-ES"/>
        </w:rPr>
        <w:t>veuve</w:t>
      </w:r>
      <w:proofErr w:type="spellEnd"/>
      <w:r w:rsidRPr="002321BD">
        <w:rPr>
          <w:lang w:val="es-ES"/>
        </w:rPr>
        <w:t xml:space="preserve"> de García González, </w:t>
      </w:r>
      <w:r w:rsidRPr="002321BD">
        <w:rPr>
          <w:i/>
          <w:lang w:val="es-ES"/>
        </w:rPr>
        <w:t>armero</w:t>
      </w:r>
      <w:r w:rsidRPr="002321BD">
        <w:rPr>
          <w:lang w:val="es-ES"/>
        </w:rPr>
        <w:t xml:space="preserve">, et à son fils, Antón,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située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derrière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San Juan, à la </w:t>
      </w:r>
      <w:r w:rsidRPr="002321BD">
        <w:rPr>
          <w:i/>
          <w:lang w:val="es-ES"/>
        </w:rPr>
        <w:t>colación</w:t>
      </w:r>
      <w:r w:rsidRPr="002321BD">
        <w:rPr>
          <w:lang w:val="es-ES"/>
        </w:rPr>
        <w:t xml:space="preserve"> </w:t>
      </w:r>
      <w:r w:rsidRPr="002321BD">
        <w:rPr>
          <w:lang w:val="es-ES"/>
        </w:rPr>
        <w:lastRenderedPageBreak/>
        <w:t xml:space="preserve">de S. Yuste, </w:t>
      </w:r>
      <w:proofErr w:type="spellStart"/>
      <w:r w:rsidRPr="002321BD">
        <w:rPr>
          <w:lang w:val="es-ES"/>
        </w:rPr>
        <w:t>jouxtant</w:t>
      </w:r>
      <w:proofErr w:type="spellEnd"/>
      <w:r w:rsidRPr="002321BD">
        <w:rPr>
          <w:lang w:val="es-ES"/>
        </w:rPr>
        <w:t xml:space="preserve"> une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du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tenue par Juan Díaz, </w:t>
      </w:r>
      <w:r w:rsidRPr="002321BD">
        <w:rPr>
          <w:i/>
          <w:lang w:val="es-ES"/>
        </w:rPr>
        <w:t>carpintero</w:t>
      </w:r>
      <w:r w:rsidRPr="002321BD">
        <w:rPr>
          <w:lang w:val="es-ES"/>
        </w:rPr>
        <w:t xml:space="preserve"> (CH_BO_12) et la rue, </w:t>
      </w:r>
      <w:proofErr w:type="spellStart"/>
      <w:r w:rsidRPr="002321BD">
        <w:rPr>
          <w:lang w:val="es-ES"/>
        </w:rPr>
        <w:t>précédemment</w:t>
      </w:r>
      <w:proofErr w:type="spellEnd"/>
      <w:r w:rsidRPr="002321BD">
        <w:rPr>
          <w:lang w:val="es-ES"/>
        </w:rPr>
        <w:t xml:space="preserve"> tenue par Francisco González, </w:t>
      </w:r>
      <w:r w:rsidRPr="002321BD">
        <w:rPr>
          <w:i/>
          <w:lang w:val="es-ES"/>
        </w:rPr>
        <w:t>pintor</w:t>
      </w:r>
      <w:r w:rsidRPr="002321BD">
        <w:rPr>
          <w:lang w:val="es-ES"/>
        </w:rPr>
        <w:t xml:space="preserve">, et </w:t>
      </w:r>
      <w:proofErr w:type="spellStart"/>
      <w:r w:rsidRPr="002321BD">
        <w:rPr>
          <w:lang w:val="es-ES"/>
        </w:rPr>
        <w:t>sa</w:t>
      </w:r>
      <w:proofErr w:type="spellEnd"/>
      <w:r w:rsidRPr="002321BD">
        <w:rPr>
          <w:lang w:val="es-ES"/>
        </w:rPr>
        <w:t xml:space="preserve"> femme Marina Díaz, qui </w:t>
      </w:r>
      <w:proofErr w:type="spellStart"/>
      <w:r w:rsidRPr="002321BD">
        <w:rPr>
          <w:lang w:val="es-ES"/>
        </w:rPr>
        <w:t>ont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quitté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ville</w:t>
      </w:r>
      <w:proofErr w:type="spellEnd"/>
      <w:r w:rsidRPr="002321BD">
        <w:rPr>
          <w:lang w:val="es-ES"/>
        </w:rPr>
        <w:t xml:space="preserve">, </w:t>
      </w:r>
      <w:r w:rsidRPr="002321BD">
        <w:rPr>
          <w:i/>
          <w:lang w:val="es-ES"/>
        </w:rPr>
        <w:t xml:space="preserve">perpetuamente </w:t>
      </w:r>
      <w:proofErr w:type="gramStart"/>
      <w:r w:rsidRPr="002321BD">
        <w:rPr>
          <w:i/>
          <w:lang w:val="es-ES"/>
        </w:rPr>
        <w:t>e</w:t>
      </w:r>
      <w:proofErr w:type="gramEnd"/>
      <w:r w:rsidRPr="002321BD">
        <w:rPr>
          <w:i/>
          <w:lang w:val="es-ES"/>
        </w:rPr>
        <w:t xml:space="preserve"> por enfiestas e reparadas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la vie des </w:t>
      </w:r>
      <w:proofErr w:type="spellStart"/>
      <w:r w:rsidRPr="002321BD">
        <w:rPr>
          <w:lang w:val="es-ES"/>
        </w:rPr>
        <w:t>deux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prix</w:t>
      </w:r>
      <w:proofErr w:type="spellEnd"/>
      <w:r w:rsidRPr="002321BD">
        <w:rPr>
          <w:lang w:val="es-ES"/>
        </w:rPr>
        <w:t xml:space="preserve"> de 400 </w:t>
      </w:r>
      <w:proofErr w:type="spellStart"/>
      <w:r w:rsidRPr="002321BD">
        <w:rPr>
          <w:lang w:val="es-ES"/>
        </w:rPr>
        <w:t>mrs.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monnaie</w:t>
      </w:r>
      <w:proofErr w:type="spellEnd"/>
      <w:r w:rsidRPr="002321BD">
        <w:rPr>
          <w:lang w:val="es-ES"/>
        </w:rPr>
        <w:t xml:space="preserve"> à </w:t>
      </w:r>
      <w:proofErr w:type="spellStart"/>
      <w:r w:rsidRPr="002321BD">
        <w:rPr>
          <w:lang w:val="es-ES"/>
        </w:rPr>
        <w:t>courir</w:t>
      </w:r>
      <w:proofErr w:type="spellEnd"/>
      <w:r w:rsidRPr="002321BD">
        <w:rPr>
          <w:lang w:val="es-ES"/>
        </w:rPr>
        <w:t xml:space="preserve"> et une paire de </w:t>
      </w:r>
      <w:proofErr w:type="spellStart"/>
      <w:r w:rsidRPr="002321BD">
        <w:rPr>
          <w:lang w:val="es-ES"/>
        </w:rPr>
        <w:t>poules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avec</w:t>
      </w:r>
      <w:proofErr w:type="spellEnd"/>
      <w:r w:rsidRPr="002321BD">
        <w:rPr>
          <w:lang w:val="es-ES"/>
        </w:rPr>
        <w:t xml:space="preserve"> la </w:t>
      </w:r>
      <w:proofErr w:type="spellStart"/>
      <w:r w:rsidRPr="002321BD">
        <w:rPr>
          <w:lang w:val="es-ES"/>
        </w:rPr>
        <w:t>caution</w:t>
      </w:r>
      <w:proofErr w:type="spellEnd"/>
      <w:r w:rsidRPr="002321BD">
        <w:rPr>
          <w:lang w:val="es-ES"/>
        </w:rPr>
        <w:t xml:space="preserve"> de Diego Sánchez, fils </w:t>
      </w:r>
      <w:proofErr w:type="spellStart"/>
      <w:r w:rsidRPr="002321BD">
        <w:rPr>
          <w:lang w:val="es-ES"/>
        </w:rPr>
        <w:t>d’Inés</w:t>
      </w:r>
      <w:proofErr w:type="spellEnd"/>
      <w:r w:rsidRPr="002321BD">
        <w:rPr>
          <w:lang w:val="es-ES"/>
        </w:rPr>
        <w:t xml:space="preserve"> González et </w:t>
      </w:r>
      <w:proofErr w:type="spellStart"/>
      <w:r w:rsidRPr="002321BD">
        <w:rPr>
          <w:lang w:val="es-ES"/>
        </w:rPr>
        <w:t>frère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d’Antón</w:t>
      </w:r>
      <w:proofErr w:type="spellEnd"/>
      <w:r w:rsidRPr="002321BD">
        <w:rPr>
          <w:lang w:val="es-ES"/>
        </w:rPr>
        <w:t xml:space="preserve">. </w:t>
      </w:r>
      <w:proofErr w:type="spellStart"/>
      <w:r w:rsidRPr="002321BD">
        <w:rPr>
          <w:lang w:val="es-ES"/>
        </w:rPr>
        <w:t>Jusqu'en</w:t>
      </w:r>
      <w:proofErr w:type="spellEnd"/>
      <w:r w:rsidRPr="002321BD">
        <w:rPr>
          <w:lang w:val="es-ES"/>
        </w:rPr>
        <w:t xml:space="preserve"> 1482,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reste à Inés González, </w:t>
      </w:r>
      <w:r w:rsidRPr="002321BD">
        <w:rPr>
          <w:i/>
          <w:lang w:val="es-ES"/>
        </w:rPr>
        <w:t>sobre</w:t>
      </w:r>
      <w:r w:rsidR="0082479E" w:rsidRPr="002321BD">
        <w:rPr>
          <w:i/>
          <w:lang w:val="es-ES"/>
        </w:rPr>
        <w:t xml:space="preserve"> </w:t>
      </w:r>
      <w:proofErr w:type="spellStart"/>
      <w:r w:rsidRPr="002321BD">
        <w:rPr>
          <w:i/>
          <w:lang w:val="es-ES"/>
        </w:rPr>
        <w:t>peligera</w:t>
      </w:r>
      <w:proofErr w:type="spellEnd"/>
      <w:r w:rsidRPr="002321BD">
        <w:rPr>
          <w:vertAlign w:val="superscript"/>
          <w:lang w:val="es-ES"/>
          <w:rPrChange w:id="6606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5"/>
      </w:r>
      <w:r w:rsidRPr="002321BD">
        <w:rPr>
          <w:lang w:val="es-ES"/>
        </w:rPr>
        <w:t>.</w:t>
      </w:r>
    </w:p>
    <w:p w14:paraId="649054BB" w14:textId="1361F27C" w:rsidR="00AD3BD7" w:rsidRPr="002321BD" w:rsidRDefault="00AD3BD7" w:rsidP="00A120DE">
      <w:pPr>
        <w:pStyle w:val="adlocalparaDate"/>
        <w:rPr>
          <w:sz w:val="22"/>
          <w:lang w:val="es-ES"/>
          <w:rPrChange w:id="6612" w:author="JEAN" w:date="2024-09-10T19:51:00Z">
            <w:rPr/>
          </w:rPrChange>
        </w:rPr>
      </w:pPr>
      <w:r w:rsidRPr="002321BD">
        <w:rPr>
          <w:lang w:val="es-ES"/>
        </w:rPr>
        <w:t xml:space="preserve">CH_BO_13. Le 5/101486, Antón Sánchez, </w:t>
      </w:r>
      <w:r w:rsidRPr="002321BD">
        <w:rPr>
          <w:i/>
          <w:lang w:val="es-ES"/>
        </w:rPr>
        <w:t>tintorero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fait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abandon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maison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qu’il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tient</w:t>
      </w:r>
      <w:proofErr w:type="spellEnd"/>
      <w:r w:rsidRPr="002321BD">
        <w:rPr>
          <w:lang w:val="es-ES"/>
        </w:rPr>
        <w:t xml:space="preserve"> en </w:t>
      </w:r>
      <w:r w:rsidRPr="002321BD">
        <w:rPr>
          <w:i/>
          <w:lang w:val="es-ES"/>
        </w:rPr>
        <w:t>perpetuo</w:t>
      </w:r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jointive</w:t>
      </w:r>
      <w:proofErr w:type="spellEnd"/>
      <w:r w:rsidRPr="002321BD">
        <w:rPr>
          <w:lang w:val="es-ES"/>
        </w:rPr>
        <w:t xml:space="preserve"> de la </w:t>
      </w:r>
      <w:proofErr w:type="spellStart"/>
      <w:r w:rsidRPr="002321BD">
        <w:rPr>
          <w:lang w:val="es-ES"/>
        </w:rPr>
        <w:t>cathédrale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au</w:t>
      </w:r>
      <w:proofErr w:type="spellEnd"/>
      <w:r w:rsidRPr="002321BD">
        <w:rPr>
          <w:lang w:val="es-ES"/>
        </w:rPr>
        <w:t xml:space="preserve"> dos de la </w:t>
      </w:r>
      <w:proofErr w:type="spellStart"/>
      <w:r w:rsidRPr="002321BD">
        <w:rPr>
          <w:lang w:val="es-ES"/>
        </w:rPr>
        <w:t>chapelle</w:t>
      </w:r>
      <w:proofErr w:type="spellEnd"/>
      <w:r w:rsidRPr="002321BD">
        <w:rPr>
          <w:lang w:val="es-ES"/>
        </w:rPr>
        <w:t xml:space="preserve"> de San (</w:t>
      </w:r>
      <w:proofErr w:type="spellStart"/>
      <w:r w:rsidRPr="002321BD">
        <w:rPr>
          <w:lang w:val="es-ES"/>
        </w:rPr>
        <w:t>blanc</w:t>
      </w:r>
      <w:proofErr w:type="spellEnd"/>
      <w:r w:rsidRPr="002321BD">
        <w:rPr>
          <w:lang w:val="es-ES"/>
        </w:rPr>
        <w:t xml:space="preserve">), et le </w:t>
      </w:r>
      <w:proofErr w:type="spellStart"/>
      <w:r w:rsidRPr="002321BD">
        <w:rPr>
          <w:lang w:val="es-ES"/>
        </w:rPr>
        <w:t>chapitre</w:t>
      </w:r>
      <w:proofErr w:type="spellEnd"/>
      <w:r w:rsidRPr="002321BD">
        <w:rPr>
          <w:lang w:val="es-ES"/>
        </w:rPr>
        <w:t xml:space="preserve"> le </w:t>
      </w:r>
      <w:proofErr w:type="spellStart"/>
      <w:r w:rsidRPr="002321BD">
        <w:rPr>
          <w:lang w:val="es-ES"/>
        </w:rPr>
        <w:t>donne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pour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quitte</w:t>
      </w:r>
      <w:proofErr w:type="spellEnd"/>
      <w:r w:rsidRPr="002321BD">
        <w:rPr>
          <w:lang w:val="es-ES"/>
        </w:rPr>
        <w:t xml:space="preserve">, </w:t>
      </w:r>
      <w:proofErr w:type="spellStart"/>
      <w:r w:rsidRPr="002321BD">
        <w:rPr>
          <w:lang w:val="es-ES"/>
        </w:rPr>
        <w:t>sauf</w:t>
      </w:r>
      <w:proofErr w:type="spellEnd"/>
      <w:r w:rsidRPr="002321BD">
        <w:rPr>
          <w:lang w:val="es-ES"/>
        </w:rPr>
        <w:t xml:space="preserve"> de la rente </w:t>
      </w:r>
      <w:proofErr w:type="spellStart"/>
      <w:r w:rsidRPr="002321BD">
        <w:rPr>
          <w:lang w:val="es-ES"/>
        </w:rPr>
        <w:t>qu'il</w:t>
      </w:r>
      <w:proofErr w:type="spellEnd"/>
      <w:r w:rsidRPr="002321BD">
        <w:rPr>
          <w:lang w:val="es-ES"/>
        </w:rPr>
        <w:t xml:space="preserve"> </w:t>
      </w:r>
      <w:proofErr w:type="spellStart"/>
      <w:r w:rsidRPr="002321BD">
        <w:rPr>
          <w:lang w:val="es-ES"/>
        </w:rPr>
        <w:t>doit</w:t>
      </w:r>
      <w:proofErr w:type="spellEnd"/>
      <w:r w:rsidRPr="002321BD">
        <w:rPr>
          <w:lang w:val="es-ES"/>
        </w:rPr>
        <w:t xml:space="preserve">. </w:t>
      </w:r>
      <w:r w:rsidRPr="002321BD">
        <w:rPr>
          <w:lang w:val="es-ES"/>
          <w:rPrChange w:id="6613" w:author="JEAN" w:date="2024-09-10T19:51:00Z">
            <w:rPr/>
          </w:rPrChange>
        </w:rPr>
        <w:t xml:space="preserve">En 1489, </w:t>
      </w:r>
      <w:proofErr w:type="spellStart"/>
      <w:r w:rsidRPr="002321BD">
        <w:rPr>
          <w:lang w:val="es-ES"/>
          <w:rPrChange w:id="6614" w:author="JEAN" w:date="2024-09-10T19:51:00Z">
            <w:rPr/>
          </w:rPrChange>
        </w:rPr>
        <w:t>après</w:t>
      </w:r>
      <w:proofErr w:type="spellEnd"/>
      <w:r w:rsidRPr="002321BD">
        <w:rPr>
          <w:lang w:val="es-ES"/>
          <w:rPrChange w:id="6615" w:author="JEAN" w:date="2024-09-10T19:51:00Z">
            <w:rPr/>
          </w:rPrChange>
        </w:rPr>
        <w:t xml:space="preserve"> la </w:t>
      </w:r>
      <w:proofErr w:type="spellStart"/>
      <w:r w:rsidRPr="002321BD">
        <w:rPr>
          <w:lang w:val="es-ES"/>
          <w:rPrChange w:id="6616" w:author="JEAN" w:date="2024-09-10T19:51:00Z">
            <w:rPr/>
          </w:rPrChange>
        </w:rPr>
        <w:t>mention</w:t>
      </w:r>
      <w:proofErr w:type="spellEnd"/>
      <w:r w:rsidRPr="002321BD">
        <w:rPr>
          <w:lang w:val="es-ES"/>
          <w:rPrChange w:id="6617" w:author="JEAN" w:date="2024-09-10T19:51:00Z">
            <w:rPr/>
          </w:rPrChange>
        </w:rPr>
        <w:t xml:space="preserve"> de </w:t>
      </w:r>
      <w:proofErr w:type="spellStart"/>
      <w:r w:rsidRPr="002321BD">
        <w:rPr>
          <w:lang w:val="es-ES"/>
          <w:rPrChange w:id="6618" w:author="JEAN" w:date="2024-09-10T19:51:00Z">
            <w:rPr/>
          </w:rPrChange>
        </w:rPr>
        <w:t>cet</w:t>
      </w:r>
      <w:proofErr w:type="spellEnd"/>
      <w:r w:rsidRPr="002321BD">
        <w:rPr>
          <w:lang w:val="es-ES"/>
          <w:rPrChange w:id="6619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620" w:author="JEAN" w:date="2024-09-10T19:51:00Z">
            <w:rPr/>
          </w:rPrChange>
        </w:rPr>
        <w:t>abandon</w:t>
      </w:r>
      <w:proofErr w:type="spellEnd"/>
      <w:r w:rsidRPr="002321BD">
        <w:rPr>
          <w:lang w:val="es-ES"/>
          <w:rPrChange w:id="6621" w:author="JEAN" w:date="2024-09-10T19:51:00Z">
            <w:rPr/>
          </w:rPrChange>
        </w:rPr>
        <w:t xml:space="preserve">, </w:t>
      </w:r>
      <w:proofErr w:type="spellStart"/>
      <w:r w:rsidRPr="002321BD">
        <w:rPr>
          <w:lang w:val="es-ES"/>
          <w:rPrChange w:id="6622" w:author="JEAN" w:date="2024-09-10T19:51:00Z">
            <w:rPr/>
          </w:rPrChange>
        </w:rPr>
        <w:t>on</w:t>
      </w:r>
      <w:proofErr w:type="spellEnd"/>
      <w:r w:rsidRPr="002321BD">
        <w:rPr>
          <w:lang w:val="es-ES"/>
          <w:rPrChange w:id="6623" w:author="JEAN" w:date="2024-09-10T19:51:00Z">
            <w:rPr/>
          </w:rPrChange>
        </w:rPr>
        <w:t xml:space="preserve"> </w:t>
      </w:r>
      <w:proofErr w:type="spellStart"/>
      <w:r w:rsidRPr="002321BD">
        <w:rPr>
          <w:lang w:val="es-ES"/>
          <w:rPrChange w:id="6624" w:author="JEAN" w:date="2024-09-10T19:51:00Z">
            <w:rPr/>
          </w:rPrChange>
        </w:rPr>
        <w:t>lit</w:t>
      </w:r>
      <w:proofErr w:type="spellEnd"/>
      <w:r w:rsidRPr="002321BD">
        <w:rPr>
          <w:lang w:val="es-ES"/>
          <w:rPrChange w:id="6625" w:author="JEAN" w:date="2024-09-10T19:51:00Z">
            <w:rPr/>
          </w:rPrChange>
        </w:rPr>
        <w:t xml:space="preserve">: </w:t>
      </w:r>
      <w:r w:rsidRPr="002321BD">
        <w:rPr>
          <w:i/>
          <w:lang w:val="es-ES"/>
          <w:rPrChange w:id="6626" w:author="JEAN" w:date="2024-09-10T19:51:00Z">
            <w:rPr>
              <w:i/>
              <w:iCs/>
            </w:rPr>
          </w:rPrChange>
        </w:rPr>
        <w:t xml:space="preserve">La Obra. </w:t>
      </w:r>
      <w:proofErr w:type="spellStart"/>
      <w:r w:rsidRPr="002321BD">
        <w:rPr>
          <w:i/>
          <w:lang w:val="es-ES"/>
          <w:rPrChange w:id="6627" w:author="JEAN" w:date="2024-09-10T19:51:00Z">
            <w:rPr>
              <w:i/>
              <w:iCs/>
            </w:rPr>
          </w:rPrChange>
        </w:rPr>
        <w:t>metase</w:t>
      </w:r>
      <w:proofErr w:type="spellEnd"/>
      <w:r w:rsidRPr="002321BD">
        <w:rPr>
          <w:i/>
          <w:lang w:val="es-ES"/>
          <w:rPrChange w:id="6628" w:author="JEAN" w:date="2024-09-10T19:51:00Z">
            <w:rPr>
              <w:i/>
              <w:iCs/>
            </w:rPr>
          </w:rPrChange>
        </w:rPr>
        <w:t xml:space="preserve"> a la capilla de San </w:t>
      </w:r>
      <w:proofErr w:type="spellStart"/>
      <w:r w:rsidRPr="002321BD">
        <w:rPr>
          <w:i/>
          <w:lang w:val="es-ES"/>
          <w:rPrChange w:id="6629" w:author="JEAN" w:date="2024-09-10T19:51:00Z">
            <w:rPr>
              <w:i/>
              <w:iCs/>
            </w:rPr>
          </w:rPrChange>
        </w:rPr>
        <w:t>R°</w:t>
      </w:r>
      <w:proofErr w:type="spellEnd"/>
      <w:r w:rsidRPr="002321BD">
        <w:rPr>
          <w:vertAlign w:val="superscript"/>
          <w:lang w:val="es-ES"/>
          <w:rPrChange w:id="6630" w:author="JEAN" w:date="2024-09-10T19:51:00Z">
            <w:rPr>
              <w:rFonts w:cs="Times New Roman"/>
              <w:vertAlign w:val="superscript"/>
              <w:lang w:val="he" w:eastAsia="he" w:bidi="he"/>
            </w:rPr>
          </w:rPrChange>
        </w:rPr>
        <w:footnoteReference w:id="236"/>
      </w:r>
      <w:r w:rsidRPr="002321BD">
        <w:rPr>
          <w:lang w:val="es-ES"/>
          <w:rPrChange w:id="6638" w:author="JEAN" w:date="2024-09-10T19:51:00Z">
            <w:rPr/>
          </w:rPrChange>
        </w:rPr>
        <w:t xml:space="preserve">. </w:t>
      </w:r>
    </w:p>
    <w:sectPr w:rsidR="00AD3BD7" w:rsidRPr="002321BD" w:rsidSect="0070531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8F2D" w14:textId="77777777" w:rsidR="00472D76" w:rsidRDefault="00472D76" w:rsidP="00705311">
      <w:pPr>
        <w:spacing w:before="0" w:after="0" w:line="240" w:lineRule="auto"/>
      </w:pPr>
      <w:r>
        <w:separator/>
      </w:r>
    </w:p>
  </w:endnote>
  <w:endnote w:type="continuationSeparator" w:id="0">
    <w:p w14:paraId="0654DD62" w14:textId="77777777" w:rsidR="00472D76" w:rsidRDefault="00472D76" w:rsidP="00705311">
      <w:pPr>
        <w:spacing w:before="0" w:after="0" w:line="240" w:lineRule="auto"/>
      </w:pPr>
      <w:r>
        <w:continuationSeparator/>
      </w:r>
    </w:p>
  </w:endnote>
  <w:endnote w:type="continuationNotice" w:id="1">
    <w:p w14:paraId="0A426D20" w14:textId="77777777" w:rsidR="00472D76" w:rsidRDefault="00472D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Brill Roman">
    <w:altName w:val="Cambria"/>
    <w:panose1 w:val="020B0604020202020204"/>
    <w:charset w:val="00"/>
    <w:family w:val="roman"/>
    <w:pitch w:val="default"/>
  </w:font>
  <w:font w:name="Times 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unicode">
    <w:altName w:val="MS Gothic"/>
    <w:panose1 w:val="020B0604020202020204"/>
    <w:charset w:val="4D"/>
    <w:family w:val="roman"/>
    <w:pitch w:val="variable"/>
    <w:sig w:usb0="E40000FF" w:usb1="5200E4FF" w:usb2="00408004" w:usb3="00000000" w:csb0="8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20B0604020202020204"/>
    <w:charset w:val="01"/>
    <w:family w:val="roman"/>
    <w:pitch w:val="variable"/>
  </w:font>
  <w:font w:name="Myriad Pro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MU Bright Roman">
    <w:altName w:val="Cambria Math"/>
    <w:panose1 w:val="020B0604020202020204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FB4C" w14:textId="77777777" w:rsidR="00472D76" w:rsidRDefault="00472D76" w:rsidP="00705311">
      <w:pPr>
        <w:spacing w:before="0" w:after="0" w:line="240" w:lineRule="auto"/>
      </w:pPr>
      <w:r>
        <w:separator/>
      </w:r>
    </w:p>
  </w:footnote>
  <w:footnote w:type="continuationSeparator" w:id="0">
    <w:p w14:paraId="14717B3A" w14:textId="77777777" w:rsidR="00472D76" w:rsidRDefault="00472D76" w:rsidP="00705311">
      <w:pPr>
        <w:spacing w:before="0" w:after="0" w:line="240" w:lineRule="auto"/>
      </w:pPr>
      <w:r>
        <w:continuationSeparator/>
      </w:r>
    </w:p>
  </w:footnote>
  <w:footnote w:type="continuationNotice" w:id="1">
    <w:p w14:paraId="39A4A827" w14:textId="77777777" w:rsidR="00472D76" w:rsidRDefault="00472D76">
      <w:pPr>
        <w:spacing w:before="0" w:after="0" w:line="240" w:lineRule="auto"/>
      </w:pPr>
    </w:p>
  </w:footnote>
  <w:footnote w:id="2">
    <w:p w14:paraId="1D866712" w14:textId="56A51926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3" w:author="JEAN" w:date="2024-09-10T19:51:00Z">
            <w:rPr>
              <w:rFonts w:cs="Times New Roman"/>
              <w:lang w:val="en-US"/>
            </w:rPr>
          </w:rPrChange>
        </w:rPr>
        <w:pPrChange w:id="134" w:author="JEAN" w:date="2024-09-10T19:51:00Z">
          <w:pPr>
            <w:pStyle w:val="Notedebasdepage"/>
          </w:pPr>
        </w:pPrChange>
      </w:pPr>
      <w:r>
        <w:rPr>
          <w:vertAlign w:val="superscript"/>
          <w:rPrChange w:id="13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7" w:author="JEAN" w:date="2024-09-10T19:51:00Z">
            <w:rPr>
              <w:lang w:val="en-US"/>
            </w:rPr>
          </w:rPrChange>
        </w:rPr>
        <w:tab/>
        <w:t>CT E.7.K.1.1a.</w:t>
      </w:r>
    </w:p>
  </w:footnote>
  <w:footnote w:id="3">
    <w:p w14:paraId="482CE09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40" w:author="JEAN" w:date="2024-09-10T19:51:00Z">
            <w:rPr>
              <w:rFonts w:cs="Times New Roman"/>
              <w:lang w:val="en-US"/>
            </w:rPr>
          </w:rPrChange>
        </w:rPr>
        <w:pPrChange w:id="141" w:author="JEAN" w:date="2024-09-10T19:51:00Z">
          <w:pPr>
            <w:pStyle w:val="Notedebasdepage"/>
          </w:pPr>
        </w:pPrChange>
      </w:pPr>
      <w:r>
        <w:rPr>
          <w:vertAlign w:val="superscript"/>
          <w:rPrChange w:id="14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4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44" w:author="JEAN" w:date="2024-09-10T19:51:00Z">
            <w:rPr>
              <w:lang w:val="en-US"/>
            </w:rPr>
          </w:rPrChange>
        </w:rPr>
        <w:tab/>
        <w:t>CT E.12.C.1.1.</w:t>
      </w:r>
    </w:p>
  </w:footnote>
  <w:footnote w:id="4">
    <w:p w14:paraId="7CAFCD4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50" w:author="JEAN" w:date="2024-09-10T19:51:00Z">
            <w:rPr>
              <w:rFonts w:cs="Times New Roman"/>
              <w:lang w:val="en-US"/>
            </w:rPr>
          </w:rPrChange>
        </w:rPr>
        <w:pPrChange w:id="151" w:author="JEAN" w:date="2024-09-10T19:51:00Z">
          <w:pPr>
            <w:pStyle w:val="Notedebasdepage"/>
          </w:pPr>
        </w:pPrChange>
      </w:pPr>
      <w:r>
        <w:rPr>
          <w:vertAlign w:val="superscript"/>
          <w:rPrChange w:id="15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5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54" w:author="JEAN" w:date="2024-09-10T19:51:00Z">
            <w:rPr>
              <w:lang w:val="en-US"/>
            </w:rPr>
          </w:rPrChange>
        </w:rPr>
        <w:tab/>
        <w:t>OF 929, f° 28 r°.</w:t>
      </w:r>
    </w:p>
  </w:footnote>
  <w:footnote w:id="5">
    <w:p w14:paraId="7F637149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57" w:author="JEAN" w:date="2024-09-10T19:51:00Z">
            <w:rPr>
              <w:rFonts w:cs="Times New Roman"/>
            </w:rPr>
          </w:rPrChange>
        </w:rPr>
        <w:pPrChange w:id="158" w:author="JEAN" w:date="2024-09-10T19:51:00Z">
          <w:pPr>
            <w:pStyle w:val="Notedebasdepage"/>
          </w:pPr>
        </w:pPrChange>
      </w:pPr>
      <w:r>
        <w:rPr>
          <w:vertAlign w:val="superscript"/>
          <w:rPrChange w:id="159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160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161" w:author="JEAN" w:date="2024-09-10T19:51:00Z">
            <w:rPr/>
          </w:rPrChange>
        </w:rPr>
        <w:tab/>
        <w:t>OF 931, f° 36 v°. La maison semble correspondre à la précédente, d’après sa position sur la liste.</w:t>
      </w:r>
    </w:p>
  </w:footnote>
  <w:footnote w:id="6">
    <w:p w14:paraId="24FE02D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63" w:author="JEAN" w:date="2024-09-10T19:51:00Z">
            <w:rPr>
              <w:rFonts w:cs="Times New Roman"/>
              <w:lang w:val="en-US"/>
            </w:rPr>
          </w:rPrChange>
        </w:rPr>
        <w:pPrChange w:id="164" w:author="JEAN" w:date="2024-09-10T19:51:00Z">
          <w:pPr>
            <w:pStyle w:val="Notedebasdepage"/>
          </w:pPr>
        </w:pPrChange>
      </w:pPr>
      <w:r>
        <w:rPr>
          <w:vertAlign w:val="superscript"/>
          <w:rPrChange w:id="16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6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67" w:author="JEAN" w:date="2024-09-10T19:51:00Z">
            <w:rPr>
              <w:lang w:val="en-US"/>
            </w:rPr>
          </w:rPrChange>
        </w:rPr>
        <w:tab/>
        <w:t>OF 932, f° 44 r°. OF 934, f° 38 r°.</w:t>
      </w:r>
    </w:p>
  </w:footnote>
  <w:footnote w:id="7">
    <w:p w14:paraId="3FBEEB2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70" w:author="JEAN" w:date="2024-09-10T19:51:00Z">
            <w:rPr>
              <w:rFonts w:cs="Times New Roman"/>
              <w:lang w:val="en-US"/>
            </w:rPr>
          </w:rPrChange>
        </w:rPr>
        <w:pPrChange w:id="171" w:author="JEAN" w:date="2024-09-10T19:51:00Z">
          <w:pPr>
            <w:pStyle w:val="Notedebasdepage"/>
          </w:pPr>
        </w:pPrChange>
      </w:pPr>
      <w:r>
        <w:rPr>
          <w:vertAlign w:val="superscript"/>
          <w:rPrChange w:id="17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7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74" w:author="JEAN" w:date="2024-09-10T19:51:00Z">
            <w:rPr>
              <w:lang w:val="en-US"/>
            </w:rPr>
          </w:rPrChange>
        </w:rPr>
        <w:tab/>
        <w:t>OF 1071, f° 18 r°, sans date.</w:t>
      </w:r>
    </w:p>
  </w:footnote>
  <w:footnote w:id="8">
    <w:p w14:paraId="1A505891" w14:textId="77777777" w:rsidR="00AD3BD7" w:rsidRPr="00374DED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77" w:author="JEAN" w:date="2024-09-10T19:51:00Z">
            <w:rPr>
              <w:rFonts w:cs="Times New Roman"/>
            </w:rPr>
          </w:rPrChange>
        </w:rPr>
        <w:pPrChange w:id="178" w:author="JEAN" w:date="2024-09-10T19:51:00Z">
          <w:pPr>
            <w:pStyle w:val="Notedebasdepage"/>
          </w:pPr>
        </w:pPrChange>
      </w:pPr>
      <w:r>
        <w:rPr>
          <w:vertAlign w:val="superscript"/>
          <w:rPrChange w:id="179" w:author="JEAN" w:date="2024-09-10T19:51:00Z">
            <w:rPr>
              <w:rFonts w:cs="Times New Roman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rPrChange w:id="180" w:author="JEAN" w:date="2024-09-10T19:51:00Z">
            <w:rPr/>
          </w:rPrChange>
        </w:rPr>
        <w:t>.</w:t>
      </w:r>
      <w:r w:rsidRPr="00374DED">
        <w:rPr>
          <w:rFonts w:ascii="Calibri" w:hAnsi="Calibri"/>
          <w:color w:val="000000"/>
          <w:sz w:val="20"/>
          <w:rPrChange w:id="181" w:author="JEAN" w:date="2024-09-10T19:51:00Z">
            <w:rPr/>
          </w:rPrChange>
        </w:rPr>
        <w:tab/>
        <w:t xml:space="preserve"> OF 935, f° 44 v°.</w:t>
      </w:r>
    </w:p>
  </w:footnote>
  <w:footnote w:id="9">
    <w:p w14:paraId="17626FE5" w14:textId="77777777" w:rsidR="00AD3BD7" w:rsidRPr="00374DED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88" w:author="JEAN" w:date="2024-09-10T19:51:00Z">
            <w:rPr>
              <w:rFonts w:cs="Times New Roman"/>
            </w:rPr>
          </w:rPrChange>
        </w:rPr>
        <w:pPrChange w:id="189" w:author="JEAN" w:date="2024-09-10T19:51:00Z">
          <w:pPr>
            <w:pStyle w:val="Notedebasdepage"/>
          </w:pPr>
        </w:pPrChange>
      </w:pPr>
      <w:r>
        <w:rPr>
          <w:vertAlign w:val="superscript"/>
          <w:rPrChange w:id="190" w:author="JEAN" w:date="2024-09-10T19:51:00Z">
            <w:rPr>
              <w:rFonts w:cs="Times New Roman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rPrChange w:id="191" w:author="JEAN" w:date="2024-09-10T19:51:00Z">
            <w:rPr/>
          </w:rPrChange>
        </w:rPr>
        <w:t>.</w:t>
      </w:r>
      <w:r w:rsidRPr="00374DED">
        <w:rPr>
          <w:rFonts w:ascii="Calibri" w:hAnsi="Calibri"/>
          <w:color w:val="000000"/>
          <w:sz w:val="20"/>
          <w:rPrChange w:id="192" w:author="JEAN" w:date="2024-09-10T19:51:00Z">
            <w:rPr/>
          </w:rPrChange>
        </w:rPr>
        <w:tab/>
      </w:r>
      <w:r w:rsidRPr="00374DED">
        <w:rPr>
          <w:rFonts w:ascii="Calibri" w:hAnsi="Calibri"/>
          <w:smallCaps/>
          <w:color w:val="000000"/>
          <w:sz w:val="20"/>
          <w:rPrChange w:id="193" w:author="JEAN" w:date="2024-09-10T19:51:00Z">
            <w:rPr>
              <w:smallCaps/>
            </w:rPr>
          </w:rPrChange>
        </w:rPr>
        <w:t>Passini</w:t>
      </w:r>
      <w:r w:rsidRPr="00374DED">
        <w:rPr>
          <w:rFonts w:ascii="Calibri" w:hAnsi="Calibri"/>
          <w:color w:val="000000"/>
          <w:sz w:val="20"/>
          <w:rPrChange w:id="194" w:author="JEAN" w:date="2024-09-10T19:51:00Z">
            <w:rPr/>
          </w:rPrChange>
        </w:rPr>
        <w:t xml:space="preserve">, 2004, identifie CH_BO_01 avec le n° 4 de l'actuel </w:t>
      </w:r>
      <w:r w:rsidRPr="00374DED">
        <w:rPr>
          <w:rFonts w:ascii="Calibri" w:hAnsi="Calibri"/>
          <w:i/>
          <w:color w:val="000000"/>
          <w:sz w:val="20"/>
          <w:rPrChange w:id="195" w:author="JEAN" w:date="2024-09-10T19:51:00Z">
            <w:rPr>
              <w:i/>
              <w:iCs/>
            </w:rPr>
          </w:rPrChange>
        </w:rPr>
        <w:t>Callejón de S. Pedro</w:t>
      </w:r>
      <w:r w:rsidRPr="00374DED">
        <w:rPr>
          <w:rFonts w:ascii="Calibri" w:hAnsi="Calibri"/>
          <w:color w:val="000000"/>
          <w:sz w:val="20"/>
          <w:rPrChange w:id="196" w:author="JEAN" w:date="2024-09-10T19:51:00Z">
            <w:rPr/>
          </w:rPrChange>
        </w:rPr>
        <w:t xml:space="preserve"> (</w:t>
      </w:r>
      <w:r w:rsidRPr="00374DED">
        <w:rPr>
          <w:rFonts w:ascii="Calibri" w:hAnsi="Calibri"/>
          <w:i/>
          <w:color w:val="000000"/>
          <w:sz w:val="20"/>
          <w:rPrChange w:id="197" w:author="JEAN" w:date="2024-09-10T19:51:00Z">
            <w:rPr>
              <w:i/>
              <w:iCs/>
            </w:rPr>
          </w:rPrChange>
        </w:rPr>
        <w:t>Casas y casas principales</w:t>
      </w:r>
      <w:r w:rsidRPr="00374DED">
        <w:rPr>
          <w:rFonts w:ascii="Calibri" w:hAnsi="Calibri"/>
          <w:color w:val="000000"/>
          <w:sz w:val="20"/>
          <w:rPrChange w:id="198" w:author="JEAN" w:date="2024-09-10T19:51:00Z">
            <w:rPr/>
          </w:rPrChange>
        </w:rPr>
        <w:t>, p. 449-451).</w:t>
      </w:r>
    </w:p>
  </w:footnote>
  <w:footnote w:id="10">
    <w:p w14:paraId="366B6707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3" w:author="JEAN" w:date="2024-09-10T19:51:00Z">
            <w:rPr>
              <w:rFonts w:cs="Times New Roman"/>
              <w:lang w:val="en-US"/>
            </w:rPr>
          </w:rPrChange>
        </w:rPr>
        <w:pPrChange w:id="204" w:author="JEAN" w:date="2024-09-10T19:51:00Z">
          <w:pPr>
            <w:pStyle w:val="Notedebasdepage"/>
          </w:pPr>
        </w:pPrChange>
      </w:pPr>
      <w:r>
        <w:rPr>
          <w:vertAlign w:val="superscript"/>
          <w:rPrChange w:id="20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7" w:author="JEAN" w:date="2024-09-10T19:51:00Z">
            <w:rPr>
              <w:lang w:val="en-US"/>
            </w:rPr>
          </w:rPrChange>
        </w:rPr>
        <w:tab/>
        <w:t>OF 929, f° 27 v°.</w:t>
      </w:r>
    </w:p>
  </w:footnote>
  <w:footnote w:id="11">
    <w:p w14:paraId="515C524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10" w:author="JEAN" w:date="2024-09-10T19:51:00Z">
            <w:rPr>
              <w:rFonts w:cs="Times New Roman"/>
              <w:lang w:val="en-US"/>
            </w:rPr>
          </w:rPrChange>
        </w:rPr>
        <w:pPrChange w:id="211" w:author="JEAN" w:date="2024-09-10T19:51:00Z">
          <w:pPr>
            <w:pStyle w:val="Notedebasdepage"/>
          </w:pPr>
        </w:pPrChange>
      </w:pPr>
      <w:r>
        <w:rPr>
          <w:vertAlign w:val="superscript"/>
          <w:rPrChange w:id="21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1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14" w:author="JEAN" w:date="2024-09-10T19:51:00Z">
            <w:rPr>
              <w:lang w:val="en-US"/>
            </w:rPr>
          </w:rPrChange>
        </w:rPr>
        <w:tab/>
        <w:t>OF 931, f° 36 v°.</w:t>
      </w:r>
    </w:p>
  </w:footnote>
  <w:footnote w:id="12">
    <w:p w14:paraId="5DCD6CB8" w14:textId="77777777" w:rsidR="00AD3BD7" w:rsidRPr="00374DED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17" w:author="JEAN" w:date="2024-09-10T19:51:00Z">
            <w:rPr>
              <w:rFonts w:cs="Times New Roman"/>
            </w:rPr>
          </w:rPrChange>
        </w:rPr>
        <w:pPrChange w:id="218" w:author="JEAN" w:date="2024-09-10T19:51:00Z">
          <w:pPr>
            <w:pStyle w:val="Notedebasdepage"/>
          </w:pPr>
        </w:pPrChange>
      </w:pPr>
      <w:r>
        <w:rPr>
          <w:vertAlign w:val="superscript"/>
          <w:rPrChange w:id="21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2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21" w:author="JEAN" w:date="2024-09-10T19:51:00Z">
            <w:rPr>
              <w:lang w:val="en-US"/>
            </w:rPr>
          </w:rPrChange>
        </w:rPr>
        <w:tab/>
        <w:t xml:space="preserve">OF 932, f° 43 v°. </w:t>
      </w:r>
      <w:r w:rsidRPr="00374DED">
        <w:rPr>
          <w:rFonts w:ascii="Calibri" w:hAnsi="Calibri"/>
          <w:color w:val="000000"/>
          <w:sz w:val="20"/>
          <w:rPrChange w:id="222" w:author="JEAN" w:date="2024-09-10T19:51:00Z">
            <w:rPr/>
          </w:rPrChange>
        </w:rPr>
        <w:t>OF 934, f° 3è V°. OF 935, f° 44 r°.</w:t>
      </w:r>
    </w:p>
  </w:footnote>
  <w:footnote w:id="13">
    <w:p w14:paraId="2CD0C382" w14:textId="77777777" w:rsidR="00AD3BD7" w:rsidRPr="00374DED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25" w:author="JEAN" w:date="2024-09-10T19:51:00Z">
            <w:rPr>
              <w:rFonts w:cs="Times New Roman"/>
            </w:rPr>
          </w:rPrChange>
        </w:rPr>
        <w:pPrChange w:id="226" w:author="JEAN" w:date="2024-09-10T19:51:00Z">
          <w:pPr>
            <w:pStyle w:val="Notedebasdepage"/>
          </w:pPr>
        </w:pPrChange>
      </w:pPr>
      <w:bookmarkStart w:id="227" w:name="OLE_LINK1365"/>
      <w:bookmarkStart w:id="228" w:name="OLE_LINK1366"/>
      <w:r>
        <w:rPr>
          <w:vertAlign w:val="superscript"/>
          <w:rPrChange w:id="229" w:author="JEAN" w:date="2024-09-10T19:51:00Z">
            <w:rPr>
              <w:rFonts w:cs="Times New Roman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rPrChange w:id="230" w:author="JEAN" w:date="2024-09-10T19:51:00Z">
            <w:rPr/>
          </w:rPrChange>
        </w:rPr>
        <w:t>.</w:t>
      </w:r>
      <w:r w:rsidRPr="00374DED">
        <w:rPr>
          <w:rFonts w:ascii="Calibri" w:hAnsi="Calibri"/>
          <w:color w:val="000000"/>
          <w:sz w:val="20"/>
          <w:rPrChange w:id="231" w:author="JEAN" w:date="2024-09-10T19:51:00Z">
            <w:rPr/>
          </w:rPrChange>
        </w:rPr>
        <w:tab/>
        <w:t xml:space="preserve">Don Gutierre Gómez, ou Gutierre Álvarez de Toledo, ensuite évêque de Palencia, archevêque de Séville en 1439, archevêque de Tolède de 1442 à 1444 (J. F. </w:t>
      </w:r>
      <w:r w:rsidRPr="00374DED">
        <w:rPr>
          <w:rFonts w:ascii="Calibri" w:hAnsi="Calibri"/>
          <w:smallCaps/>
          <w:color w:val="000000"/>
          <w:sz w:val="20"/>
          <w:rPrChange w:id="232" w:author="JEAN" w:date="2024-09-10T19:51:00Z">
            <w:rPr>
              <w:smallCaps/>
            </w:rPr>
          </w:rPrChange>
        </w:rPr>
        <w:t>Rivera Recio</w:t>
      </w:r>
      <w:r w:rsidRPr="00374DED">
        <w:rPr>
          <w:rFonts w:ascii="Calibri" w:hAnsi="Calibri"/>
          <w:color w:val="000000"/>
          <w:sz w:val="20"/>
          <w:rPrChange w:id="233" w:author="JEAN" w:date="2024-09-10T19:51:00Z">
            <w:rPr/>
          </w:rPrChange>
        </w:rPr>
        <w:t>,</w:t>
      </w:r>
      <w:r w:rsidRPr="00374DED">
        <w:rPr>
          <w:rFonts w:ascii="Calibri" w:hAnsi="Calibri"/>
          <w:i/>
          <w:color w:val="000000"/>
          <w:sz w:val="20"/>
          <w:rPrChange w:id="234" w:author="JEAN" w:date="2024-09-10T19:51:00Z">
            <w:rPr>
              <w:i/>
              <w:iCs/>
            </w:rPr>
          </w:rPrChange>
        </w:rPr>
        <w:t xml:space="preserve"> Los arzobispos de Toledo en la Baja Edad Media</w:t>
      </w:r>
      <w:r w:rsidRPr="00374DED">
        <w:rPr>
          <w:rFonts w:ascii="Calibri" w:hAnsi="Calibri"/>
          <w:color w:val="000000"/>
          <w:sz w:val="20"/>
          <w:rPrChange w:id="235" w:author="JEAN" w:date="2024-09-10T19:51:00Z">
            <w:rPr/>
          </w:rPrChange>
        </w:rPr>
        <w:t>, p. 117-118).</w:t>
      </w:r>
    </w:p>
    <w:bookmarkEnd w:id="227"/>
    <w:bookmarkEnd w:id="228"/>
  </w:footnote>
  <w:footnote w:id="14">
    <w:p w14:paraId="5FE924F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37" w:author="JEAN" w:date="2024-09-10T19:51:00Z">
            <w:rPr>
              <w:rFonts w:cs="Times New Roman"/>
              <w:lang w:val="en-US"/>
            </w:rPr>
          </w:rPrChange>
        </w:rPr>
        <w:pPrChange w:id="238" w:author="JEAN" w:date="2024-09-10T19:51:00Z">
          <w:pPr>
            <w:pStyle w:val="Notedebasdepage"/>
          </w:pPr>
        </w:pPrChange>
      </w:pPr>
      <w:r>
        <w:rPr>
          <w:vertAlign w:val="superscript"/>
          <w:rPrChange w:id="23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41" w:author="JEAN" w:date="2024-09-10T19:51:00Z">
            <w:rPr>
              <w:lang w:val="en-US"/>
            </w:rPr>
          </w:rPrChange>
        </w:rPr>
        <w:tab/>
        <w:t>OF 1072, f° 90. OF 937, f° 12 r°.</w:t>
      </w:r>
    </w:p>
  </w:footnote>
  <w:footnote w:id="15">
    <w:p w14:paraId="0E3B462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44" w:author="JEAN" w:date="2024-09-10T19:51:00Z">
            <w:rPr>
              <w:rFonts w:cs="Times New Roman"/>
              <w:lang w:val="en-US"/>
            </w:rPr>
          </w:rPrChange>
        </w:rPr>
        <w:pPrChange w:id="245" w:author="JEAN" w:date="2024-09-10T19:51:00Z">
          <w:pPr>
            <w:pStyle w:val="Notedebasdepage"/>
          </w:pPr>
        </w:pPrChange>
      </w:pPr>
      <w:r>
        <w:rPr>
          <w:vertAlign w:val="superscript"/>
          <w:rPrChange w:id="24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48" w:author="JEAN" w:date="2024-09-10T19:51:00Z">
            <w:rPr>
              <w:lang w:val="en-US"/>
            </w:rPr>
          </w:rPrChange>
        </w:rPr>
        <w:tab/>
        <w:t>OF 1077, f° 16.</w:t>
      </w:r>
    </w:p>
  </w:footnote>
  <w:footnote w:id="16">
    <w:p w14:paraId="12FE679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1" w:author="JEAN" w:date="2024-09-10T19:51:00Z">
            <w:rPr>
              <w:rFonts w:cs="Times New Roman"/>
              <w:lang w:val="en-US"/>
            </w:rPr>
          </w:rPrChange>
        </w:rPr>
        <w:pPrChange w:id="252" w:author="JEAN" w:date="2024-09-10T19:51:00Z">
          <w:pPr>
            <w:pStyle w:val="Notedebasdepage"/>
          </w:pPr>
        </w:pPrChange>
      </w:pPr>
      <w:r>
        <w:rPr>
          <w:vertAlign w:val="superscript"/>
          <w:rPrChange w:id="25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5" w:author="JEAN" w:date="2024-09-10T19:51:00Z">
            <w:rPr>
              <w:lang w:val="en-US"/>
            </w:rPr>
          </w:rPrChange>
        </w:rPr>
        <w:tab/>
        <w:t>OF 938, f° 23 r°.</w:t>
      </w:r>
    </w:p>
  </w:footnote>
  <w:footnote w:id="17">
    <w:p w14:paraId="44D99CA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8" w:author="JEAN" w:date="2024-09-10T19:51:00Z">
            <w:rPr>
              <w:rFonts w:cs="Times New Roman"/>
              <w:lang w:val="en-US"/>
            </w:rPr>
          </w:rPrChange>
        </w:rPr>
        <w:pPrChange w:id="259" w:author="JEAN" w:date="2024-09-10T19:51:00Z">
          <w:pPr>
            <w:pStyle w:val="Notedebasdepage"/>
          </w:pPr>
        </w:pPrChange>
      </w:pPr>
      <w:r>
        <w:rPr>
          <w:vertAlign w:val="superscript"/>
          <w:rPrChange w:id="26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6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62" w:author="JEAN" w:date="2024-09-10T19:51:00Z">
            <w:rPr>
              <w:lang w:val="en-US"/>
            </w:rPr>
          </w:rPrChange>
        </w:rPr>
        <w:tab/>
        <w:t>OF 939, f° 22 r°.</w:t>
      </w:r>
    </w:p>
  </w:footnote>
  <w:footnote w:id="18">
    <w:p w14:paraId="6B5C338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65" w:author="JEAN" w:date="2024-09-10T19:51:00Z">
            <w:rPr>
              <w:rFonts w:cs="Times New Roman"/>
              <w:lang w:val="en-US"/>
            </w:rPr>
          </w:rPrChange>
        </w:rPr>
        <w:pPrChange w:id="266" w:author="JEAN" w:date="2024-09-10T19:51:00Z">
          <w:pPr>
            <w:pStyle w:val="Notedebasdepage"/>
          </w:pPr>
        </w:pPrChange>
      </w:pPr>
      <w:r>
        <w:rPr>
          <w:vertAlign w:val="superscript"/>
          <w:rPrChange w:id="26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6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69" w:author="JEAN" w:date="2024-09-10T19:51:00Z">
            <w:rPr>
              <w:lang w:val="en-US"/>
            </w:rPr>
          </w:rPrChange>
        </w:rPr>
        <w:tab/>
        <w:t>OF 1083, f° 178 r°.</w:t>
      </w:r>
    </w:p>
  </w:footnote>
  <w:footnote w:id="19">
    <w:p w14:paraId="4B3168A1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274" w:author="JEAN" w:date="2024-09-10T19:51:00Z">
            <w:rPr>
              <w:rFonts w:cs="Times New Roman"/>
              <w:lang w:val="en-US"/>
            </w:rPr>
          </w:rPrChange>
        </w:rPr>
        <w:pPrChange w:id="275" w:author="JEAN" w:date="2024-09-10T19:51:00Z">
          <w:pPr>
            <w:pStyle w:val="Notedebasdepage"/>
          </w:pPr>
        </w:pPrChange>
      </w:pPr>
      <w:r>
        <w:rPr>
          <w:vertAlign w:val="superscript"/>
          <w:rPrChange w:id="276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277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278" w:author="JEAN" w:date="2024-09-10T19:51:00Z">
            <w:rPr>
              <w:lang w:val="en-US"/>
            </w:rPr>
          </w:rPrChange>
        </w:rPr>
        <w:tab/>
        <w:t xml:space="preserve">OF 356 bis, f° 1 r°. En marge: </w:t>
      </w:r>
      <w:r w:rsidRPr="00705311">
        <w:rPr>
          <w:rFonts w:ascii="Calibri" w:hAnsi="Calibri"/>
          <w:i/>
          <w:color w:val="000000"/>
          <w:sz w:val="20"/>
          <w:lang w:val="es-ES"/>
          <w:rPrChange w:id="279" w:author="JEAN" w:date="2024-09-10T19:51:00Z">
            <w:rPr>
              <w:i/>
              <w:iCs/>
              <w:lang w:val="en-US"/>
            </w:rPr>
          </w:rPrChange>
        </w:rPr>
        <w:t>prothonotario Altamirano</w:t>
      </w:r>
      <w:r w:rsidRPr="00705311">
        <w:rPr>
          <w:rFonts w:ascii="Calibri" w:hAnsi="Calibri"/>
          <w:color w:val="000000"/>
          <w:sz w:val="20"/>
          <w:lang w:val="es-ES"/>
          <w:rPrChange w:id="280" w:author="JEAN" w:date="2024-09-10T19:51:00Z">
            <w:rPr>
              <w:lang w:val="en-US"/>
            </w:rPr>
          </w:rPrChange>
        </w:rPr>
        <w:t>.</w:t>
      </w:r>
    </w:p>
  </w:footnote>
  <w:footnote w:id="20">
    <w:p w14:paraId="4187D74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83" w:author="JEAN" w:date="2024-09-10T19:51:00Z">
            <w:rPr>
              <w:rFonts w:cs="Times New Roman"/>
              <w:lang w:val="en-US"/>
            </w:rPr>
          </w:rPrChange>
        </w:rPr>
        <w:pPrChange w:id="284" w:author="JEAN" w:date="2024-09-10T19:51:00Z">
          <w:pPr>
            <w:pStyle w:val="Notedebasdepage"/>
          </w:pPr>
        </w:pPrChange>
      </w:pPr>
      <w:r>
        <w:rPr>
          <w:vertAlign w:val="superscript"/>
          <w:rPrChange w:id="28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8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87" w:author="JEAN" w:date="2024-09-10T19:51:00Z">
            <w:rPr>
              <w:lang w:val="en-US"/>
            </w:rPr>
          </w:rPrChange>
        </w:rPr>
        <w:tab/>
        <w:t>OF 940, f° 2 v°.</w:t>
      </w:r>
    </w:p>
  </w:footnote>
  <w:footnote w:id="21">
    <w:p w14:paraId="135BBDF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0" w:author="JEAN" w:date="2024-09-10T19:51:00Z">
            <w:rPr>
              <w:rFonts w:cs="Times New Roman"/>
              <w:lang w:val="en-US"/>
            </w:rPr>
          </w:rPrChange>
        </w:rPr>
        <w:pPrChange w:id="291" w:author="JEAN" w:date="2024-09-10T19:51:00Z">
          <w:pPr>
            <w:pStyle w:val="Notedebasdepage"/>
          </w:pPr>
        </w:pPrChange>
      </w:pPr>
      <w:r>
        <w:rPr>
          <w:vertAlign w:val="superscript"/>
          <w:rPrChange w:id="29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9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94" w:author="JEAN" w:date="2024-09-10T19:51:00Z">
            <w:rPr>
              <w:lang w:val="en-US"/>
            </w:rPr>
          </w:rPrChange>
        </w:rPr>
        <w:tab/>
        <w:t>OF 1087, f° 165 v°.</w:t>
      </w:r>
    </w:p>
  </w:footnote>
  <w:footnote w:id="22">
    <w:p w14:paraId="4193F63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7" w:author="JEAN" w:date="2024-09-10T19:51:00Z">
            <w:rPr>
              <w:rFonts w:cs="Times New Roman"/>
              <w:lang w:val="en-US"/>
            </w:rPr>
          </w:rPrChange>
        </w:rPr>
        <w:pPrChange w:id="298" w:author="JEAN" w:date="2024-09-10T19:51:00Z">
          <w:pPr>
            <w:pStyle w:val="Notedebasdepage"/>
          </w:pPr>
        </w:pPrChange>
      </w:pPr>
      <w:r>
        <w:rPr>
          <w:vertAlign w:val="superscript"/>
          <w:rPrChange w:id="29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0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01" w:author="JEAN" w:date="2024-09-10T19:51:00Z">
            <w:rPr>
              <w:lang w:val="en-US"/>
            </w:rPr>
          </w:rPrChange>
        </w:rPr>
        <w:tab/>
        <w:t>OF 1089, f° 292 r°. OF 941, f° 3 v°.</w:t>
      </w:r>
    </w:p>
  </w:footnote>
  <w:footnote w:id="23">
    <w:p w14:paraId="6459600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04" w:author="JEAN" w:date="2024-09-10T19:51:00Z">
            <w:rPr>
              <w:rFonts w:cs="Times New Roman"/>
              <w:lang w:val="en-US"/>
            </w:rPr>
          </w:rPrChange>
        </w:rPr>
        <w:pPrChange w:id="305" w:author="JEAN" w:date="2024-09-10T19:51:00Z">
          <w:pPr>
            <w:pStyle w:val="Notedebasdepage"/>
          </w:pPr>
        </w:pPrChange>
      </w:pPr>
      <w:r>
        <w:rPr>
          <w:vertAlign w:val="superscript"/>
          <w:rPrChange w:id="30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0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08" w:author="JEAN" w:date="2024-09-10T19:51:00Z">
            <w:rPr>
              <w:lang w:val="en-US"/>
            </w:rPr>
          </w:rPrChange>
        </w:rPr>
        <w:tab/>
        <w:t>OF 1094, f° 468 r°. OF 952, f° 2 r°.</w:t>
      </w:r>
    </w:p>
  </w:footnote>
  <w:footnote w:id="24">
    <w:p w14:paraId="53C5509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11" w:author="JEAN" w:date="2024-09-10T19:51:00Z">
            <w:rPr>
              <w:rFonts w:cs="Times New Roman"/>
              <w:lang w:val="en-US"/>
            </w:rPr>
          </w:rPrChange>
        </w:rPr>
        <w:pPrChange w:id="312" w:author="JEAN" w:date="2024-09-10T19:51:00Z">
          <w:pPr>
            <w:pStyle w:val="Notedebasdepage"/>
          </w:pPr>
        </w:pPrChange>
      </w:pPr>
      <w:r>
        <w:rPr>
          <w:vertAlign w:val="superscript"/>
          <w:rPrChange w:id="31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1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15" w:author="JEAN" w:date="2024-09-10T19:51:00Z">
            <w:rPr>
              <w:lang w:val="en-US"/>
            </w:rPr>
          </w:rPrChange>
        </w:rPr>
        <w:tab/>
        <w:t>OF 955, f° 2 r°.</w:t>
      </w:r>
    </w:p>
  </w:footnote>
  <w:footnote w:id="25">
    <w:p w14:paraId="53B1BA9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18" w:author="JEAN" w:date="2024-09-10T19:51:00Z">
            <w:rPr>
              <w:rFonts w:cs="Times New Roman"/>
              <w:lang w:val="en-US"/>
            </w:rPr>
          </w:rPrChange>
        </w:rPr>
        <w:pPrChange w:id="319" w:author="JEAN" w:date="2024-09-10T19:51:00Z">
          <w:pPr>
            <w:pStyle w:val="Notedebasdepage"/>
          </w:pPr>
        </w:pPrChange>
      </w:pPr>
      <w:r>
        <w:rPr>
          <w:vertAlign w:val="superscript"/>
          <w:rPrChange w:id="32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2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22" w:author="JEAN" w:date="2024-09-10T19:51:00Z">
            <w:rPr>
              <w:lang w:val="en-US"/>
            </w:rPr>
          </w:rPrChange>
        </w:rPr>
        <w:tab/>
        <w:t>OF 959, f° 2 v°. OF 960, f° 2 v°.</w:t>
      </w:r>
    </w:p>
  </w:footnote>
  <w:footnote w:id="26">
    <w:p w14:paraId="07485C9E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 xml:space="preserve">OF 955, f° 2 v°. </w:t>
      </w:r>
    </w:p>
  </w:footnote>
  <w:footnote w:id="27">
    <w:p w14:paraId="7E15BDA9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>OF 959, f° 3 r°.</w:t>
      </w:r>
    </w:p>
  </w:footnote>
  <w:footnote w:id="28">
    <w:p w14:paraId="2319F94D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 xml:space="preserve">OF 1285, f° 128 r°. OF 962, f° 2 v°. </w:t>
      </w:r>
    </w:p>
  </w:footnote>
  <w:footnote w:id="29">
    <w:p w14:paraId="367DD105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>OF 963, f° 2 v°.</w:t>
      </w:r>
    </w:p>
  </w:footnote>
  <w:footnote w:id="30">
    <w:p w14:paraId="13C882B0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>OF 356, f° 7 r°-v°.</w:t>
      </w:r>
    </w:p>
  </w:footnote>
  <w:footnote w:id="31">
    <w:p w14:paraId="0E4A5390" w14:textId="77777777" w:rsidR="00312F93" w:rsidRPr="00AD3BD7" w:rsidRDefault="00312F93" w:rsidP="00312F93">
      <w:pPr>
        <w:pStyle w:val="Notedebasdepage"/>
        <w:rPr>
          <w:rFonts w:cs="Times New Roman"/>
          <w:lang w:val="en-US"/>
        </w:rPr>
      </w:pPr>
      <w:r>
        <w:rPr>
          <w:rFonts w:cs="Times New Roman"/>
        </w:rPr>
        <w:footnoteRef/>
      </w:r>
      <w:r w:rsidRPr="00AD3BD7">
        <w:rPr>
          <w:lang w:val="en-US"/>
        </w:rPr>
        <w:t>.</w:t>
      </w:r>
      <w:r w:rsidRPr="00AD3BD7">
        <w:rPr>
          <w:lang w:val="en-US"/>
        </w:rPr>
        <w:tab/>
        <w:t>OF 966, f° 2 v°.</w:t>
      </w:r>
    </w:p>
  </w:footnote>
  <w:footnote w:id="32">
    <w:p w14:paraId="14F22161" w14:textId="77777777" w:rsidR="00AD3BD7" w:rsidRPr="00796E30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45" w:author="JEAN" w:date="2024-09-10T19:51:00Z">
            <w:rPr>
              <w:rFonts w:cs="Times New Roman"/>
            </w:rPr>
          </w:rPrChange>
        </w:rPr>
        <w:pPrChange w:id="946" w:author="JEAN" w:date="2024-09-10T19:51:00Z">
          <w:pPr>
            <w:pStyle w:val="Notedebasdepage"/>
          </w:pPr>
        </w:pPrChange>
      </w:pPr>
      <w:r>
        <w:rPr>
          <w:vertAlign w:val="superscript"/>
          <w:rPrChange w:id="947" w:author="JEAN" w:date="2024-09-10T19:51:00Z">
            <w:rPr>
              <w:rFonts w:cs="Times New Roman"/>
            </w:rPr>
          </w:rPrChange>
        </w:rPr>
        <w:footnoteRef/>
      </w:r>
      <w:r w:rsidRPr="00796E30">
        <w:rPr>
          <w:rFonts w:ascii="Calibri" w:hAnsi="Calibri"/>
          <w:color w:val="000000"/>
          <w:sz w:val="20"/>
          <w:lang w:val="en-US"/>
          <w:rPrChange w:id="948" w:author="JEAN" w:date="2024-09-10T19:51:00Z">
            <w:rPr/>
          </w:rPrChange>
        </w:rPr>
        <w:t>.</w:t>
      </w:r>
      <w:r w:rsidRPr="00796E30">
        <w:rPr>
          <w:rFonts w:ascii="Calibri" w:hAnsi="Calibri"/>
          <w:color w:val="000000"/>
          <w:sz w:val="20"/>
          <w:lang w:val="en-US"/>
          <w:rPrChange w:id="949" w:author="JEAN" w:date="2024-09-10T19:51:00Z">
            <w:rPr/>
          </w:rPrChange>
        </w:rPr>
        <w:tab/>
        <w:t>OF 929, f° 27 v°.</w:t>
      </w:r>
    </w:p>
  </w:footnote>
  <w:footnote w:id="33">
    <w:p w14:paraId="27F74ED8" w14:textId="77777777" w:rsidR="00AD3BD7" w:rsidRPr="00796E30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52" w:author="JEAN" w:date="2024-09-10T19:51:00Z">
            <w:rPr>
              <w:szCs w:val="20"/>
            </w:rPr>
          </w:rPrChange>
        </w:rPr>
        <w:pPrChange w:id="953" w:author="JEAN" w:date="2024-09-10T19:51:00Z">
          <w:pPr>
            <w:pStyle w:val="Notedebasdepage"/>
          </w:pPr>
        </w:pPrChange>
      </w:pPr>
      <w:r>
        <w:rPr>
          <w:rPrChange w:id="95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96E30">
        <w:rPr>
          <w:rFonts w:ascii="Calibri" w:hAnsi="Calibri"/>
          <w:color w:val="000000"/>
          <w:sz w:val="20"/>
          <w:lang w:val="en-US"/>
          <w:rPrChange w:id="955" w:author="JEAN" w:date="2024-09-10T19:51:00Z">
            <w:rPr>
              <w:szCs w:val="20"/>
            </w:rPr>
          </w:rPrChange>
        </w:rPr>
        <w:t xml:space="preserve"> </w:t>
      </w:r>
      <w:r w:rsidRPr="00796E30">
        <w:rPr>
          <w:rFonts w:ascii="Calibri" w:hAnsi="Calibri"/>
          <w:color w:val="000000"/>
          <w:sz w:val="20"/>
          <w:lang w:val="en-US"/>
          <w:rPrChange w:id="956" w:author="JEAN" w:date="2024-09-10T19:51:00Z">
            <w:rPr>
              <w:szCs w:val="20"/>
            </w:rPr>
          </w:rPrChange>
        </w:rPr>
        <w:tab/>
      </w:r>
      <w:r w:rsidRPr="00796E30">
        <w:rPr>
          <w:rFonts w:ascii="Calibri" w:hAnsi="Calibri"/>
          <w:smallCaps/>
          <w:color w:val="000000"/>
          <w:sz w:val="20"/>
          <w:lang w:val="en-US"/>
          <w:rPrChange w:id="957" w:author="JEAN" w:date="2024-09-10T19:51:00Z">
            <w:rPr>
              <w:smallCaps/>
              <w:szCs w:val="20"/>
            </w:rPr>
          </w:rPrChange>
        </w:rPr>
        <w:t>Passini</w:t>
      </w:r>
      <w:r w:rsidRPr="00796E30">
        <w:rPr>
          <w:rFonts w:ascii="Calibri" w:hAnsi="Calibri"/>
          <w:color w:val="000000"/>
          <w:sz w:val="20"/>
          <w:lang w:val="en-US"/>
          <w:rPrChange w:id="958" w:author="JEAN" w:date="2024-09-10T19:51:00Z">
            <w:rPr>
              <w:szCs w:val="20"/>
            </w:rPr>
          </w:rPrChange>
        </w:rPr>
        <w:t xml:space="preserve">, </w:t>
      </w:r>
      <w:r w:rsidRPr="00796E30">
        <w:rPr>
          <w:rFonts w:ascii="Calibri" w:hAnsi="Calibri"/>
          <w:smallCaps/>
          <w:color w:val="000000"/>
          <w:sz w:val="20"/>
          <w:lang w:val="en-US"/>
          <w:rPrChange w:id="959" w:author="JEAN" w:date="2024-09-10T19:51:00Z">
            <w:rPr>
              <w:smallCaps/>
              <w:szCs w:val="20"/>
            </w:rPr>
          </w:rPrChange>
        </w:rPr>
        <w:t>Molénat</w:t>
      </w:r>
      <w:r w:rsidRPr="00796E30">
        <w:rPr>
          <w:rFonts w:ascii="Calibri" w:hAnsi="Calibri"/>
          <w:color w:val="000000"/>
          <w:sz w:val="20"/>
          <w:lang w:val="en-US"/>
          <w:rPrChange w:id="960" w:author="JEAN" w:date="2024-09-10T19:51:00Z">
            <w:rPr>
              <w:szCs w:val="20"/>
            </w:rPr>
          </w:rPrChange>
        </w:rPr>
        <w:t>, 1995</w:t>
      </w:r>
      <w:r w:rsidRPr="00796E30">
        <w:rPr>
          <w:rFonts w:ascii="Times" w:hAnsi="Times"/>
          <w:i/>
          <w:color w:val="000000"/>
          <w:sz w:val="20"/>
          <w:lang w:val="en-US"/>
          <w:rPrChange w:id="961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p.96-102.</w:t>
      </w:r>
    </w:p>
  </w:footnote>
  <w:footnote w:id="34">
    <w:p w14:paraId="55988EA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63" w:author="JEAN" w:date="2024-09-10T19:51:00Z">
            <w:rPr>
              <w:rFonts w:cs="Times New Roman"/>
              <w:lang w:val="en-US"/>
            </w:rPr>
          </w:rPrChange>
        </w:rPr>
        <w:pPrChange w:id="964" w:author="JEAN" w:date="2024-09-10T19:51:00Z">
          <w:pPr>
            <w:pStyle w:val="Notedebasdepage"/>
          </w:pPr>
        </w:pPrChange>
      </w:pPr>
      <w:r>
        <w:rPr>
          <w:vertAlign w:val="superscript"/>
          <w:rPrChange w:id="965" w:author="JEAN" w:date="2024-09-10T19:51:00Z">
            <w:rPr>
              <w:rFonts w:cs="Times New Roman"/>
            </w:rPr>
          </w:rPrChange>
        </w:rPr>
        <w:footnoteRef/>
      </w:r>
      <w:r w:rsidRPr="00796E30">
        <w:rPr>
          <w:rFonts w:ascii="Calibri" w:hAnsi="Calibri"/>
          <w:color w:val="000000"/>
          <w:sz w:val="20"/>
          <w:lang w:val="en-US"/>
          <w:rPrChange w:id="966" w:author="JEAN" w:date="2024-09-10T19:51:00Z">
            <w:rPr/>
          </w:rPrChange>
        </w:rPr>
        <w:t>.</w:t>
      </w:r>
      <w:r w:rsidRPr="00796E30">
        <w:rPr>
          <w:rFonts w:ascii="Calibri" w:hAnsi="Calibri"/>
          <w:color w:val="000000"/>
          <w:sz w:val="20"/>
          <w:lang w:val="en-US"/>
          <w:rPrChange w:id="967" w:author="JEAN" w:date="2024-09-10T19:51:00Z">
            <w:rPr/>
          </w:rPrChange>
        </w:rPr>
        <w:tab/>
        <w:t xml:space="preserve">OF 1070, f° 31 r°. </w:t>
      </w:r>
      <w:r>
        <w:rPr>
          <w:rFonts w:ascii="Calibri" w:hAnsi="Calibri"/>
          <w:color w:val="000000"/>
          <w:sz w:val="20"/>
          <w:rPrChange w:id="968" w:author="JEAN" w:date="2024-09-10T19:51:00Z">
            <w:rPr/>
          </w:rPrChange>
        </w:rPr>
        <w:t xml:space="preserve">Il a été ajouté ensuite que la maison est tenue par le chanoine Ruy Sánchez, pour 160 mrs. de vieille monnaie. </w:t>
      </w:r>
      <w:r w:rsidRPr="009D04FF">
        <w:rPr>
          <w:rFonts w:ascii="Calibri" w:hAnsi="Calibri"/>
          <w:color w:val="000000"/>
          <w:sz w:val="20"/>
          <w:lang w:val="en-US"/>
          <w:rPrChange w:id="969" w:author="JEAN" w:date="2024-09-10T19:51:00Z">
            <w:rPr>
              <w:lang w:val="en-US"/>
            </w:rPr>
          </w:rPrChange>
        </w:rPr>
        <w:t>OF 931, f° 36 r°.</w:t>
      </w:r>
    </w:p>
  </w:footnote>
  <w:footnote w:id="35">
    <w:p w14:paraId="58A69DB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73" w:author="JEAN" w:date="2024-09-10T19:51:00Z">
            <w:rPr>
              <w:rFonts w:cs="Times New Roman"/>
              <w:lang w:val="en-US"/>
            </w:rPr>
          </w:rPrChange>
        </w:rPr>
        <w:pPrChange w:id="974" w:author="JEAN" w:date="2024-09-10T19:51:00Z">
          <w:pPr>
            <w:pStyle w:val="Notedebasdepage"/>
          </w:pPr>
        </w:pPrChange>
      </w:pPr>
      <w:r>
        <w:rPr>
          <w:vertAlign w:val="superscript"/>
          <w:rPrChange w:id="97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97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977" w:author="JEAN" w:date="2024-09-10T19:51:00Z">
            <w:rPr>
              <w:lang w:val="en-US"/>
            </w:rPr>
          </w:rPrChange>
        </w:rPr>
        <w:tab/>
        <w:t>OF 1069, f° 114. OF 934, f° 37 v°. OF 935, f° 44 v°.  OF 936, f° 57 r°. OF 937, f° 12 r°.</w:t>
      </w:r>
    </w:p>
  </w:footnote>
  <w:footnote w:id="36">
    <w:p w14:paraId="0AFDAD5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80" w:author="JEAN" w:date="2024-09-10T19:51:00Z">
            <w:rPr>
              <w:rFonts w:cs="Times New Roman"/>
              <w:lang w:val="en-US"/>
            </w:rPr>
          </w:rPrChange>
        </w:rPr>
        <w:pPrChange w:id="981" w:author="JEAN" w:date="2024-09-10T19:51:00Z">
          <w:pPr>
            <w:pStyle w:val="Notedebasdepage"/>
          </w:pPr>
        </w:pPrChange>
      </w:pPr>
      <w:r>
        <w:rPr>
          <w:vertAlign w:val="superscript"/>
          <w:rPrChange w:id="98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98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984" w:author="JEAN" w:date="2024-09-10T19:51:00Z">
            <w:rPr>
              <w:lang w:val="en-US"/>
            </w:rPr>
          </w:rPrChange>
        </w:rPr>
        <w:tab/>
        <w:t>OF 938, f° 23 v°.</w:t>
      </w:r>
    </w:p>
  </w:footnote>
  <w:footnote w:id="37">
    <w:p w14:paraId="40F04C2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90" w:author="JEAN" w:date="2024-09-10T19:51:00Z">
            <w:rPr>
              <w:rFonts w:cs="Times New Roman"/>
              <w:lang w:val="en-US"/>
            </w:rPr>
          </w:rPrChange>
        </w:rPr>
        <w:pPrChange w:id="991" w:author="JEAN" w:date="2024-09-10T19:51:00Z">
          <w:pPr>
            <w:pStyle w:val="Notedebasdepage"/>
          </w:pPr>
        </w:pPrChange>
      </w:pPr>
      <w:r>
        <w:rPr>
          <w:vertAlign w:val="superscript"/>
          <w:rPrChange w:id="99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99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994" w:author="JEAN" w:date="2024-09-10T19:51:00Z">
            <w:rPr>
              <w:lang w:val="en-US"/>
            </w:rPr>
          </w:rPrChange>
        </w:rPr>
        <w:tab/>
        <w:t xml:space="preserve">OF 1077, f° 201 v°. OF 939, f° 22 r°. </w:t>
      </w:r>
    </w:p>
  </w:footnote>
  <w:footnote w:id="38">
    <w:p w14:paraId="5DA67B0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997" w:author="JEAN" w:date="2024-09-10T19:51:00Z">
            <w:rPr>
              <w:rFonts w:cs="Times New Roman"/>
              <w:lang w:val="en-US"/>
            </w:rPr>
          </w:rPrChange>
        </w:rPr>
        <w:pPrChange w:id="998" w:author="JEAN" w:date="2024-09-10T19:51:00Z">
          <w:pPr>
            <w:pStyle w:val="Notedebasdepage"/>
          </w:pPr>
        </w:pPrChange>
      </w:pPr>
      <w:r>
        <w:rPr>
          <w:vertAlign w:val="superscript"/>
          <w:rPrChange w:id="999" w:author="JEAN" w:date="2024-09-10T19:51:00Z">
            <w:rPr>
              <w:rFonts w:cs="Times New Roman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rPrChange w:id="1000" w:author="JEAN" w:date="2024-09-10T19:51:00Z">
            <w:rPr/>
          </w:rPrChange>
        </w:rPr>
        <w:t>.</w:t>
      </w:r>
      <w:r w:rsidRPr="00374DED">
        <w:rPr>
          <w:rFonts w:ascii="Calibri" w:hAnsi="Calibri"/>
          <w:color w:val="000000"/>
          <w:sz w:val="20"/>
          <w:rPrChange w:id="1001" w:author="JEAN" w:date="2024-09-10T19:51:00Z">
            <w:rPr/>
          </w:rPrChange>
        </w:rPr>
        <w:tab/>
        <w:t xml:space="preserve">OF 356 bis, f° 3 v°. En marge: … de Vergara (rayé). </w:t>
      </w:r>
      <w:r w:rsidRPr="009D04FF">
        <w:rPr>
          <w:rFonts w:ascii="Calibri" w:hAnsi="Calibri"/>
          <w:color w:val="000000"/>
          <w:sz w:val="20"/>
          <w:lang w:val="en-US"/>
          <w:rPrChange w:id="1002" w:author="JEAN" w:date="2024-09-10T19:51:00Z">
            <w:rPr>
              <w:lang w:val="en-US"/>
            </w:rPr>
          </w:rPrChange>
        </w:rPr>
        <w:t>Beatris Alvares. OF 940, f° 2 v°.</w:t>
      </w:r>
    </w:p>
  </w:footnote>
  <w:footnote w:id="39">
    <w:p w14:paraId="56CB06A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007" w:author="JEAN" w:date="2024-09-10T19:51:00Z">
            <w:rPr>
              <w:rFonts w:cs="Times New Roman"/>
              <w:lang w:val="en-US"/>
            </w:rPr>
          </w:rPrChange>
        </w:rPr>
        <w:pPrChange w:id="1008" w:author="JEAN" w:date="2024-09-10T19:51:00Z">
          <w:pPr>
            <w:pStyle w:val="Notedebasdepage"/>
          </w:pPr>
        </w:pPrChange>
      </w:pPr>
      <w:r>
        <w:rPr>
          <w:vertAlign w:val="superscript"/>
          <w:rPrChange w:id="100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01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011" w:author="JEAN" w:date="2024-09-10T19:51:00Z">
            <w:rPr>
              <w:lang w:val="en-US"/>
            </w:rPr>
          </w:rPrChange>
        </w:rPr>
        <w:tab/>
        <w:t xml:space="preserve">OF 941, f° 3 v°. </w:t>
      </w:r>
    </w:p>
  </w:footnote>
  <w:footnote w:id="40">
    <w:p w14:paraId="45CBDEB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014" w:author="JEAN" w:date="2024-09-10T19:51:00Z">
            <w:rPr>
              <w:rFonts w:cs="Times New Roman"/>
              <w:lang w:val="en-US"/>
            </w:rPr>
          </w:rPrChange>
        </w:rPr>
        <w:pPrChange w:id="1015" w:author="JEAN" w:date="2024-09-10T19:51:00Z">
          <w:pPr>
            <w:pStyle w:val="Notedebasdepage"/>
          </w:pPr>
        </w:pPrChange>
      </w:pPr>
      <w:r>
        <w:rPr>
          <w:vertAlign w:val="superscript"/>
          <w:rPrChange w:id="101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01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018" w:author="JEAN" w:date="2024-09-10T19:51:00Z">
            <w:rPr>
              <w:lang w:val="en-US"/>
            </w:rPr>
          </w:rPrChange>
        </w:rPr>
        <w:tab/>
        <w:t>OF 1091, f° 114.  OF 952, f° 2 v°.</w:t>
      </w:r>
    </w:p>
  </w:footnote>
  <w:footnote w:id="41">
    <w:p w14:paraId="392C9B8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021" w:author="JEAN" w:date="2024-09-10T19:51:00Z">
            <w:rPr>
              <w:rFonts w:cs="Times New Roman"/>
              <w:lang w:val="en-US"/>
            </w:rPr>
          </w:rPrChange>
        </w:rPr>
        <w:pPrChange w:id="1022" w:author="JEAN" w:date="2024-09-10T19:51:00Z">
          <w:pPr>
            <w:pStyle w:val="Notedebasdepage"/>
          </w:pPr>
        </w:pPrChange>
      </w:pPr>
      <w:r>
        <w:rPr>
          <w:vertAlign w:val="superscript"/>
          <w:rPrChange w:id="102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02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025" w:author="JEAN" w:date="2024-09-10T19:51:00Z">
            <w:rPr>
              <w:lang w:val="en-US"/>
            </w:rPr>
          </w:rPrChange>
        </w:rPr>
        <w:tab/>
        <w:t>OF 955, f° 2 r°. OF 966, f° 2 v°.</w:t>
      </w:r>
    </w:p>
  </w:footnote>
  <w:footnote w:id="42">
    <w:p w14:paraId="7F566918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028" w:author="JEAN" w:date="2024-09-10T19:51:00Z">
            <w:rPr>
              <w:rFonts w:cs="Times New Roman"/>
              <w:lang w:val="en-US"/>
            </w:rPr>
          </w:rPrChange>
        </w:rPr>
        <w:pPrChange w:id="1029" w:author="JEAN" w:date="2024-09-10T19:51:00Z">
          <w:pPr>
            <w:pStyle w:val="Notedebasdepage"/>
          </w:pPr>
        </w:pPrChange>
      </w:pPr>
      <w:r>
        <w:rPr>
          <w:vertAlign w:val="superscript"/>
          <w:rPrChange w:id="1030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1031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1032" w:author="JEAN" w:date="2024-09-10T19:51:00Z">
            <w:rPr>
              <w:lang w:val="en-US"/>
            </w:rPr>
          </w:rPrChange>
        </w:rPr>
        <w:tab/>
        <w:t>OF 356, f° 8 r°.</w:t>
      </w:r>
    </w:p>
  </w:footnote>
  <w:footnote w:id="43">
    <w:p w14:paraId="49C70220" w14:textId="77777777" w:rsidR="005F6864" w:rsidRPr="00705311" w:rsidRDefault="005F6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164" w:author="JEAN" w:date="2024-09-10T19:51:00Z">
            <w:rPr>
              <w:szCs w:val="20"/>
            </w:rPr>
          </w:rPrChange>
        </w:rPr>
        <w:pPrChange w:id="1165" w:author="JEAN" w:date="2024-09-10T19:51:00Z">
          <w:pPr>
            <w:pStyle w:val="Notedebasdepage"/>
          </w:pPr>
        </w:pPrChange>
      </w:pPr>
      <w:r>
        <w:rPr>
          <w:rPrChange w:id="1166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i/>
          <w:color w:val="000000"/>
          <w:sz w:val="20"/>
          <w:lang w:val="es-ES"/>
          <w:rPrChange w:id="1167" w:author="JEAN" w:date="2024-09-10T19:51:00Z">
            <w:rPr>
              <w:i/>
              <w:szCs w:val="20"/>
            </w:rPr>
          </w:rPrChange>
        </w:rPr>
        <w:t xml:space="preserve"> </w:t>
      </w:r>
      <w:r w:rsidRPr="00705311">
        <w:rPr>
          <w:rFonts w:ascii="Calibri" w:hAnsi="Calibri"/>
          <w:i/>
          <w:color w:val="000000"/>
          <w:sz w:val="20"/>
          <w:lang w:val="es-ES"/>
          <w:rPrChange w:id="1168" w:author="JEAN" w:date="2024-09-10T19:51:00Z">
            <w:rPr>
              <w:i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1169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1170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1171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1172" w:author="JEAN" w:date="2024-09-10T19:51:00Z">
            <w:rPr>
              <w:bCs/>
              <w:i/>
              <w:color w:val="31849B"/>
              <w:szCs w:val="20"/>
            </w:rPr>
          </w:rPrChange>
        </w:rPr>
        <w:t>beatriz Alvarez</w:t>
      </w:r>
      <w:r w:rsidRPr="00705311">
        <w:rPr>
          <w:rFonts w:ascii="Calibri" w:hAnsi="Calibri"/>
          <w:i/>
          <w:color w:val="31849B"/>
          <w:sz w:val="20"/>
          <w:lang w:val="es-ES"/>
          <w:rPrChange w:id="1173" w:author="JEAN" w:date="2024-09-10T19:51:00Z">
            <w:rPr>
              <w:i/>
              <w:color w:val="31849B"/>
              <w:szCs w:val="20"/>
            </w:rPr>
          </w:rPrChange>
        </w:rPr>
        <w:t>.</w:t>
      </w:r>
    </w:p>
  </w:footnote>
  <w:footnote w:id="44">
    <w:p w14:paraId="5652006D" w14:textId="77777777" w:rsidR="005F6864" w:rsidRPr="00705311" w:rsidRDefault="005F68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195" w:author="JEAN" w:date="2024-09-10T19:51:00Z">
            <w:rPr>
              <w:color w:val="000000" w:themeColor="text1"/>
              <w:szCs w:val="20"/>
            </w:rPr>
          </w:rPrChange>
        </w:rPr>
        <w:pPrChange w:id="1196" w:author="JEAN" w:date="2024-09-10T19:51:00Z">
          <w:pPr>
            <w:pStyle w:val="Notedebasdepage"/>
          </w:pPr>
        </w:pPrChange>
      </w:pPr>
      <w:r>
        <w:rPr>
          <w:rPrChange w:id="1197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1198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1199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1200" w:author="JEAN" w:date="2024-09-10T19:51:00Z">
            <w:rPr>
              <w:i/>
              <w:color w:val="000000" w:themeColor="text1"/>
              <w:szCs w:val="20"/>
            </w:rPr>
          </w:rPrChange>
        </w:rPr>
        <w:t>Beatris Alvares muger de Juan de Ferrera</w:t>
      </w:r>
      <w:r w:rsidRPr="00705311">
        <w:rPr>
          <w:rFonts w:ascii="Calibri" w:hAnsi="Calibri"/>
          <w:b/>
          <w:color w:val="000000"/>
          <w:sz w:val="20"/>
          <w:lang w:val="es-ES"/>
          <w:rPrChange w:id="1201" w:author="JEAN" w:date="2024-09-10T19:51:00Z">
            <w:rPr>
              <w:b/>
              <w:color w:val="000000" w:themeColor="text1"/>
              <w:szCs w:val="20"/>
            </w:rPr>
          </w:rPrChange>
        </w:rPr>
        <w:t xml:space="preserve"> </w:t>
      </w:r>
    </w:p>
  </w:footnote>
  <w:footnote w:id="45">
    <w:p w14:paraId="22836A12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325" w:author="JEAN" w:date="2024-09-10T19:51:00Z">
            <w:rPr>
              <w:rFonts w:cs="Times New Roman"/>
              <w:lang w:val="en-US"/>
            </w:rPr>
          </w:rPrChange>
        </w:rPr>
        <w:pPrChange w:id="1326" w:author="JEAN" w:date="2024-09-10T19:51:00Z">
          <w:pPr>
            <w:pStyle w:val="Notedebasdepage"/>
          </w:pPr>
        </w:pPrChange>
      </w:pPr>
      <w:r>
        <w:rPr>
          <w:vertAlign w:val="superscript"/>
          <w:rPrChange w:id="1327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1328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1329" w:author="JEAN" w:date="2024-09-10T19:51:00Z">
            <w:rPr>
              <w:lang w:val="en-US"/>
            </w:rPr>
          </w:rPrChange>
        </w:rPr>
        <w:tab/>
        <w:t xml:space="preserve">OF 1085, f° 100 r°. </w:t>
      </w:r>
    </w:p>
  </w:footnote>
  <w:footnote w:id="46">
    <w:p w14:paraId="26890C9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32" w:author="JEAN" w:date="2024-09-10T19:51:00Z">
            <w:rPr>
              <w:rFonts w:cs="Times New Roman"/>
              <w:lang w:val="en-US"/>
            </w:rPr>
          </w:rPrChange>
        </w:rPr>
        <w:pPrChange w:id="1333" w:author="JEAN" w:date="2024-09-10T19:51:00Z">
          <w:pPr>
            <w:pStyle w:val="Notedebasdepage"/>
          </w:pPr>
        </w:pPrChange>
      </w:pPr>
      <w:r>
        <w:rPr>
          <w:vertAlign w:val="superscript"/>
          <w:rPrChange w:id="133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3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36" w:author="JEAN" w:date="2024-09-10T19:51:00Z">
            <w:rPr>
              <w:lang w:val="en-US"/>
            </w:rPr>
          </w:rPrChange>
        </w:rPr>
        <w:tab/>
        <w:t>OF 356 bis, f° 4 r°. En marge: Beatris Alvares.</w:t>
      </w:r>
    </w:p>
  </w:footnote>
  <w:footnote w:id="47">
    <w:p w14:paraId="72B4740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39" w:author="JEAN" w:date="2024-09-10T19:51:00Z">
            <w:rPr>
              <w:rFonts w:cs="Times New Roman"/>
              <w:lang w:val="en-US"/>
            </w:rPr>
          </w:rPrChange>
        </w:rPr>
        <w:pPrChange w:id="1340" w:author="JEAN" w:date="2024-09-10T19:51:00Z">
          <w:pPr>
            <w:pStyle w:val="Notedebasdepage"/>
          </w:pPr>
        </w:pPrChange>
      </w:pPr>
      <w:r>
        <w:rPr>
          <w:vertAlign w:val="superscript"/>
          <w:rPrChange w:id="134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4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43" w:author="JEAN" w:date="2024-09-10T19:51:00Z">
            <w:rPr>
              <w:lang w:val="en-US"/>
            </w:rPr>
          </w:rPrChange>
        </w:rPr>
        <w:tab/>
        <w:t>OF 940, f° 2 v°.</w:t>
      </w:r>
    </w:p>
  </w:footnote>
  <w:footnote w:id="48">
    <w:p w14:paraId="0FD386A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45" w:author="JEAN" w:date="2024-09-10T19:51:00Z">
            <w:rPr>
              <w:rFonts w:cs="Times New Roman"/>
              <w:lang w:val="en-US"/>
            </w:rPr>
          </w:rPrChange>
        </w:rPr>
        <w:pPrChange w:id="1346" w:author="JEAN" w:date="2024-09-10T19:51:00Z">
          <w:pPr>
            <w:pStyle w:val="Notedebasdepage"/>
          </w:pPr>
        </w:pPrChange>
      </w:pPr>
      <w:r>
        <w:rPr>
          <w:vertAlign w:val="superscript"/>
          <w:rPrChange w:id="134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4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49" w:author="JEAN" w:date="2024-09-10T19:51:00Z">
            <w:rPr>
              <w:lang w:val="en-US"/>
            </w:rPr>
          </w:rPrChange>
        </w:rPr>
        <w:tab/>
        <w:t>OF 941, f° 4 r°.</w:t>
      </w:r>
    </w:p>
  </w:footnote>
  <w:footnote w:id="49">
    <w:p w14:paraId="40E1C6B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52" w:author="JEAN" w:date="2024-09-10T19:51:00Z">
            <w:rPr>
              <w:rFonts w:cs="Times New Roman"/>
              <w:lang w:val="en-US"/>
            </w:rPr>
          </w:rPrChange>
        </w:rPr>
        <w:pPrChange w:id="1353" w:author="JEAN" w:date="2024-09-10T19:51:00Z">
          <w:pPr>
            <w:pStyle w:val="Notedebasdepage"/>
          </w:pPr>
        </w:pPrChange>
      </w:pPr>
      <w:r>
        <w:rPr>
          <w:vertAlign w:val="superscript"/>
          <w:rPrChange w:id="135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5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56" w:author="JEAN" w:date="2024-09-10T19:51:00Z">
            <w:rPr>
              <w:lang w:val="en-US"/>
            </w:rPr>
          </w:rPrChange>
        </w:rPr>
        <w:tab/>
        <w:t>OF 1091, f° 34. OF 952, f° 2 v°.</w:t>
      </w:r>
    </w:p>
  </w:footnote>
  <w:footnote w:id="50">
    <w:p w14:paraId="3090C1E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60" w:author="JEAN" w:date="2024-09-10T19:51:00Z">
            <w:rPr>
              <w:rFonts w:cs="Times New Roman"/>
              <w:lang w:val="en-US"/>
            </w:rPr>
          </w:rPrChange>
        </w:rPr>
        <w:pPrChange w:id="1361" w:author="JEAN" w:date="2024-09-10T19:51:00Z">
          <w:pPr>
            <w:pStyle w:val="Notedebasdepage"/>
          </w:pPr>
        </w:pPrChange>
      </w:pPr>
      <w:r>
        <w:rPr>
          <w:vertAlign w:val="superscript"/>
          <w:rPrChange w:id="136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6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64" w:author="JEAN" w:date="2024-09-10T19:51:00Z">
            <w:rPr>
              <w:lang w:val="en-US"/>
            </w:rPr>
          </w:rPrChange>
        </w:rPr>
        <w:tab/>
        <w:t>OF 955, f° 3 r°. OF 955, f° 4 r°. OF 963, f° 4 r°. OF 966, f° 4 r°. OF 1285, f° 75 r°.</w:t>
      </w:r>
    </w:p>
  </w:footnote>
  <w:footnote w:id="51">
    <w:p w14:paraId="3C6BA4F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367" w:author="JEAN" w:date="2024-09-10T19:51:00Z">
            <w:rPr>
              <w:rFonts w:cs="Times New Roman"/>
              <w:lang w:val="en-US"/>
            </w:rPr>
          </w:rPrChange>
        </w:rPr>
        <w:pPrChange w:id="1368" w:author="JEAN" w:date="2024-09-10T19:51:00Z">
          <w:pPr>
            <w:pStyle w:val="Notedebasdepage"/>
          </w:pPr>
        </w:pPrChange>
      </w:pPr>
      <w:r>
        <w:rPr>
          <w:vertAlign w:val="superscript"/>
          <w:rPrChange w:id="136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37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371" w:author="JEAN" w:date="2024-09-10T19:51:00Z">
            <w:rPr>
              <w:lang w:val="en-US"/>
            </w:rPr>
          </w:rPrChange>
        </w:rPr>
        <w:tab/>
        <w:t>OF 356, f° 13 v°.</w:t>
      </w:r>
    </w:p>
  </w:footnote>
  <w:footnote w:id="52">
    <w:p w14:paraId="0546EB9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672" w:author="JEAN" w:date="2024-09-10T19:51:00Z">
            <w:rPr>
              <w:rFonts w:cs="Times New Roman"/>
              <w:lang w:val="en-US"/>
            </w:rPr>
          </w:rPrChange>
        </w:rPr>
        <w:pPrChange w:id="1673" w:author="JEAN" w:date="2024-09-10T19:51:00Z">
          <w:pPr>
            <w:pStyle w:val="Notedebasdepage"/>
          </w:pPr>
        </w:pPrChange>
      </w:pPr>
      <w:r>
        <w:rPr>
          <w:vertAlign w:val="superscript"/>
          <w:rPrChange w:id="167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67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676" w:author="JEAN" w:date="2024-09-10T19:51:00Z">
            <w:rPr>
              <w:lang w:val="en-US"/>
            </w:rPr>
          </w:rPrChange>
        </w:rPr>
        <w:tab/>
        <w:t>OF 955, f° 3 v°.</w:t>
      </w:r>
    </w:p>
  </w:footnote>
  <w:footnote w:id="53">
    <w:p w14:paraId="0CC85F31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679" w:author="JEAN" w:date="2024-09-10T19:51:00Z">
            <w:rPr>
              <w:rFonts w:cs="Times New Roman"/>
            </w:rPr>
          </w:rPrChange>
        </w:rPr>
        <w:pPrChange w:id="1680" w:author="JEAN" w:date="2024-09-10T19:51:00Z">
          <w:pPr>
            <w:pStyle w:val="Notedebasdepage"/>
          </w:pPr>
        </w:pPrChange>
      </w:pPr>
      <w:r>
        <w:rPr>
          <w:vertAlign w:val="superscript"/>
          <w:rPrChange w:id="168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68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683" w:author="JEAN" w:date="2024-09-10T19:51:00Z">
            <w:rPr>
              <w:lang w:val="en-US"/>
            </w:rPr>
          </w:rPrChange>
        </w:rPr>
        <w:tab/>
        <w:t xml:space="preserve">OF 959, f° 4 r°. OF 963, f° 4 r°.  </w:t>
      </w:r>
      <w:r>
        <w:rPr>
          <w:rFonts w:ascii="Calibri" w:hAnsi="Calibri"/>
          <w:color w:val="000000"/>
          <w:sz w:val="20"/>
          <w:rPrChange w:id="1684" w:author="JEAN" w:date="2024-09-10T19:51:00Z">
            <w:rPr/>
          </w:rPrChange>
        </w:rPr>
        <w:t>OF 966, f° 4 v°.</w:t>
      </w:r>
    </w:p>
  </w:footnote>
  <w:footnote w:id="54">
    <w:p w14:paraId="7DF886C8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686" w:author="JEAN" w:date="2024-09-10T19:51:00Z">
            <w:rPr>
              <w:rFonts w:cs="Times New Roman"/>
            </w:rPr>
          </w:rPrChange>
        </w:rPr>
        <w:pPrChange w:id="1687" w:author="JEAN" w:date="2024-09-10T19:51:00Z">
          <w:pPr>
            <w:pStyle w:val="Notedebasdepage"/>
          </w:pPr>
        </w:pPrChange>
      </w:pPr>
      <w:r>
        <w:rPr>
          <w:vertAlign w:val="superscript"/>
          <w:rPrChange w:id="1688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1689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1690" w:author="JEAN" w:date="2024-09-10T19:51:00Z">
            <w:rPr/>
          </w:rPrChange>
        </w:rPr>
        <w:tab/>
        <w:t>OF 356, f° 14 r°.</w:t>
      </w:r>
    </w:p>
  </w:footnote>
  <w:footnote w:id="55">
    <w:p w14:paraId="42579866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692" w:author="JEAN" w:date="2024-09-10T19:51:00Z">
            <w:rPr>
              <w:rFonts w:cs="Times New Roman"/>
            </w:rPr>
          </w:rPrChange>
        </w:rPr>
        <w:pPrChange w:id="1693" w:author="JEAN" w:date="2024-09-10T19:51:00Z">
          <w:pPr>
            <w:pStyle w:val="Notedebasdepage"/>
          </w:pPr>
        </w:pPrChange>
      </w:pPr>
      <w:bookmarkStart w:id="1694" w:name="OLE_LINK1367"/>
      <w:bookmarkStart w:id="1695" w:name="OLE_LINK1370"/>
      <w:r>
        <w:rPr>
          <w:vertAlign w:val="superscript"/>
          <w:rPrChange w:id="1696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1697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1698" w:author="JEAN" w:date="2024-09-10T19:51:00Z">
            <w:rPr/>
          </w:rPrChange>
        </w:rPr>
        <w:tab/>
        <w:t xml:space="preserve">Avant l'attribution, en 1917, du nom du Cardinal Cisneros à la rue, elle était désignée comme la </w:t>
      </w:r>
      <w:r>
        <w:rPr>
          <w:rFonts w:ascii="Calibri" w:hAnsi="Calibri"/>
          <w:i/>
          <w:color w:val="000000"/>
          <w:sz w:val="20"/>
          <w:rPrChange w:id="1699" w:author="JEAN" w:date="2024-09-10T19:51:00Z">
            <w:rPr>
              <w:i/>
              <w:iCs/>
            </w:rPr>
          </w:rPrChange>
        </w:rPr>
        <w:t>Calle del Deán</w:t>
      </w:r>
      <w:r>
        <w:rPr>
          <w:rFonts w:ascii="Calibri" w:hAnsi="Calibri"/>
          <w:color w:val="000000"/>
          <w:sz w:val="20"/>
          <w:rPrChange w:id="1700" w:author="JEAN" w:date="2024-09-10T19:51:00Z">
            <w:rPr/>
          </w:rPrChange>
        </w:rPr>
        <w:t xml:space="preserve"> ou </w:t>
      </w:r>
      <w:r>
        <w:rPr>
          <w:rFonts w:ascii="Calibri" w:hAnsi="Calibri"/>
          <w:i/>
          <w:color w:val="000000"/>
          <w:sz w:val="20"/>
          <w:rPrChange w:id="1701" w:author="JEAN" w:date="2024-09-10T19:51:00Z">
            <w:rPr>
              <w:i/>
              <w:iCs/>
            </w:rPr>
          </w:rPrChange>
        </w:rPr>
        <w:t xml:space="preserve">de la Puerta Llana </w:t>
      </w:r>
      <w:r>
        <w:rPr>
          <w:rFonts w:ascii="Calibri" w:hAnsi="Calibri"/>
          <w:color w:val="000000"/>
          <w:sz w:val="20"/>
          <w:rPrChange w:id="1702" w:author="JEAN" w:date="2024-09-10T19:51:00Z">
            <w:rPr/>
          </w:rPrChange>
        </w:rPr>
        <w:t xml:space="preserve">(J. </w:t>
      </w:r>
      <w:r>
        <w:rPr>
          <w:rFonts w:ascii="Calibri" w:hAnsi="Calibri"/>
          <w:smallCaps/>
          <w:color w:val="000000"/>
          <w:sz w:val="20"/>
          <w:rPrChange w:id="1703" w:author="JEAN" w:date="2024-09-10T19:51:00Z">
            <w:rPr>
              <w:smallCaps/>
            </w:rPr>
          </w:rPrChange>
        </w:rPr>
        <w:t>Porres</w:t>
      </w:r>
      <w:r>
        <w:rPr>
          <w:rFonts w:ascii="Calibri" w:hAnsi="Calibri"/>
          <w:color w:val="000000"/>
          <w:sz w:val="20"/>
          <w:rPrChange w:id="1704" w:author="JEAN" w:date="2024-09-10T19:51:00Z">
            <w:rPr/>
          </w:rPrChange>
        </w:rPr>
        <w:t xml:space="preserve">, </w:t>
      </w:r>
      <w:r>
        <w:rPr>
          <w:rFonts w:ascii="Calibri" w:hAnsi="Calibri"/>
          <w:i/>
          <w:color w:val="000000"/>
          <w:sz w:val="20"/>
          <w:rPrChange w:id="1705" w:author="JEAN" w:date="2024-09-10T19:51:00Z">
            <w:rPr>
              <w:i/>
              <w:iCs/>
            </w:rPr>
          </w:rPrChange>
        </w:rPr>
        <w:t>Calles de Toledo</w:t>
      </w:r>
      <w:r>
        <w:rPr>
          <w:rFonts w:ascii="Calibri" w:hAnsi="Calibri"/>
          <w:color w:val="000000"/>
          <w:sz w:val="20"/>
          <w:rPrChange w:id="1706" w:author="JEAN" w:date="2024-09-10T19:51:00Z">
            <w:rPr/>
          </w:rPrChange>
        </w:rPr>
        <w:t>, 1971, t. 1, p. 235-237).</w:t>
      </w:r>
    </w:p>
    <w:bookmarkEnd w:id="1694"/>
    <w:bookmarkEnd w:id="1695"/>
  </w:footnote>
  <w:footnote w:id="56">
    <w:p w14:paraId="1A7D2123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801" w:author="JEAN" w:date="2024-09-10T19:51:00Z">
            <w:rPr>
              <w:szCs w:val="20"/>
            </w:rPr>
          </w:rPrChange>
        </w:rPr>
        <w:pPrChange w:id="1802" w:author="JEAN" w:date="2024-09-10T19:51:00Z">
          <w:pPr>
            <w:pStyle w:val="Notedebasdepage"/>
          </w:pPr>
        </w:pPrChange>
      </w:pPr>
      <w:r>
        <w:rPr>
          <w:rPrChange w:id="1803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i/>
          <w:color w:val="000000"/>
          <w:sz w:val="20"/>
          <w:lang w:val="es-ES"/>
          <w:rPrChange w:id="1804" w:author="JEAN" w:date="2024-09-10T19:51:00Z">
            <w:rPr>
              <w:i/>
              <w:szCs w:val="20"/>
            </w:rPr>
          </w:rPrChange>
        </w:rPr>
        <w:t xml:space="preserve"> </w:t>
      </w:r>
      <w:r w:rsidRPr="00705311">
        <w:rPr>
          <w:rFonts w:ascii="Calibri" w:hAnsi="Calibri"/>
          <w:i/>
          <w:color w:val="000000"/>
          <w:sz w:val="20"/>
          <w:lang w:val="es-ES"/>
          <w:rPrChange w:id="1805" w:author="JEAN" w:date="2024-09-10T19:51:00Z">
            <w:rPr>
              <w:i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1806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1807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1808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1809" w:author="JEAN" w:date="2024-09-10T19:51:00Z">
            <w:rPr>
              <w:bCs/>
              <w:i/>
              <w:color w:val="31849B"/>
              <w:szCs w:val="20"/>
            </w:rPr>
          </w:rPrChange>
        </w:rPr>
        <w:t>diego gonçales de toledo carpintero</w:t>
      </w:r>
      <w:r w:rsidRPr="00705311">
        <w:rPr>
          <w:rFonts w:ascii="Calibri" w:hAnsi="Calibri"/>
          <w:i/>
          <w:color w:val="31849B"/>
          <w:sz w:val="20"/>
          <w:lang w:val="es-ES"/>
          <w:rPrChange w:id="1810" w:author="JEAN" w:date="2024-09-10T19:51:00Z">
            <w:rPr>
              <w:i/>
              <w:color w:val="31849B"/>
              <w:szCs w:val="20"/>
            </w:rPr>
          </w:rPrChange>
        </w:rPr>
        <w:t>.</w:t>
      </w:r>
    </w:p>
  </w:footnote>
  <w:footnote w:id="57">
    <w:p w14:paraId="178D0FBC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1832" w:author="JEAN" w:date="2024-09-10T19:51:00Z">
            <w:rPr>
              <w:color w:val="000000" w:themeColor="text1"/>
              <w:szCs w:val="20"/>
            </w:rPr>
          </w:rPrChange>
        </w:rPr>
        <w:pPrChange w:id="1833" w:author="JEAN" w:date="2024-09-10T19:51:00Z">
          <w:pPr>
            <w:pStyle w:val="Notedebasdepage"/>
          </w:pPr>
        </w:pPrChange>
      </w:pPr>
      <w:r>
        <w:rPr>
          <w:rPrChange w:id="1834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1835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1836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1837" w:author="JEAN" w:date="2024-09-10T19:51:00Z">
            <w:rPr>
              <w:i/>
              <w:color w:val="000000" w:themeColor="text1"/>
              <w:szCs w:val="20"/>
            </w:rPr>
          </w:rPrChange>
        </w:rPr>
        <w:t>Diego Garçia de Toledo carpintero</w:t>
      </w:r>
    </w:p>
  </w:footnote>
  <w:footnote w:id="58">
    <w:p w14:paraId="7EDC4E7E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1945" w:author="JEAN" w:date="2024-09-10T19:51:00Z">
            <w:rPr>
              <w:rFonts w:cs="Times New Roman"/>
            </w:rPr>
          </w:rPrChange>
        </w:rPr>
        <w:pPrChange w:id="1946" w:author="JEAN" w:date="2024-09-10T19:51:00Z">
          <w:pPr>
            <w:pStyle w:val="Notedebasdepage"/>
          </w:pPr>
        </w:pPrChange>
      </w:pPr>
      <w:r>
        <w:rPr>
          <w:vertAlign w:val="superscript"/>
          <w:rPrChange w:id="1947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1948" w:author="JEAN" w:date="2024-09-10T19:51:00Z">
            <w:rPr/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1949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1950" w:author="JEAN" w:date="2024-09-10T19:51:00Z">
            <w:rPr>
              <w:smallCaps/>
            </w:rPr>
          </w:rPrChange>
        </w:rPr>
        <w:t>Passini, 2004,</w:t>
      </w:r>
      <w:r>
        <w:rPr>
          <w:rFonts w:ascii="Calibri" w:hAnsi="Calibri"/>
          <w:color w:val="000000"/>
          <w:sz w:val="20"/>
          <w:rPrChange w:id="1951" w:author="JEAN" w:date="2024-09-10T19:51:00Z">
            <w:rPr/>
          </w:rPrChange>
        </w:rPr>
        <w:t xml:space="preserve"> fait correspondre CH_BO_03 aux actuels n°s 3, 5 et 7 du </w:t>
      </w:r>
      <w:r>
        <w:rPr>
          <w:rFonts w:ascii="Calibri" w:hAnsi="Calibri"/>
          <w:i/>
          <w:color w:val="000000"/>
          <w:sz w:val="20"/>
          <w:rPrChange w:id="1952" w:author="JEAN" w:date="2024-09-10T19:51:00Z">
            <w:rPr>
              <w:i/>
              <w:iCs/>
            </w:rPr>
          </w:rPrChange>
        </w:rPr>
        <w:t>Callejón de S. Pedro</w:t>
      </w:r>
      <w:r>
        <w:rPr>
          <w:rFonts w:ascii="Calibri" w:hAnsi="Calibri"/>
          <w:color w:val="000000"/>
          <w:sz w:val="20"/>
          <w:rPrChange w:id="1953" w:author="JEAN" w:date="2024-09-10T19:51:00Z">
            <w:rPr/>
          </w:rPrChange>
        </w:rPr>
        <w:t xml:space="preserve">  p. 461-462.</w:t>
      </w:r>
    </w:p>
  </w:footnote>
  <w:footnote w:id="59">
    <w:p w14:paraId="64BC3C7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957" w:author="JEAN" w:date="2024-09-10T19:51:00Z">
            <w:rPr>
              <w:szCs w:val="20"/>
            </w:rPr>
          </w:rPrChange>
        </w:rPr>
        <w:pPrChange w:id="1958" w:author="JEAN" w:date="2024-09-10T19:51:00Z">
          <w:pPr>
            <w:pStyle w:val="Notedebasdepage"/>
          </w:pPr>
        </w:pPrChange>
      </w:pPr>
      <w:r>
        <w:rPr>
          <w:rPrChange w:id="1959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960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1961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1962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1963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1964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1965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1966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p.104.</w:t>
      </w:r>
    </w:p>
  </w:footnote>
  <w:footnote w:id="60">
    <w:p w14:paraId="2468BBC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968" w:author="JEAN" w:date="2024-09-10T19:51:00Z">
            <w:rPr>
              <w:rFonts w:cs="Times New Roman"/>
              <w:lang w:val="en-US"/>
            </w:rPr>
          </w:rPrChange>
        </w:rPr>
        <w:pPrChange w:id="1969" w:author="JEAN" w:date="2024-09-10T19:51:00Z">
          <w:pPr>
            <w:pStyle w:val="Notedebasdepage"/>
          </w:pPr>
        </w:pPrChange>
      </w:pPr>
      <w:r>
        <w:rPr>
          <w:vertAlign w:val="superscript"/>
          <w:rPrChange w:id="197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97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972" w:author="JEAN" w:date="2024-09-10T19:51:00Z">
            <w:rPr>
              <w:lang w:val="en-US"/>
            </w:rPr>
          </w:rPrChange>
        </w:rPr>
        <w:tab/>
        <w:t>OF 929, f° 27 v°. OF 931, f° 36 v°</w:t>
      </w:r>
    </w:p>
  </w:footnote>
  <w:footnote w:id="61">
    <w:p w14:paraId="60F9C37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975" w:author="JEAN" w:date="2024-09-10T19:51:00Z">
            <w:rPr>
              <w:rFonts w:cs="Times New Roman"/>
              <w:lang w:val="en-US"/>
            </w:rPr>
          </w:rPrChange>
        </w:rPr>
        <w:pPrChange w:id="1976" w:author="JEAN" w:date="2024-09-10T19:51:00Z">
          <w:pPr>
            <w:pStyle w:val="Notedebasdepage"/>
          </w:pPr>
        </w:pPrChange>
      </w:pPr>
      <w:r>
        <w:rPr>
          <w:vertAlign w:val="superscript"/>
          <w:rPrChange w:id="197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97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979" w:author="JEAN" w:date="2024-09-10T19:51:00Z">
            <w:rPr>
              <w:lang w:val="en-US"/>
            </w:rPr>
          </w:rPrChange>
        </w:rPr>
        <w:tab/>
        <w:t>OF 932, f° 44 r°.</w:t>
      </w:r>
    </w:p>
  </w:footnote>
  <w:footnote w:id="62">
    <w:p w14:paraId="68CCD98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982" w:author="JEAN" w:date="2024-09-10T19:51:00Z">
            <w:rPr>
              <w:rFonts w:cs="Times New Roman"/>
              <w:lang w:val="en-US"/>
            </w:rPr>
          </w:rPrChange>
        </w:rPr>
        <w:pPrChange w:id="1983" w:author="JEAN" w:date="2024-09-10T19:51:00Z">
          <w:pPr>
            <w:pStyle w:val="Notedebasdepage"/>
          </w:pPr>
        </w:pPrChange>
      </w:pPr>
      <w:r>
        <w:rPr>
          <w:vertAlign w:val="superscript"/>
          <w:rPrChange w:id="198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98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986" w:author="JEAN" w:date="2024-09-10T19:51:00Z">
            <w:rPr>
              <w:lang w:val="en-US"/>
            </w:rPr>
          </w:rPrChange>
        </w:rPr>
        <w:tab/>
        <w:t>OF 934, f° 37 v°.</w:t>
      </w:r>
    </w:p>
  </w:footnote>
  <w:footnote w:id="63">
    <w:p w14:paraId="15C2622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1992" w:author="JEAN" w:date="2024-09-10T19:51:00Z">
            <w:rPr>
              <w:rFonts w:cs="Times New Roman"/>
              <w:lang w:val="en-US"/>
            </w:rPr>
          </w:rPrChange>
        </w:rPr>
        <w:pPrChange w:id="1993" w:author="JEAN" w:date="2024-09-10T19:51:00Z">
          <w:pPr>
            <w:pStyle w:val="Notedebasdepage"/>
          </w:pPr>
        </w:pPrChange>
      </w:pPr>
      <w:r>
        <w:rPr>
          <w:vertAlign w:val="superscript"/>
          <w:rPrChange w:id="199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199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1996" w:author="JEAN" w:date="2024-09-10T19:51:00Z">
            <w:rPr>
              <w:lang w:val="en-US"/>
            </w:rPr>
          </w:rPrChange>
        </w:rPr>
        <w:tab/>
        <w:t>OF 935, f° 44 v°. OF 937, f° 12 r°.</w:t>
      </w:r>
    </w:p>
  </w:footnote>
  <w:footnote w:id="64">
    <w:p w14:paraId="5D3BE534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001" w:author="JEAN" w:date="2024-09-10T19:51:00Z">
            <w:rPr>
              <w:rFonts w:cs="Times New Roman"/>
            </w:rPr>
          </w:rPrChange>
        </w:rPr>
        <w:pPrChange w:id="2002" w:author="JEAN" w:date="2024-09-10T19:51:00Z">
          <w:pPr>
            <w:pStyle w:val="Notedebasdepage"/>
          </w:pPr>
        </w:pPrChange>
      </w:pPr>
      <w:r>
        <w:rPr>
          <w:vertAlign w:val="superscript"/>
          <w:rPrChange w:id="200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0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05" w:author="JEAN" w:date="2024-09-10T19:51:00Z">
            <w:rPr>
              <w:lang w:val="en-US"/>
            </w:rPr>
          </w:rPrChange>
        </w:rPr>
        <w:tab/>
        <w:t xml:space="preserve">OF 938, f° 23 v°. OF 939, f° 22 v°, sous Adarve del Atocha.  </w:t>
      </w:r>
      <w:r>
        <w:rPr>
          <w:rFonts w:ascii="Calibri" w:hAnsi="Calibri"/>
          <w:color w:val="000000"/>
          <w:sz w:val="20"/>
          <w:rPrChange w:id="2006" w:author="JEAN" w:date="2024-09-10T19:51:00Z">
            <w:rPr/>
          </w:rPrChange>
        </w:rPr>
        <w:t xml:space="preserve">Ceci comprend aussi une </w:t>
      </w:r>
      <w:r>
        <w:rPr>
          <w:rFonts w:ascii="Calibri" w:hAnsi="Calibri"/>
          <w:i/>
          <w:color w:val="000000"/>
          <w:sz w:val="20"/>
          <w:rPrChange w:id="2007" w:author="JEAN" w:date="2024-09-10T19:51:00Z">
            <w:rPr>
              <w:i/>
              <w:iCs/>
            </w:rPr>
          </w:rPrChange>
        </w:rPr>
        <w:t>bodega</w:t>
      </w:r>
      <w:r>
        <w:rPr>
          <w:rFonts w:ascii="Calibri" w:hAnsi="Calibri"/>
          <w:color w:val="000000"/>
          <w:sz w:val="20"/>
          <w:rPrChange w:id="2008" w:author="JEAN" w:date="2024-09-10T19:51:00Z">
            <w:rPr/>
          </w:rPrChange>
        </w:rPr>
        <w:t xml:space="preserve"> à la </w:t>
      </w:r>
      <w:r>
        <w:rPr>
          <w:rFonts w:ascii="Calibri" w:hAnsi="Calibri"/>
          <w:i/>
          <w:color w:val="000000"/>
          <w:sz w:val="20"/>
          <w:rPrChange w:id="2009" w:author="JEAN" w:date="2024-09-10T19:51:00Z">
            <w:rPr>
              <w:i/>
              <w:iCs/>
            </w:rPr>
          </w:rPrChange>
        </w:rPr>
        <w:t>Cal de Azacanes</w:t>
      </w:r>
      <w:r>
        <w:rPr>
          <w:rFonts w:ascii="Calibri" w:hAnsi="Calibri"/>
          <w:color w:val="000000"/>
          <w:sz w:val="20"/>
          <w:rPrChange w:id="2010" w:author="JEAN" w:date="2024-09-10T19:51:00Z">
            <w:rPr/>
          </w:rPrChange>
        </w:rPr>
        <w:t xml:space="preserve"> (CH_CO_02), cf. Azacanes, 15/6/1434.</w:t>
      </w:r>
    </w:p>
  </w:footnote>
  <w:footnote w:id="65">
    <w:p w14:paraId="5DD4EBD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13" w:author="JEAN" w:date="2024-09-10T19:51:00Z">
            <w:rPr>
              <w:rFonts w:cs="Times New Roman"/>
              <w:lang w:val="en-US"/>
            </w:rPr>
          </w:rPrChange>
        </w:rPr>
        <w:pPrChange w:id="2014" w:author="JEAN" w:date="2024-09-10T19:51:00Z">
          <w:pPr>
            <w:pStyle w:val="Notedebasdepage"/>
          </w:pPr>
        </w:pPrChange>
      </w:pPr>
      <w:r>
        <w:rPr>
          <w:vertAlign w:val="superscript"/>
          <w:rPrChange w:id="201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1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17" w:author="JEAN" w:date="2024-09-10T19:51:00Z">
            <w:rPr>
              <w:lang w:val="en-US"/>
            </w:rPr>
          </w:rPrChange>
        </w:rPr>
        <w:tab/>
        <w:t>OF 1085, f° 134.</w:t>
      </w:r>
    </w:p>
  </w:footnote>
  <w:footnote w:id="66">
    <w:p w14:paraId="4C68327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20" w:author="JEAN" w:date="2024-09-10T19:51:00Z">
            <w:rPr>
              <w:rFonts w:cs="Times New Roman"/>
              <w:lang w:val="en-US"/>
            </w:rPr>
          </w:rPrChange>
        </w:rPr>
        <w:pPrChange w:id="2021" w:author="JEAN" w:date="2024-09-10T19:51:00Z">
          <w:pPr>
            <w:pStyle w:val="Notedebasdepage"/>
          </w:pPr>
        </w:pPrChange>
      </w:pPr>
      <w:r>
        <w:rPr>
          <w:vertAlign w:val="superscript"/>
          <w:rPrChange w:id="202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2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24" w:author="JEAN" w:date="2024-09-10T19:51:00Z">
            <w:rPr>
              <w:lang w:val="en-US"/>
            </w:rPr>
          </w:rPrChange>
        </w:rPr>
        <w:tab/>
        <w:t>OF 356 bis, f° 4 r°. En marge: Marcos Dias. OF 940, f° 3 v°.</w:t>
      </w:r>
    </w:p>
  </w:footnote>
  <w:footnote w:id="67">
    <w:p w14:paraId="5464717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27" w:author="JEAN" w:date="2024-09-10T19:51:00Z">
            <w:rPr>
              <w:rFonts w:cs="Times New Roman"/>
              <w:lang w:val="en-US"/>
            </w:rPr>
          </w:rPrChange>
        </w:rPr>
        <w:pPrChange w:id="2028" w:author="JEAN" w:date="2024-09-10T19:51:00Z">
          <w:pPr>
            <w:pStyle w:val="Notedebasdepage"/>
          </w:pPr>
        </w:pPrChange>
      </w:pPr>
      <w:r>
        <w:rPr>
          <w:vertAlign w:val="superscript"/>
          <w:rPrChange w:id="202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3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31" w:author="JEAN" w:date="2024-09-10T19:51:00Z">
            <w:rPr>
              <w:lang w:val="en-US"/>
            </w:rPr>
          </w:rPrChange>
        </w:rPr>
        <w:tab/>
        <w:t>OF 941, f° 4 r°. OF 952, f° 2 v°.</w:t>
      </w:r>
    </w:p>
  </w:footnote>
  <w:footnote w:id="68">
    <w:p w14:paraId="2C60EC1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34" w:author="JEAN" w:date="2024-09-10T19:51:00Z">
            <w:rPr>
              <w:rFonts w:cs="Times New Roman"/>
              <w:lang w:val="en-US"/>
            </w:rPr>
          </w:rPrChange>
        </w:rPr>
        <w:pPrChange w:id="2035" w:author="JEAN" w:date="2024-09-10T19:51:00Z">
          <w:pPr>
            <w:pStyle w:val="Notedebasdepage"/>
          </w:pPr>
        </w:pPrChange>
      </w:pPr>
      <w:r>
        <w:rPr>
          <w:vertAlign w:val="superscript"/>
          <w:rPrChange w:id="203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3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38" w:author="JEAN" w:date="2024-09-10T19:51:00Z">
            <w:rPr>
              <w:lang w:val="en-US"/>
            </w:rPr>
          </w:rPrChange>
        </w:rPr>
        <w:tab/>
        <w:t>OF 955, f° 2 v°. OF 960, f° 3 r°.</w:t>
      </w:r>
    </w:p>
  </w:footnote>
  <w:footnote w:id="69">
    <w:p w14:paraId="1D4D373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41" w:author="JEAN" w:date="2024-09-10T19:51:00Z">
            <w:rPr>
              <w:rFonts w:cs="Times New Roman"/>
              <w:lang w:val="en-US"/>
            </w:rPr>
          </w:rPrChange>
        </w:rPr>
        <w:pPrChange w:id="2042" w:author="JEAN" w:date="2024-09-10T19:51:00Z">
          <w:pPr>
            <w:pStyle w:val="Notedebasdepage"/>
          </w:pPr>
        </w:pPrChange>
      </w:pPr>
      <w:r>
        <w:rPr>
          <w:vertAlign w:val="superscript"/>
          <w:rPrChange w:id="204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4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45" w:author="JEAN" w:date="2024-09-10T19:51:00Z">
            <w:rPr>
              <w:lang w:val="en-US"/>
            </w:rPr>
          </w:rPrChange>
        </w:rPr>
        <w:tab/>
        <w:t>OF 963, f° 3 r°. OF 966, f° 3 v°.</w:t>
      </w:r>
    </w:p>
  </w:footnote>
  <w:footnote w:id="70">
    <w:p w14:paraId="364C4087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048" w:author="JEAN" w:date="2024-09-10T19:51:00Z">
            <w:rPr>
              <w:rFonts w:cs="Times New Roman"/>
              <w:lang w:val="en-US"/>
            </w:rPr>
          </w:rPrChange>
        </w:rPr>
        <w:pPrChange w:id="2049" w:author="JEAN" w:date="2024-09-10T19:51:00Z">
          <w:pPr>
            <w:pStyle w:val="Notedebasdepage"/>
          </w:pPr>
        </w:pPrChange>
      </w:pPr>
      <w:r>
        <w:rPr>
          <w:vertAlign w:val="superscript"/>
          <w:rPrChange w:id="205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05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052" w:author="JEAN" w:date="2024-09-10T19:51:00Z">
            <w:rPr>
              <w:lang w:val="en-US"/>
            </w:rPr>
          </w:rPrChange>
        </w:rPr>
        <w:tab/>
        <w:t>OF 356, f° 9 r°.</w:t>
      </w:r>
    </w:p>
  </w:footnote>
  <w:footnote w:id="71">
    <w:p w14:paraId="64413206" w14:textId="77777777" w:rsidR="0031563A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208" w:author="JEAN" w:date="2024-09-10T19:51:00Z">
            <w:rPr>
              <w:szCs w:val="20"/>
            </w:rPr>
          </w:rPrChange>
        </w:rPr>
        <w:pPrChange w:id="2209" w:author="JEAN" w:date="2024-09-10T19:51:00Z">
          <w:pPr>
            <w:pStyle w:val="Notedebasdepage"/>
          </w:pPr>
        </w:pPrChange>
      </w:pPr>
      <w:r>
        <w:rPr>
          <w:rPrChange w:id="2210" w:author="JEAN" w:date="2024-09-10T19:51:00Z">
            <w:rPr>
              <w:rStyle w:val="Appelnotedebasdep"/>
              <w:szCs w:val="20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2211" w:author="JEAN" w:date="2024-09-10T19:51:00Z">
            <w:rPr>
              <w:szCs w:val="20"/>
            </w:rPr>
          </w:rPrChange>
        </w:rPr>
        <w:t xml:space="preserve"> </w:t>
      </w:r>
      <w:r>
        <w:rPr>
          <w:rFonts w:ascii="Calibri" w:hAnsi="Calibri"/>
          <w:color w:val="000000"/>
          <w:sz w:val="20"/>
          <w:rPrChange w:id="2212" w:author="JEAN" w:date="2024-09-10T19:51:00Z">
            <w:rPr>
              <w:szCs w:val="20"/>
            </w:rPr>
          </w:rPrChange>
        </w:rPr>
        <w:tab/>
      </w:r>
      <w:r>
        <w:rPr>
          <w:rFonts w:ascii="Calibri" w:hAnsi="Calibri"/>
          <w:i/>
          <w:color w:val="000000"/>
          <w:sz w:val="20"/>
          <w:rPrChange w:id="2213" w:author="JEAN" w:date="2024-09-10T19:51:00Z">
            <w:rPr>
              <w:i/>
              <w:szCs w:val="20"/>
            </w:rPr>
          </w:rPrChange>
        </w:rPr>
        <w:t>Marcos Dias de Mondejar canonigo</w:t>
      </w:r>
    </w:p>
  </w:footnote>
  <w:footnote w:id="72">
    <w:p w14:paraId="0B4AC565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442" w:author="JEAN" w:date="2024-09-10T19:51:00Z">
            <w:rPr>
              <w:szCs w:val="20"/>
            </w:rPr>
          </w:rPrChange>
        </w:rPr>
        <w:pPrChange w:id="2443" w:author="JEAN" w:date="2024-09-10T19:51:00Z">
          <w:pPr>
            <w:pStyle w:val="Notedebasdepage"/>
          </w:pPr>
        </w:pPrChange>
      </w:pPr>
      <w:r>
        <w:rPr>
          <w:rPrChange w:id="2444" w:author="JEAN" w:date="2024-09-10T19:51:00Z">
            <w:rPr>
              <w:rStyle w:val="Appelnotedebasdep"/>
              <w:szCs w:val="20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2445" w:author="JEAN" w:date="2024-09-10T19:51:00Z">
            <w:rPr>
              <w:szCs w:val="20"/>
            </w:rPr>
          </w:rPrChange>
        </w:rPr>
        <w:t xml:space="preserve"> </w:t>
      </w:r>
      <w:r>
        <w:rPr>
          <w:rFonts w:ascii="Calibri" w:hAnsi="Calibri"/>
          <w:color w:val="000000"/>
          <w:sz w:val="20"/>
          <w:rPrChange w:id="2446" w:author="JEAN" w:date="2024-09-10T19:51:00Z">
            <w:rPr>
              <w:szCs w:val="20"/>
            </w:rPr>
          </w:rPrChange>
        </w:rPr>
        <w:tab/>
      </w:r>
      <w:r>
        <w:rPr>
          <w:rFonts w:ascii="Calibri" w:hAnsi="Calibri"/>
          <w:smallCaps/>
          <w:color w:val="000000"/>
          <w:sz w:val="20"/>
          <w:rPrChange w:id="2447" w:author="JEAN" w:date="2024-09-10T19:51:00Z">
            <w:rPr>
              <w:smallCaps/>
              <w:szCs w:val="20"/>
            </w:rPr>
          </w:rPrChange>
        </w:rPr>
        <w:t>Passini</w:t>
      </w:r>
      <w:r>
        <w:rPr>
          <w:rFonts w:ascii="Calibri" w:hAnsi="Calibri"/>
          <w:color w:val="000000"/>
          <w:sz w:val="20"/>
          <w:rPrChange w:id="2448" w:author="JEAN" w:date="2024-09-10T19:51:00Z">
            <w:rPr>
              <w:szCs w:val="20"/>
            </w:rPr>
          </w:rPrChange>
        </w:rPr>
        <w:t xml:space="preserve">, </w:t>
      </w:r>
      <w:r>
        <w:rPr>
          <w:rFonts w:ascii="Calibri" w:hAnsi="Calibri"/>
          <w:smallCaps/>
          <w:color w:val="000000"/>
          <w:sz w:val="20"/>
          <w:rPrChange w:id="2449" w:author="JEAN" w:date="2024-09-10T19:51:00Z">
            <w:rPr>
              <w:smallCaps/>
              <w:szCs w:val="20"/>
            </w:rPr>
          </w:rPrChange>
        </w:rPr>
        <w:t>Molénat</w:t>
      </w:r>
      <w:r>
        <w:rPr>
          <w:rFonts w:ascii="Calibri" w:hAnsi="Calibri"/>
          <w:color w:val="000000"/>
          <w:sz w:val="20"/>
          <w:rPrChange w:id="2450" w:author="JEAN" w:date="2024-09-10T19:51:00Z">
            <w:rPr>
              <w:szCs w:val="20"/>
            </w:rPr>
          </w:rPrChange>
        </w:rPr>
        <w:t>, 1995</w:t>
      </w:r>
      <w:r>
        <w:rPr>
          <w:rFonts w:ascii="Times" w:hAnsi="Times"/>
          <w:i/>
          <w:color w:val="000000"/>
          <w:sz w:val="20"/>
          <w:rPrChange w:id="2451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p.112.</w:t>
      </w:r>
    </w:p>
  </w:footnote>
  <w:footnote w:id="73">
    <w:p w14:paraId="4E83593B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2453" w:author="JEAN" w:date="2024-09-10T19:51:00Z">
            <w:rPr>
              <w:rFonts w:cs="Times New Roman"/>
            </w:rPr>
          </w:rPrChange>
        </w:rPr>
        <w:pPrChange w:id="2454" w:author="JEAN" w:date="2024-09-10T19:51:00Z">
          <w:pPr>
            <w:pStyle w:val="Notedebasdepage"/>
          </w:pPr>
        </w:pPrChange>
      </w:pPr>
      <w:r>
        <w:rPr>
          <w:vertAlign w:val="superscript"/>
          <w:rPrChange w:id="2455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2456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2457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2458" w:author="JEAN" w:date="2024-09-10T19:51:00Z">
            <w:rPr>
              <w:smallCaps/>
            </w:rPr>
          </w:rPrChange>
        </w:rPr>
        <w:t>Passini</w:t>
      </w:r>
      <w:r>
        <w:rPr>
          <w:rFonts w:ascii="Calibri" w:hAnsi="Calibri"/>
          <w:color w:val="000000"/>
          <w:sz w:val="20"/>
          <w:rPrChange w:id="2459" w:author="JEAN" w:date="2024-09-10T19:51:00Z">
            <w:rPr/>
          </w:rPrChange>
        </w:rPr>
        <w:t xml:space="preserve">, 2004, p. 463-467, fait correspondre </w:t>
      </w:r>
      <w:bookmarkStart w:id="2460" w:name="OLE_LINK4580"/>
      <w:bookmarkStart w:id="2461" w:name="OLE_LINK4581"/>
      <w:r>
        <w:rPr>
          <w:rFonts w:ascii="Calibri" w:hAnsi="Calibri"/>
          <w:color w:val="000000"/>
          <w:sz w:val="20"/>
          <w:rPrChange w:id="2462" w:author="JEAN" w:date="2024-09-10T19:51:00Z">
            <w:rPr/>
          </w:rPrChange>
        </w:rPr>
        <w:t>CH_BO_0</w:t>
      </w:r>
      <w:bookmarkEnd w:id="2460"/>
      <w:bookmarkEnd w:id="2461"/>
      <w:r>
        <w:rPr>
          <w:rFonts w:ascii="Calibri" w:hAnsi="Calibri"/>
          <w:color w:val="000000"/>
          <w:sz w:val="20"/>
          <w:rPrChange w:id="2463" w:author="JEAN" w:date="2024-09-10T19:51:00Z">
            <w:rPr/>
          </w:rPrChange>
        </w:rPr>
        <w:t xml:space="preserve">4 et CH_BO_05, respectivement aux n°s 9 et 11 du Callejón de S. Pedro </w:t>
      </w:r>
    </w:p>
  </w:footnote>
  <w:footnote w:id="74">
    <w:p w14:paraId="2003065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468" w:author="JEAN" w:date="2024-09-10T19:51:00Z">
            <w:rPr>
              <w:szCs w:val="20"/>
            </w:rPr>
          </w:rPrChange>
        </w:rPr>
        <w:pPrChange w:id="2469" w:author="JEAN" w:date="2024-09-10T19:51:00Z">
          <w:pPr>
            <w:pStyle w:val="Notedebasdepage"/>
          </w:pPr>
        </w:pPrChange>
      </w:pPr>
      <w:r>
        <w:rPr>
          <w:rPrChange w:id="2470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71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2472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2473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2474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2475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2476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2477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p.109.</w:t>
      </w:r>
    </w:p>
  </w:footnote>
  <w:footnote w:id="75">
    <w:p w14:paraId="2F175CF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479" w:author="JEAN" w:date="2024-09-10T19:51:00Z">
            <w:rPr>
              <w:rFonts w:cs="Times New Roman"/>
              <w:lang w:val="en-US"/>
            </w:rPr>
          </w:rPrChange>
        </w:rPr>
        <w:pPrChange w:id="2480" w:author="JEAN" w:date="2024-09-10T19:51:00Z">
          <w:pPr>
            <w:pStyle w:val="Notedebasdepage"/>
          </w:pPr>
        </w:pPrChange>
      </w:pPr>
      <w:r>
        <w:rPr>
          <w:vertAlign w:val="superscript"/>
          <w:rPrChange w:id="248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8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483" w:author="JEAN" w:date="2024-09-10T19:51:00Z">
            <w:rPr>
              <w:lang w:val="en-US"/>
            </w:rPr>
          </w:rPrChange>
        </w:rPr>
        <w:tab/>
        <w:t>OF 929, f° 28 r°. OF 931, f° 36 r°; OF 932, f° 44 r°; OF 934, f° 37 v°; OF 935, f° 44 v°. OF 936, f° 57 r°.</w:t>
      </w:r>
    </w:p>
  </w:footnote>
  <w:footnote w:id="76">
    <w:p w14:paraId="2E5691B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486" w:author="JEAN" w:date="2024-09-10T19:51:00Z">
            <w:rPr>
              <w:rFonts w:cs="Times New Roman"/>
              <w:lang w:val="en-US"/>
            </w:rPr>
          </w:rPrChange>
        </w:rPr>
        <w:pPrChange w:id="2487" w:author="JEAN" w:date="2024-09-10T19:51:00Z">
          <w:pPr>
            <w:pStyle w:val="Notedebasdepage"/>
          </w:pPr>
        </w:pPrChange>
      </w:pPr>
      <w:r>
        <w:rPr>
          <w:vertAlign w:val="superscript"/>
          <w:rPrChange w:id="248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8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490" w:author="JEAN" w:date="2024-09-10T19:51:00Z">
            <w:rPr>
              <w:lang w:val="en-US"/>
            </w:rPr>
          </w:rPrChange>
        </w:rPr>
        <w:tab/>
        <w:t>OF 937, f° 12 v°.</w:t>
      </w:r>
    </w:p>
  </w:footnote>
  <w:footnote w:id="77">
    <w:p w14:paraId="4A215B2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493" w:author="JEAN" w:date="2024-09-10T19:51:00Z">
            <w:rPr>
              <w:rFonts w:cs="Times New Roman"/>
              <w:lang w:val="en-US"/>
            </w:rPr>
          </w:rPrChange>
        </w:rPr>
        <w:pPrChange w:id="2494" w:author="JEAN" w:date="2024-09-10T19:51:00Z">
          <w:pPr>
            <w:pStyle w:val="Notedebasdepage"/>
          </w:pPr>
        </w:pPrChange>
      </w:pPr>
      <w:r>
        <w:rPr>
          <w:vertAlign w:val="superscript"/>
          <w:rPrChange w:id="249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49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497" w:author="JEAN" w:date="2024-09-10T19:51:00Z">
            <w:rPr>
              <w:lang w:val="en-US"/>
            </w:rPr>
          </w:rPrChange>
        </w:rPr>
        <w:tab/>
        <w:t>OF 938, f° 24 v°.</w:t>
      </w:r>
    </w:p>
  </w:footnote>
  <w:footnote w:id="78">
    <w:p w14:paraId="7CB36F3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02" w:author="JEAN" w:date="2024-09-10T19:51:00Z">
            <w:rPr>
              <w:rFonts w:cs="Times New Roman"/>
              <w:lang w:val="en-US"/>
            </w:rPr>
          </w:rPrChange>
        </w:rPr>
        <w:pPrChange w:id="2503" w:author="JEAN" w:date="2024-09-10T19:51:00Z">
          <w:pPr>
            <w:pStyle w:val="Notedebasdepage"/>
          </w:pPr>
        </w:pPrChange>
      </w:pPr>
      <w:r>
        <w:rPr>
          <w:vertAlign w:val="superscript"/>
          <w:rPrChange w:id="250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0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06" w:author="JEAN" w:date="2024-09-10T19:51:00Z">
            <w:rPr>
              <w:lang w:val="en-US"/>
            </w:rPr>
          </w:rPrChange>
        </w:rPr>
        <w:tab/>
        <w:t>OF 1083, f° 183 r°.</w:t>
      </w:r>
    </w:p>
  </w:footnote>
  <w:footnote w:id="79">
    <w:p w14:paraId="0ABE6EB8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2509" w:author="JEAN" w:date="2024-09-10T19:51:00Z">
            <w:rPr>
              <w:rFonts w:cs="Times New Roman"/>
              <w:lang w:val="en-US"/>
            </w:rPr>
          </w:rPrChange>
        </w:rPr>
        <w:pPrChange w:id="2510" w:author="JEAN" w:date="2024-09-10T19:51:00Z">
          <w:pPr>
            <w:pStyle w:val="Notedebasdepage"/>
          </w:pPr>
        </w:pPrChange>
      </w:pPr>
      <w:r>
        <w:rPr>
          <w:vertAlign w:val="superscript"/>
          <w:rPrChange w:id="251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1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13" w:author="JEAN" w:date="2024-09-10T19:51:00Z">
            <w:rPr>
              <w:lang w:val="en-US"/>
            </w:rPr>
          </w:rPrChange>
        </w:rPr>
        <w:tab/>
        <w:t xml:space="preserve">OF 356 bis, f° 4 v°. </w:t>
      </w:r>
      <w:r w:rsidRPr="00705311">
        <w:rPr>
          <w:rFonts w:ascii="Calibri" w:hAnsi="Calibri"/>
          <w:color w:val="000000"/>
          <w:sz w:val="20"/>
          <w:lang w:val="es-ES"/>
          <w:rPrChange w:id="2514" w:author="JEAN" w:date="2024-09-10T19:51:00Z">
            <w:rPr>
              <w:lang w:val="en-US"/>
            </w:rPr>
          </w:rPrChange>
        </w:rPr>
        <w:t>En marge: Fernando de Trugillo.</w:t>
      </w:r>
    </w:p>
  </w:footnote>
  <w:footnote w:id="80">
    <w:p w14:paraId="46AA455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17" w:author="JEAN" w:date="2024-09-10T19:51:00Z">
            <w:rPr>
              <w:rFonts w:cs="Times New Roman"/>
              <w:lang w:val="en-US"/>
            </w:rPr>
          </w:rPrChange>
        </w:rPr>
        <w:pPrChange w:id="2518" w:author="JEAN" w:date="2024-09-10T19:51:00Z">
          <w:pPr>
            <w:pStyle w:val="Notedebasdepage"/>
          </w:pPr>
        </w:pPrChange>
      </w:pPr>
      <w:r>
        <w:rPr>
          <w:vertAlign w:val="superscript"/>
          <w:rPrChange w:id="251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2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21" w:author="JEAN" w:date="2024-09-10T19:51:00Z">
            <w:rPr>
              <w:lang w:val="en-US"/>
            </w:rPr>
          </w:rPrChange>
        </w:rPr>
        <w:tab/>
        <w:t>OF 1086, f° 140 v°.</w:t>
      </w:r>
    </w:p>
  </w:footnote>
  <w:footnote w:id="81">
    <w:p w14:paraId="0D31D7F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26" w:author="JEAN" w:date="2024-09-10T19:51:00Z">
            <w:rPr>
              <w:rFonts w:cs="Times New Roman"/>
              <w:lang w:val="en-US"/>
            </w:rPr>
          </w:rPrChange>
        </w:rPr>
        <w:pPrChange w:id="2527" w:author="JEAN" w:date="2024-09-10T19:51:00Z">
          <w:pPr>
            <w:pStyle w:val="Notedebasdepage"/>
          </w:pPr>
        </w:pPrChange>
      </w:pPr>
      <w:r>
        <w:rPr>
          <w:vertAlign w:val="superscript"/>
          <w:rPrChange w:id="252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2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30" w:author="JEAN" w:date="2024-09-10T19:51:00Z">
            <w:rPr>
              <w:lang w:val="en-US"/>
            </w:rPr>
          </w:rPrChange>
        </w:rPr>
        <w:tab/>
        <w:t>OF 940, f° 3 °.</w:t>
      </w:r>
    </w:p>
  </w:footnote>
  <w:footnote w:id="82">
    <w:p w14:paraId="4C36162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33" w:author="JEAN" w:date="2024-09-10T19:51:00Z">
            <w:rPr>
              <w:rFonts w:cs="Times New Roman"/>
              <w:lang w:val="en-US"/>
            </w:rPr>
          </w:rPrChange>
        </w:rPr>
        <w:pPrChange w:id="2534" w:author="JEAN" w:date="2024-09-10T19:51:00Z">
          <w:pPr>
            <w:pStyle w:val="Notedebasdepage"/>
          </w:pPr>
        </w:pPrChange>
      </w:pPr>
      <w:r>
        <w:rPr>
          <w:vertAlign w:val="superscript"/>
          <w:rPrChange w:id="253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3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37" w:author="JEAN" w:date="2024-09-10T19:51:00Z">
            <w:rPr>
              <w:lang w:val="en-US"/>
            </w:rPr>
          </w:rPrChange>
        </w:rPr>
        <w:tab/>
        <w:t>OF 941, f° 4 v°.</w:t>
      </w:r>
    </w:p>
  </w:footnote>
  <w:footnote w:id="83">
    <w:p w14:paraId="51FC118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40" w:author="JEAN" w:date="2024-09-10T19:51:00Z">
            <w:rPr>
              <w:rFonts w:cs="Times New Roman"/>
              <w:lang w:val="en-US"/>
            </w:rPr>
          </w:rPrChange>
        </w:rPr>
        <w:pPrChange w:id="2541" w:author="JEAN" w:date="2024-09-10T19:51:00Z">
          <w:pPr>
            <w:pStyle w:val="Notedebasdepage"/>
          </w:pPr>
        </w:pPrChange>
      </w:pPr>
      <w:r>
        <w:rPr>
          <w:vertAlign w:val="superscript"/>
          <w:rPrChange w:id="254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4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44" w:author="JEAN" w:date="2024-09-10T19:51:00Z">
            <w:rPr>
              <w:lang w:val="en-US"/>
            </w:rPr>
          </w:rPrChange>
        </w:rPr>
        <w:tab/>
        <w:t>OF 1091, f° 247 v°.</w:t>
      </w:r>
    </w:p>
  </w:footnote>
  <w:footnote w:id="84">
    <w:p w14:paraId="4E397FE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49" w:author="JEAN" w:date="2024-09-10T19:51:00Z">
            <w:rPr>
              <w:rFonts w:cs="Times New Roman"/>
              <w:lang w:val="en-US"/>
            </w:rPr>
          </w:rPrChange>
        </w:rPr>
        <w:pPrChange w:id="2550" w:author="JEAN" w:date="2024-09-10T19:51:00Z">
          <w:pPr>
            <w:pStyle w:val="Notedebasdepage"/>
          </w:pPr>
        </w:pPrChange>
      </w:pPr>
      <w:r>
        <w:rPr>
          <w:vertAlign w:val="superscript"/>
          <w:rPrChange w:id="255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5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53" w:author="JEAN" w:date="2024-09-10T19:51:00Z">
            <w:rPr>
              <w:lang w:val="en-US"/>
            </w:rPr>
          </w:rPrChange>
        </w:rPr>
        <w:tab/>
        <w:t>OF 955, f° 2 v°.</w:t>
      </w:r>
    </w:p>
  </w:footnote>
  <w:footnote w:id="85">
    <w:p w14:paraId="0EED61B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58" w:author="JEAN" w:date="2024-09-10T19:51:00Z">
            <w:rPr>
              <w:rFonts w:cs="Times New Roman"/>
              <w:lang w:val="en-US"/>
            </w:rPr>
          </w:rPrChange>
        </w:rPr>
        <w:pPrChange w:id="2559" w:author="JEAN" w:date="2024-09-10T19:51:00Z">
          <w:pPr>
            <w:pStyle w:val="Notedebasdepage"/>
          </w:pPr>
        </w:pPrChange>
      </w:pPr>
      <w:r>
        <w:rPr>
          <w:vertAlign w:val="superscript"/>
          <w:rPrChange w:id="256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6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62" w:author="JEAN" w:date="2024-09-10T19:51:00Z">
            <w:rPr>
              <w:lang w:val="en-US"/>
            </w:rPr>
          </w:rPrChange>
        </w:rPr>
        <w:tab/>
        <w:t>OF 1084, f° 10 r° (117 mod.).</w:t>
      </w:r>
    </w:p>
  </w:footnote>
  <w:footnote w:id="86">
    <w:p w14:paraId="43C99EC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65" w:author="JEAN" w:date="2024-09-10T19:51:00Z">
            <w:rPr>
              <w:rFonts w:cs="Times New Roman"/>
              <w:lang w:val="en-US"/>
            </w:rPr>
          </w:rPrChange>
        </w:rPr>
        <w:pPrChange w:id="2566" w:author="JEAN" w:date="2024-09-10T19:51:00Z">
          <w:pPr>
            <w:pStyle w:val="Notedebasdepage"/>
          </w:pPr>
        </w:pPrChange>
      </w:pPr>
      <w:r>
        <w:rPr>
          <w:vertAlign w:val="superscript"/>
          <w:rPrChange w:id="256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6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69" w:author="JEAN" w:date="2024-09-10T19:51:00Z">
            <w:rPr>
              <w:lang w:val="en-US"/>
            </w:rPr>
          </w:rPrChange>
        </w:rPr>
        <w:tab/>
        <w:t>OF 957, f° 3 r°.</w:t>
      </w:r>
    </w:p>
  </w:footnote>
  <w:footnote w:id="87">
    <w:p w14:paraId="28DD7CE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72" w:author="JEAN" w:date="2024-09-10T19:51:00Z">
            <w:rPr>
              <w:rFonts w:cs="Times New Roman"/>
              <w:lang w:val="en-US"/>
            </w:rPr>
          </w:rPrChange>
        </w:rPr>
        <w:pPrChange w:id="2573" w:author="JEAN" w:date="2024-09-10T19:51:00Z">
          <w:pPr>
            <w:pStyle w:val="Notedebasdepage"/>
          </w:pPr>
        </w:pPrChange>
      </w:pPr>
      <w:r>
        <w:rPr>
          <w:vertAlign w:val="superscript"/>
          <w:rPrChange w:id="257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7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76" w:author="JEAN" w:date="2024-09-10T19:51:00Z">
            <w:rPr>
              <w:lang w:val="en-US"/>
            </w:rPr>
          </w:rPrChange>
        </w:rPr>
        <w:tab/>
        <w:t>CT E.7.K.1.26.</w:t>
      </w:r>
    </w:p>
  </w:footnote>
  <w:footnote w:id="88">
    <w:p w14:paraId="540D9BB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579" w:author="JEAN" w:date="2024-09-10T19:51:00Z">
            <w:rPr>
              <w:rFonts w:cs="Times New Roman"/>
              <w:lang w:val="en-US"/>
            </w:rPr>
          </w:rPrChange>
        </w:rPr>
        <w:pPrChange w:id="2580" w:author="JEAN" w:date="2024-09-10T19:51:00Z">
          <w:pPr>
            <w:pStyle w:val="Notedebasdepage"/>
          </w:pPr>
        </w:pPrChange>
      </w:pPr>
      <w:r>
        <w:rPr>
          <w:vertAlign w:val="superscript"/>
          <w:rPrChange w:id="258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58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583" w:author="JEAN" w:date="2024-09-10T19:51:00Z">
            <w:rPr>
              <w:lang w:val="en-US"/>
            </w:rPr>
          </w:rPrChange>
        </w:rPr>
        <w:tab/>
        <w:t>OF 356, f° 10 r°.</w:t>
      </w:r>
    </w:p>
  </w:footnote>
  <w:footnote w:id="89">
    <w:p w14:paraId="291C51C4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2586" w:author="JEAN" w:date="2024-09-10T19:51:00Z">
            <w:rPr>
              <w:rFonts w:cs="Times New Roman"/>
              <w:lang w:val="en-US"/>
            </w:rPr>
          </w:rPrChange>
        </w:rPr>
        <w:pPrChange w:id="2587" w:author="JEAN" w:date="2024-09-10T19:51:00Z">
          <w:pPr>
            <w:pStyle w:val="Notedebasdepage"/>
          </w:pPr>
        </w:pPrChange>
      </w:pPr>
      <w:r>
        <w:rPr>
          <w:vertAlign w:val="superscript"/>
          <w:rPrChange w:id="2588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2589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2590" w:author="JEAN" w:date="2024-09-10T19:51:00Z">
            <w:rPr>
              <w:lang w:val="en-US"/>
            </w:rPr>
          </w:rPrChange>
        </w:rPr>
        <w:tab/>
        <w:t>CT E.7.K.1.27a.  OF 966, f° 3 v°.</w:t>
      </w:r>
    </w:p>
  </w:footnote>
  <w:footnote w:id="90">
    <w:p w14:paraId="5D9BD04F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i/>
          <w:color w:val="000000"/>
          <w:lang w:val="es-ES"/>
          <w:rPrChange w:id="2737" w:author="JEAN" w:date="2024-09-10T19:51:00Z">
            <w:rPr>
              <w:i/>
              <w:szCs w:val="20"/>
            </w:rPr>
          </w:rPrChange>
        </w:rPr>
        <w:pPrChange w:id="2738" w:author="JEAN" w:date="2024-09-10T19:51:00Z">
          <w:pPr>
            <w:pStyle w:val="Notedebasdepage"/>
          </w:pPr>
        </w:pPrChange>
      </w:pPr>
      <w:r>
        <w:rPr>
          <w:rPrChange w:id="2739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2740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2741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2742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2743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2744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2745" w:author="JEAN" w:date="2024-09-10T19:51:00Z">
            <w:rPr>
              <w:bCs/>
              <w:i/>
              <w:color w:val="31849B"/>
              <w:szCs w:val="20"/>
            </w:rPr>
          </w:rPrChange>
        </w:rPr>
        <w:t>ferrando trugillo</w:t>
      </w:r>
      <w:r w:rsidRPr="00705311">
        <w:rPr>
          <w:rFonts w:ascii="Calibri" w:hAnsi="Calibri"/>
          <w:i/>
          <w:color w:val="31849B"/>
          <w:sz w:val="20"/>
          <w:lang w:val="es-ES"/>
          <w:rPrChange w:id="2746" w:author="JEAN" w:date="2024-09-10T19:51:00Z">
            <w:rPr>
              <w:i/>
              <w:color w:val="31849B"/>
              <w:szCs w:val="20"/>
            </w:rPr>
          </w:rPrChange>
        </w:rPr>
        <w:t>.</w:t>
      </w:r>
    </w:p>
  </w:footnote>
  <w:footnote w:id="91">
    <w:p w14:paraId="57D88AF1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2766" w:author="JEAN" w:date="2024-09-10T19:51:00Z">
            <w:rPr>
              <w:color w:val="000000" w:themeColor="text1"/>
              <w:szCs w:val="20"/>
            </w:rPr>
          </w:rPrChange>
        </w:rPr>
        <w:pPrChange w:id="2767" w:author="JEAN" w:date="2024-09-10T19:51:00Z">
          <w:pPr>
            <w:pStyle w:val="Notedebasdepage"/>
          </w:pPr>
        </w:pPrChange>
      </w:pPr>
      <w:r>
        <w:rPr>
          <w:rPrChange w:id="2768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2769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2770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2771" w:author="JEAN" w:date="2024-09-10T19:51:00Z">
            <w:rPr>
              <w:i/>
              <w:color w:val="000000" w:themeColor="text1"/>
              <w:szCs w:val="20"/>
            </w:rPr>
          </w:rPrChange>
        </w:rPr>
        <w:t>Fernando de Trugillo</w:t>
      </w:r>
    </w:p>
  </w:footnote>
  <w:footnote w:id="92">
    <w:p w14:paraId="7CF96EF7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2960" w:author="JEAN" w:date="2024-09-10T19:51:00Z">
            <w:rPr>
              <w:szCs w:val="20"/>
            </w:rPr>
          </w:rPrChange>
        </w:rPr>
        <w:pPrChange w:id="2961" w:author="JEAN" w:date="2024-09-10T19:51:00Z">
          <w:pPr>
            <w:pStyle w:val="Notedebasdepage"/>
          </w:pPr>
        </w:pPrChange>
      </w:pPr>
      <w:r>
        <w:rPr>
          <w:rPrChange w:id="2962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2963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2964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smallCaps/>
          <w:color w:val="000000"/>
          <w:sz w:val="20"/>
          <w:lang w:val="es-ES"/>
          <w:rPrChange w:id="2965" w:author="JEAN" w:date="2024-09-10T19:51:00Z">
            <w:rPr>
              <w:smallCaps/>
              <w:szCs w:val="20"/>
            </w:rPr>
          </w:rPrChange>
        </w:rPr>
        <w:t>Passini</w:t>
      </w:r>
      <w:r w:rsidRPr="00705311">
        <w:rPr>
          <w:rFonts w:ascii="Calibri" w:hAnsi="Calibri"/>
          <w:color w:val="000000"/>
          <w:sz w:val="20"/>
          <w:lang w:val="es-ES"/>
          <w:rPrChange w:id="2966" w:author="JEAN" w:date="2024-09-10T19:51:00Z">
            <w:rPr>
              <w:szCs w:val="20"/>
            </w:rPr>
          </w:rPrChange>
        </w:rPr>
        <w:t>, 2001 A,</w:t>
      </w:r>
    </w:p>
  </w:footnote>
  <w:footnote w:id="93">
    <w:p w14:paraId="0822EBB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68" w:author="JEAN" w:date="2024-09-10T19:51:00Z">
            <w:rPr>
              <w:rFonts w:cs="Times New Roman"/>
              <w:lang w:val="en-US"/>
            </w:rPr>
          </w:rPrChange>
        </w:rPr>
        <w:pPrChange w:id="2969" w:author="JEAN" w:date="2024-09-10T19:51:00Z">
          <w:pPr>
            <w:pStyle w:val="Notedebasdepage"/>
          </w:pPr>
        </w:pPrChange>
      </w:pPr>
      <w:r>
        <w:rPr>
          <w:vertAlign w:val="superscript"/>
          <w:rPrChange w:id="297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97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972" w:author="JEAN" w:date="2024-09-10T19:51:00Z">
            <w:rPr>
              <w:lang w:val="en-US"/>
            </w:rPr>
          </w:rPrChange>
        </w:rPr>
        <w:tab/>
        <w:t>OF 1085, f° 88 v°.</w:t>
      </w:r>
    </w:p>
  </w:footnote>
  <w:footnote w:id="94">
    <w:p w14:paraId="3EB8F02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76" w:author="JEAN" w:date="2024-09-10T19:51:00Z">
            <w:rPr>
              <w:rFonts w:cs="Times New Roman"/>
              <w:lang w:val="en-US"/>
            </w:rPr>
          </w:rPrChange>
        </w:rPr>
        <w:pPrChange w:id="2977" w:author="JEAN" w:date="2024-09-10T19:51:00Z">
          <w:pPr>
            <w:pStyle w:val="Notedebasdepage"/>
          </w:pPr>
        </w:pPrChange>
      </w:pPr>
      <w:r>
        <w:rPr>
          <w:vertAlign w:val="superscript"/>
          <w:rPrChange w:id="297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97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980" w:author="JEAN" w:date="2024-09-10T19:51:00Z">
            <w:rPr>
              <w:lang w:val="en-US"/>
            </w:rPr>
          </w:rPrChange>
        </w:rPr>
        <w:tab/>
        <w:t>OF 941, f° 4 v°. OF 952, f° 3 r°. OF 955, f° 2P.</w:t>
      </w:r>
    </w:p>
  </w:footnote>
  <w:footnote w:id="95">
    <w:p w14:paraId="57E1852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83" w:author="JEAN" w:date="2024-09-10T19:51:00Z">
            <w:rPr>
              <w:rFonts w:cs="Times New Roman"/>
              <w:lang w:val="en-US"/>
            </w:rPr>
          </w:rPrChange>
        </w:rPr>
        <w:pPrChange w:id="2984" w:author="JEAN" w:date="2024-09-10T19:51:00Z">
          <w:pPr>
            <w:pStyle w:val="Notedebasdepage"/>
          </w:pPr>
        </w:pPrChange>
      </w:pPr>
      <w:r>
        <w:rPr>
          <w:vertAlign w:val="superscript"/>
          <w:rPrChange w:id="298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98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987" w:author="JEAN" w:date="2024-09-10T19:51:00Z">
            <w:rPr>
              <w:lang w:val="en-US"/>
            </w:rPr>
          </w:rPrChange>
        </w:rPr>
        <w:tab/>
        <w:t>OF 957, f° 3 r°. OF 959, f° 3 v°.</w:t>
      </w:r>
    </w:p>
  </w:footnote>
  <w:footnote w:id="96">
    <w:p w14:paraId="01BEB8A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90" w:author="JEAN" w:date="2024-09-10T19:51:00Z">
            <w:rPr>
              <w:rFonts w:cs="Times New Roman"/>
              <w:lang w:val="en-US"/>
            </w:rPr>
          </w:rPrChange>
        </w:rPr>
        <w:pPrChange w:id="2991" w:author="JEAN" w:date="2024-09-10T19:51:00Z">
          <w:pPr>
            <w:pStyle w:val="Notedebasdepage"/>
          </w:pPr>
        </w:pPrChange>
      </w:pPr>
      <w:r>
        <w:rPr>
          <w:vertAlign w:val="superscript"/>
          <w:rPrChange w:id="299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299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2994" w:author="JEAN" w:date="2024-09-10T19:51:00Z">
            <w:rPr>
              <w:lang w:val="en-US"/>
            </w:rPr>
          </w:rPrChange>
        </w:rPr>
        <w:tab/>
        <w:t>OF 1285, f° 13 v°.</w:t>
      </w:r>
    </w:p>
  </w:footnote>
  <w:footnote w:id="97">
    <w:p w14:paraId="0CBDFBEA" w14:textId="21B4A694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2998" w:author="JEAN" w:date="2024-09-10T19:51:00Z">
            <w:rPr>
              <w:rFonts w:cs="Times New Roman"/>
              <w:lang w:val="en-US"/>
            </w:rPr>
          </w:rPrChange>
        </w:rPr>
        <w:pPrChange w:id="2999" w:author="JEAN" w:date="2024-09-10T19:51:00Z">
          <w:pPr>
            <w:pStyle w:val="Notedebasdepage"/>
          </w:pPr>
        </w:pPrChange>
      </w:pPr>
      <w:r>
        <w:rPr>
          <w:vertAlign w:val="superscript"/>
          <w:rPrChange w:id="300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00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002" w:author="JEAN" w:date="2024-09-10T19:51:00Z">
            <w:rPr>
              <w:lang w:val="en-US"/>
            </w:rPr>
          </w:rPrChange>
        </w:rPr>
        <w:tab/>
        <w:t>OF 963, f° 3 r°. OF 966, f° 3 v°.</w:t>
      </w:r>
    </w:p>
  </w:footnote>
  <w:footnote w:id="98">
    <w:p w14:paraId="6F760A69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005" w:author="JEAN" w:date="2024-09-10T19:51:00Z">
            <w:rPr>
              <w:rFonts w:cs="Times New Roman"/>
              <w:lang w:val="en-US"/>
            </w:rPr>
          </w:rPrChange>
        </w:rPr>
        <w:pPrChange w:id="3006" w:author="JEAN" w:date="2024-09-10T19:51:00Z">
          <w:pPr>
            <w:pStyle w:val="Notedebasdepage"/>
          </w:pPr>
        </w:pPrChange>
      </w:pPr>
      <w:r>
        <w:rPr>
          <w:vertAlign w:val="superscript"/>
          <w:rPrChange w:id="3007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008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3009" w:author="JEAN" w:date="2024-09-10T19:51:00Z">
            <w:rPr>
              <w:lang w:val="en-US"/>
            </w:rPr>
          </w:rPrChange>
        </w:rPr>
        <w:tab/>
        <w:t>OF 356, f° 10 v°.</w:t>
      </w:r>
    </w:p>
  </w:footnote>
  <w:footnote w:id="99">
    <w:p w14:paraId="7570B880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149" w:author="JEAN" w:date="2024-09-10T19:51:00Z">
            <w:rPr>
              <w:szCs w:val="20"/>
            </w:rPr>
          </w:rPrChange>
        </w:rPr>
        <w:pPrChange w:id="3150" w:author="JEAN" w:date="2024-09-10T19:51:00Z">
          <w:pPr>
            <w:pStyle w:val="Notedebasdepage"/>
          </w:pPr>
        </w:pPrChange>
      </w:pPr>
      <w:r>
        <w:rPr>
          <w:rPrChange w:id="3151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152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3153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3154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3155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3156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3157" w:author="JEAN" w:date="2024-09-10T19:51:00Z">
            <w:rPr>
              <w:bCs/>
              <w:i/>
              <w:color w:val="31849B"/>
              <w:szCs w:val="20"/>
            </w:rPr>
          </w:rPrChange>
        </w:rPr>
        <w:t>ferrando valençiano</w:t>
      </w:r>
    </w:p>
  </w:footnote>
  <w:footnote w:id="100">
    <w:p w14:paraId="7918799B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181" w:author="JEAN" w:date="2024-09-10T19:51:00Z">
            <w:rPr>
              <w:color w:val="000000" w:themeColor="text1"/>
              <w:szCs w:val="20"/>
            </w:rPr>
          </w:rPrChange>
        </w:rPr>
        <w:pPrChange w:id="3182" w:author="JEAN" w:date="2024-09-10T19:51:00Z">
          <w:pPr>
            <w:pStyle w:val="Notedebasdepage"/>
          </w:pPr>
        </w:pPrChange>
      </w:pPr>
      <w:r>
        <w:rPr>
          <w:rPrChange w:id="3183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184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3185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3186" w:author="JEAN" w:date="2024-09-10T19:51:00Z">
            <w:rPr>
              <w:i/>
              <w:color w:val="000000" w:themeColor="text1"/>
              <w:szCs w:val="20"/>
            </w:rPr>
          </w:rPrChange>
        </w:rPr>
        <w:t>Fernando Valençiano barvero</w:t>
      </w:r>
    </w:p>
  </w:footnote>
  <w:footnote w:id="101">
    <w:p w14:paraId="375F1040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331" w:author="JEAN" w:date="2024-09-10T19:51:00Z">
            <w:rPr>
              <w:rFonts w:cs="Times New Roman"/>
            </w:rPr>
          </w:rPrChange>
        </w:rPr>
        <w:pPrChange w:id="3332" w:author="JEAN" w:date="2024-09-10T19:51:00Z">
          <w:pPr>
            <w:pStyle w:val="Notedebasdepage"/>
          </w:pPr>
        </w:pPrChange>
      </w:pPr>
      <w:r>
        <w:rPr>
          <w:vertAlign w:val="superscript"/>
          <w:rPrChange w:id="3333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334" w:author="JEAN" w:date="2024-09-10T19:51:00Z">
            <w:rPr/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3335" w:author="JEAN" w:date="2024-09-10T19:51:00Z">
            <w:rPr/>
          </w:rPrChange>
        </w:rPr>
        <w:tab/>
        <w:t xml:space="preserve">J. </w:t>
      </w:r>
      <w:r w:rsidRPr="00705311">
        <w:rPr>
          <w:rFonts w:ascii="Calibri" w:hAnsi="Calibri"/>
          <w:smallCaps/>
          <w:color w:val="000000"/>
          <w:sz w:val="20"/>
          <w:lang w:val="es-ES"/>
          <w:rPrChange w:id="3336" w:author="JEAN" w:date="2024-09-10T19:51:00Z">
            <w:rPr>
              <w:smallCaps/>
            </w:rPr>
          </w:rPrChange>
        </w:rPr>
        <w:t>Passini</w:t>
      </w:r>
      <w:r w:rsidRPr="00705311">
        <w:rPr>
          <w:rFonts w:ascii="Calibri" w:hAnsi="Calibri"/>
          <w:color w:val="000000"/>
          <w:sz w:val="20"/>
          <w:lang w:val="es-ES"/>
          <w:rPrChange w:id="3337" w:author="JEAN" w:date="2024-09-10T19:51:00Z">
            <w:rPr/>
          </w:rPrChange>
        </w:rPr>
        <w:t xml:space="preserve"> fait correspondre CH_BO_06 au n° 18 du Callejón de S. Pedro et au n° 2 de la Plaza de las Fuentes (Casas y casas principales, p. 469-472).</w:t>
      </w:r>
    </w:p>
  </w:footnote>
  <w:footnote w:id="102">
    <w:p w14:paraId="54FF45A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40" w:author="JEAN" w:date="2024-09-10T19:51:00Z">
            <w:rPr>
              <w:szCs w:val="20"/>
            </w:rPr>
          </w:rPrChange>
        </w:rPr>
        <w:pPrChange w:id="3341" w:author="JEAN" w:date="2024-09-10T19:51:00Z">
          <w:pPr>
            <w:pStyle w:val="Notedebasdepage"/>
          </w:pPr>
        </w:pPrChange>
      </w:pPr>
      <w:r>
        <w:rPr>
          <w:rPrChange w:id="3342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43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3344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3345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3346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3347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3348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3349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p.114.</w:t>
      </w:r>
    </w:p>
  </w:footnote>
  <w:footnote w:id="103">
    <w:p w14:paraId="6020392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51" w:author="JEAN" w:date="2024-09-10T19:51:00Z">
            <w:rPr>
              <w:rFonts w:cs="Times New Roman"/>
              <w:lang w:val="en-US"/>
            </w:rPr>
          </w:rPrChange>
        </w:rPr>
        <w:pPrChange w:id="3352" w:author="JEAN" w:date="2024-09-10T19:51:00Z">
          <w:pPr>
            <w:pStyle w:val="Notedebasdepage"/>
          </w:pPr>
        </w:pPrChange>
      </w:pPr>
      <w:r>
        <w:rPr>
          <w:vertAlign w:val="superscript"/>
          <w:rPrChange w:id="335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5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55" w:author="JEAN" w:date="2024-09-10T19:51:00Z">
            <w:rPr>
              <w:lang w:val="en-US"/>
            </w:rPr>
          </w:rPrChange>
        </w:rPr>
        <w:tab/>
        <w:t>OF 929, f° 28 r°.</w:t>
      </w:r>
    </w:p>
  </w:footnote>
  <w:footnote w:id="104">
    <w:p w14:paraId="4F3CDE4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58" w:author="JEAN" w:date="2024-09-10T19:51:00Z">
            <w:rPr>
              <w:rFonts w:cs="Times New Roman"/>
              <w:lang w:val="en-US"/>
            </w:rPr>
          </w:rPrChange>
        </w:rPr>
        <w:pPrChange w:id="3359" w:author="JEAN" w:date="2024-09-10T19:51:00Z">
          <w:pPr>
            <w:pStyle w:val="Notedebasdepage"/>
          </w:pPr>
        </w:pPrChange>
      </w:pPr>
      <w:r>
        <w:rPr>
          <w:vertAlign w:val="superscript"/>
          <w:rPrChange w:id="336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6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62" w:author="JEAN" w:date="2024-09-10T19:51:00Z">
            <w:rPr>
              <w:lang w:val="en-US"/>
            </w:rPr>
          </w:rPrChange>
        </w:rPr>
        <w:tab/>
        <w:t>OF 931, f° 37 r°. OF 932, f° 44 r°. OF 934, f° 38 r°.</w:t>
      </w:r>
    </w:p>
  </w:footnote>
  <w:footnote w:id="105">
    <w:p w14:paraId="6D27956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65" w:author="JEAN" w:date="2024-09-10T19:51:00Z">
            <w:rPr>
              <w:rFonts w:cs="Times New Roman"/>
              <w:lang w:val="en-US"/>
            </w:rPr>
          </w:rPrChange>
        </w:rPr>
        <w:pPrChange w:id="3366" w:author="JEAN" w:date="2024-09-10T19:51:00Z">
          <w:pPr>
            <w:pStyle w:val="Notedebasdepage"/>
          </w:pPr>
        </w:pPrChange>
      </w:pPr>
      <w:r>
        <w:rPr>
          <w:vertAlign w:val="superscript"/>
          <w:rPrChange w:id="336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6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69" w:author="JEAN" w:date="2024-09-10T19:51:00Z">
            <w:rPr>
              <w:lang w:val="en-US"/>
            </w:rPr>
          </w:rPrChange>
        </w:rPr>
        <w:tab/>
        <w:t>OF 935, f° 44 v°.</w:t>
      </w:r>
    </w:p>
  </w:footnote>
  <w:footnote w:id="106">
    <w:p w14:paraId="229C04F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74" w:author="JEAN" w:date="2024-09-10T19:51:00Z">
            <w:rPr>
              <w:rFonts w:cs="Times New Roman"/>
              <w:lang w:val="en-US"/>
            </w:rPr>
          </w:rPrChange>
        </w:rPr>
        <w:pPrChange w:id="3375" w:author="JEAN" w:date="2024-09-10T19:51:00Z">
          <w:pPr>
            <w:pStyle w:val="Notedebasdepage"/>
          </w:pPr>
        </w:pPrChange>
      </w:pPr>
      <w:r>
        <w:rPr>
          <w:vertAlign w:val="superscript"/>
          <w:rPrChange w:id="337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7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78" w:author="JEAN" w:date="2024-09-10T19:51:00Z">
            <w:rPr>
              <w:lang w:val="en-US"/>
            </w:rPr>
          </w:rPrChange>
        </w:rPr>
        <w:tab/>
        <w:t>OF 938, f° 24 r°.</w:t>
      </w:r>
    </w:p>
  </w:footnote>
  <w:footnote w:id="107">
    <w:p w14:paraId="56780C97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81" w:author="JEAN" w:date="2024-09-10T19:51:00Z">
            <w:rPr>
              <w:rFonts w:cs="Times New Roman"/>
              <w:lang w:val="en-US"/>
            </w:rPr>
          </w:rPrChange>
        </w:rPr>
        <w:pPrChange w:id="3382" w:author="JEAN" w:date="2024-09-10T19:51:00Z">
          <w:pPr>
            <w:pStyle w:val="Notedebasdepage"/>
          </w:pPr>
        </w:pPrChange>
      </w:pPr>
      <w:r>
        <w:rPr>
          <w:vertAlign w:val="superscript"/>
          <w:rPrChange w:id="338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8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85" w:author="JEAN" w:date="2024-09-10T19:51:00Z">
            <w:rPr>
              <w:lang w:val="en-US"/>
            </w:rPr>
          </w:rPrChange>
        </w:rPr>
        <w:tab/>
        <w:t>OF 1077, f° 49. OF 939, f° 23.</w:t>
      </w:r>
    </w:p>
  </w:footnote>
  <w:footnote w:id="108">
    <w:p w14:paraId="5687DCE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88" w:author="JEAN" w:date="2024-09-10T19:51:00Z">
            <w:rPr>
              <w:rFonts w:cs="Times New Roman"/>
              <w:lang w:val="en-US"/>
            </w:rPr>
          </w:rPrChange>
        </w:rPr>
        <w:pPrChange w:id="3389" w:author="JEAN" w:date="2024-09-10T19:51:00Z">
          <w:pPr>
            <w:pStyle w:val="Notedebasdepage"/>
          </w:pPr>
        </w:pPrChange>
      </w:pPr>
      <w:r>
        <w:rPr>
          <w:vertAlign w:val="superscript"/>
          <w:rPrChange w:id="339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9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92" w:author="JEAN" w:date="2024-09-10T19:51:00Z">
            <w:rPr>
              <w:lang w:val="en-US"/>
            </w:rPr>
          </w:rPrChange>
        </w:rPr>
        <w:tab/>
        <w:t>CT .7.K.1.40.</w:t>
      </w:r>
    </w:p>
  </w:footnote>
  <w:footnote w:id="109">
    <w:p w14:paraId="3532D19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395" w:author="JEAN" w:date="2024-09-10T19:51:00Z">
            <w:rPr>
              <w:rFonts w:cs="Times New Roman"/>
              <w:lang w:val="en-US"/>
            </w:rPr>
          </w:rPrChange>
        </w:rPr>
        <w:pPrChange w:id="3396" w:author="JEAN" w:date="2024-09-10T19:51:00Z">
          <w:pPr>
            <w:pStyle w:val="Notedebasdepage"/>
          </w:pPr>
        </w:pPrChange>
      </w:pPr>
      <w:r>
        <w:rPr>
          <w:vertAlign w:val="superscript"/>
          <w:rPrChange w:id="339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39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399" w:author="JEAN" w:date="2024-09-10T19:51:00Z">
            <w:rPr>
              <w:lang w:val="en-US"/>
            </w:rPr>
          </w:rPrChange>
        </w:rPr>
        <w:tab/>
        <w:t>OF 1085, f° 45 r°. OF 940, f°  3 r°.</w:t>
      </w:r>
    </w:p>
  </w:footnote>
  <w:footnote w:id="110">
    <w:p w14:paraId="799FDD8E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402" w:author="JEAN" w:date="2024-09-10T19:51:00Z">
            <w:rPr>
              <w:rFonts w:cs="Times New Roman"/>
            </w:rPr>
          </w:rPrChange>
        </w:rPr>
        <w:pPrChange w:id="3403" w:author="JEAN" w:date="2024-09-10T19:51:00Z">
          <w:pPr>
            <w:pStyle w:val="Notedebasdepage"/>
          </w:pPr>
        </w:pPrChange>
      </w:pPr>
      <w:r>
        <w:rPr>
          <w:vertAlign w:val="superscript"/>
          <w:rPrChange w:id="3404" w:author="JEAN" w:date="2024-09-10T19:51:00Z">
            <w:rPr>
              <w:rFonts w:cs="Times New Roman"/>
            </w:rPr>
          </w:rPrChange>
        </w:rPr>
        <w:footnoteRef/>
      </w:r>
      <w:r w:rsidRPr="00B2179C">
        <w:rPr>
          <w:rFonts w:ascii="Calibri" w:hAnsi="Calibri"/>
          <w:color w:val="000000"/>
          <w:sz w:val="20"/>
          <w:lang w:val="en-US"/>
          <w:rPrChange w:id="3405" w:author="JEAN" w:date="2024-09-10T19:51:00Z">
            <w:rPr/>
          </w:rPrChange>
        </w:rPr>
        <w:t>.</w:t>
      </w:r>
      <w:r w:rsidRPr="00B2179C">
        <w:rPr>
          <w:rFonts w:ascii="Calibri" w:hAnsi="Calibri"/>
          <w:color w:val="000000"/>
          <w:sz w:val="20"/>
          <w:lang w:val="en-US"/>
          <w:rPrChange w:id="3406" w:author="JEAN" w:date="2024-09-10T19:51:00Z">
            <w:rPr/>
          </w:rPrChange>
        </w:rPr>
        <w:tab/>
        <w:t xml:space="preserve">OF 356 bis, f° 5 r°. </w:t>
      </w:r>
      <w:r w:rsidRPr="00705311">
        <w:rPr>
          <w:rFonts w:ascii="Calibri" w:hAnsi="Calibri"/>
          <w:color w:val="000000"/>
          <w:sz w:val="20"/>
          <w:lang w:val="es-ES"/>
          <w:rPrChange w:id="3407" w:author="JEAN" w:date="2024-09-10T19:51:00Z">
            <w:rPr/>
          </w:rPrChange>
        </w:rPr>
        <w:t>En marge: Juan de Castañeda.</w:t>
      </w:r>
    </w:p>
  </w:footnote>
  <w:footnote w:id="111">
    <w:p w14:paraId="05037DE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410" w:author="JEAN" w:date="2024-09-10T19:51:00Z">
            <w:rPr>
              <w:rFonts w:cs="Times New Roman"/>
              <w:lang w:val="en-US"/>
            </w:rPr>
          </w:rPrChange>
        </w:rPr>
        <w:pPrChange w:id="3411" w:author="JEAN" w:date="2024-09-10T19:51:00Z">
          <w:pPr>
            <w:pStyle w:val="Notedebasdepage"/>
          </w:pPr>
        </w:pPrChange>
      </w:pPr>
      <w:r>
        <w:rPr>
          <w:vertAlign w:val="superscript"/>
          <w:rPrChange w:id="341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41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414" w:author="JEAN" w:date="2024-09-10T19:51:00Z">
            <w:rPr>
              <w:lang w:val="en-US"/>
            </w:rPr>
          </w:rPrChange>
        </w:rPr>
        <w:tab/>
        <w:t>OF 1085, f° 45 r°. OF 941, f° 4 v°.</w:t>
      </w:r>
    </w:p>
  </w:footnote>
  <w:footnote w:id="112">
    <w:p w14:paraId="720207B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417" w:author="JEAN" w:date="2024-09-10T19:51:00Z">
            <w:rPr>
              <w:rFonts w:cs="Times New Roman"/>
              <w:lang w:val="en-US"/>
            </w:rPr>
          </w:rPrChange>
        </w:rPr>
        <w:pPrChange w:id="3418" w:author="JEAN" w:date="2024-09-10T19:51:00Z">
          <w:pPr>
            <w:pStyle w:val="Notedebasdepage"/>
          </w:pPr>
        </w:pPrChange>
      </w:pPr>
      <w:r>
        <w:rPr>
          <w:vertAlign w:val="superscript"/>
          <w:rPrChange w:id="341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42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421" w:author="JEAN" w:date="2024-09-10T19:51:00Z">
            <w:rPr>
              <w:lang w:val="en-US"/>
            </w:rPr>
          </w:rPrChange>
        </w:rPr>
        <w:tab/>
        <w:t>OF 952, f° 3 r°.</w:t>
      </w:r>
    </w:p>
  </w:footnote>
  <w:footnote w:id="113">
    <w:p w14:paraId="52EF00E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424" w:author="JEAN" w:date="2024-09-10T19:51:00Z">
            <w:rPr>
              <w:rFonts w:cs="Times New Roman"/>
              <w:lang w:val="en-US"/>
            </w:rPr>
          </w:rPrChange>
        </w:rPr>
        <w:pPrChange w:id="3425" w:author="JEAN" w:date="2024-09-10T19:51:00Z">
          <w:pPr>
            <w:pStyle w:val="Notedebasdepage"/>
          </w:pPr>
        </w:pPrChange>
      </w:pPr>
      <w:r>
        <w:rPr>
          <w:vertAlign w:val="superscript"/>
          <w:rPrChange w:id="342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42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428" w:author="JEAN" w:date="2024-09-10T19:51:00Z">
            <w:rPr>
              <w:lang w:val="en-US"/>
            </w:rPr>
          </w:rPrChange>
        </w:rPr>
        <w:tab/>
        <w:t>OF 955, f° 3 r°. OF 959, f° 3 v°.</w:t>
      </w:r>
    </w:p>
  </w:footnote>
  <w:footnote w:id="114">
    <w:p w14:paraId="3602567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431" w:author="JEAN" w:date="2024-09-10T19:51:00Z">
            <w:rPr>
              <w:rFonts w:cs="Times New Roman"/>
              <w:lang w:val="en-US"/>
            </w:rPr>
          </w:rPrChange>
        </w:rPr>
        <w:pPrChange w:id="3432" w:author="JEAN" w:date="2024-09-10T19:51:00Z">
          <w:pPr>
            <w:pStyle w:val="Notedebasdepage"/>
          </w:pPr>
        </w:pPrChange>
      </w:pPr>
      <w:r>
        <w:rPr>
          <w:vertAlign w:val="superscript"/>
          <w:rPrChange w:id="343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43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435" w:author="JEAN" w:date="2024-09-10T19:51:00Z">
            <w:rPr>
              <w:lang w:val="en-US"/>
            </w:rPr>
          </w:rPrChange>
        </w:rPr>
        <w:tab/>
        <w:t>OF 963, f° 3 v°. OF 966, f° 3 v°.</w:t>
      </w:r>
    </w:p>
  </w:footnote>
  <w:footnote w:id="115">
    <w:p w14:paraId="12BCD89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3438" w:author="JEAN" w:date="2024-09-10T19:51:00Z">
            <w:rPr>
              <w:rFonts w:cs="Times New Roman"/>
              <w:lang w:val="en-US"/>
            </w:rPr>
          </w:rPrChange>
        </w:rPr>
        <w:pPrChange w:id="3439" w:author="JEAN" w:date="2024-09-10T19:51:00Z">
          <w:pPr>
            <w:pStyle w:val="Notedebasdepage"/>
          </w:pPr>
        </w:pPrChange>
      </w:pPr>
      <w:r>
        <w:rPr>
          <w:vertAlign w:val="superscript"/>
          <w:rPrChange w:id="344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344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3442" w:author="JEAN" w:date="2024-09-10T19:51:00Z">
            <w:rPr>
              <w:lang w:val="en-US"/>
            </w:rPr>
          </w:rPrChange>
        </w:rPr>
        <w:tab/>
        <w:t>OF 963, f° 3 v°. OF 966, f° 3 v°.</w:t>
      </w:r>
    </w:p>
  </w:footnote>
  <w:footnote w:id="116">
    <w:p w14:paraId="71CD26BD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445" w:author="JEAN" w:date="2024-09-10T19:51:00Z">
            <w:rPr>
              <w:rFonts w:cs="Times New Roman"/>
              <w:lang w:val="en-US"/>
            </w:rPr>
          </w:rPrChange>
        </w:rPr>
        <w:pPrChange w:id="3446" w:author="JEAN" w:date="2024-09-10T19:51:00Z">
          <w:pPr>
            <w:pStyle w:val="Notedebasdepage"/>
          </w:pPr>
        </w:pPrChange>
      </w:pPr>
      <w:r>
        <w:rPr>
          <w:vertAlign w:val="superscript"/>
          <w:rPrChange w:id="3447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448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3449" w:author="JEAN" w:date="2024-09-10T19:51:00Z">
            <w:rPr>
              <w:lang w:val="en-US"/>
            </w:rPr>
          </w:rPrChange>
        </w:rPr>
        <w:tab/>
        <w:t>OF 356, f° 11 r°.</w:t>
      </w:r>
    </w:p>
  </w:footnote>
  <w:footnote w:id="117">
    <w:p w14:paraId="6654085C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452" w:author="JEAN" w:date="2024-09-10T19:51:00Z">
            <w:rPr>
              <w:rFonts w:cs="Times New Roman"/>
              <w:lang w:val="en-US"/>
            </w:rPr>
          </w:rPrChange>
        </w:rPr>
        <w:pPrChange w:id="3453" w:author="JEAN" w:date="2024-09-10T19:51:00Z">
          <w:pPr>
            <w:pStyle w:val="Notedebasdepage"/>
          </w:pPr>
        </w:pPrChange>
      </w:pPr>
      <w:r>
        <w:rPr>
          <w:vertAlign w:val="superscript"/>
          <w:rPrChange w:id="3454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455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3456" w:author="JEAN" w:date="2024-09-10T19:51:00Z">
            <w:rPr>
              <w:lang w:val="en-US"/>
            </w:rPr>
          </w:rPrChange>
        </w:rPr>
        <w:tab/>
        <w:t>OF 966, f° 3 v°.</w:t>
      </w:r>
    </w:p>
  </w:footnote>
  <w:footnote w:id="118">
    <w:p w14:paraId="5C66B75F" w14:textId="77777777" w:rsidR="0031563A" w:rsidRPr="00705311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3720" w:author="JEAN" w:date="2024-09-10T19:51:00Z">
            <w:rPr>
              <w:szCs w:val="20"/>
            </w:rPr>
          </w:rPrChange>
        </w:rPr>
        <w:pPrChange w:id="3721" w:author="JEAN" w:date="2024-09-10T19:51:00Z">
          <w:pPr>
            <w:pStyle w:val="Notedebasdepage"/>
          </w:pPr>
        </w:pPrChange>
      </w:pPr>
      <w:r>
        <w:rPr>
          <w:rPrChange w:id="3722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3723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3724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3725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3726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3727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3728" w:author="JEAN" w:date="2024-09-10T19:51:00Z">
            <w:rPr>
              <w:bCs/>
              <w:i/>
              <w:color w:val="31849B"/>
              <w:szCs w:val="20"/>
            </w:rPr>
          </w:rPrChange>
        </w:rPr>
        <w:t>Juan de castañeda</w:t>
      </w:r>
    </w:p>
  </w:footnote>
  <w:footnote w:id="119">
    <w:p w14:paraId="0B111B15" w14:textId="77777777" w:rsidR="0031563A" w:rsidRDefault="003156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3752" w:author="JEAN" w:date="2024-09-10T19:51:00Z">
            <w:rPr>
              <w:color w:val="000000" w:themeColor="text1"/>
              <w:szCs w:val="20"/>
            </w:rPr>
          </w:rPrChange>
        </w:rPr>
        <w:pPrChange w:id="3753" w:author="JEAN" w:date="2024-09-10T19:51:00Z">
          <w:pPr>
            <w:pStyle w:val="Notedebasdepage"/>
          </w:pPr>
        </w:pPrChange>
      </w:pPr>
      <w:r>
        <w:rPr>
          <w:rPrChange w:id="3754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3755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>
        <w:rPr>
          <w:rFonts w:ascii="Calibri" w:hAnsi="Calibri"/>
          <w:color w:val="000000"/>
          <w:sz w:val="20"/>
          <w:rPrChange w:id="3756" w:author="JEAN" w:date="2024-09-10T19:51:00Z">
            <w:rPr>
              <w:color w:val="000000" w:themeColor="text1"/>
              <w:szCs w:val="20"/>
            </w:rPr>
          </w:rPrChange>
        </w:rPr>
        <w:tab/>
      </w:r>
      <w:r>
        <w:rPr>
          <w:rFonts w:ascii="Calibri" w:hAnsi="Calibri"/>
          <w:i/>
          <w:color w:val="000000"/>
          <w:sz w:val="20"/>
          <w:rPrChange w:id="3757" w:author="JEAN" w:date="2024-09-10T19:51:00Z">
            <w:rPr>
              <w:i/>
              <w:color w:val="000000" w:themeColor="text1"/>
              <w:szCs w:val="20"/>
            </w:rPr>
          </w:rPrChange>
        </w:rPr>
        <w:t>Juan de Castanneda</w:t>
      </w:r>
    </w:p>
  </w:footnote>
  <w:footnote w:id="120">
    <w:p w14:paraId="4EE8F476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007" w:author="JEAN" w:date="2024-09-10T19:51:00Z">
            <w:rPr>
              <w:rFonts w:cs="Times New Roman"/>
            </w:rPr>
          </w:rPrChange>
        </w:rPr>
        <w:pPrChange w:id="4008" w:author="JEAN" w:date="2024-09-10T19:51:00Z">
          <w:pPr>
            <w:pStyle w:val="Notedebasdepage"/>
          </w:pPr>
        </w:pPrChange>
      </w:pPr>
      <w:r>
        <w:rPr>
          <w:vertAlign w:val="superscript"/>
          <w:rPrChange w:id="4009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4010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4011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4012" w:author="JEAN" w:date="2024-09-10T19:51:00Z">
            <w:rPr>
              <w:smallCaps/>
            </w:rPr>
          </w:rPrChange>
        </w:rPr>
        <w:t xml:space="preserve">Passini,  2004, </w:t>
      </w:r>
      <w:r>
        <w:rPr>
          <w:rFonts w:ascii="Calibri" w:hAnsi="Calibri"/>
          <w:color w:val="000000"/>
          <w:sz w:val="20"/>
          <w:rPrChange w:id="4013" w:author="JEAN" w:date="2024-09-10T19:51:00Z">
            <w:rPr/>
          </w:rPrChange>
        </w:rPr>
        <w:t xml:space="preserve"> situe CH_BO_07 au n° 14 du </w:t>
      </w:r>
      <w:r>
        <w:rPr>
          <w:rFonts w:ascii="Calibri" w:hAnsi="Calibri"/>
          <w:i/>
          <w:color w:val="000000"/>
          <w:sz w:val="20"/>
          <w:rPrChange w:id="4014" w:author="JEAN" w:date="2024-09-10T19:51:00Z">
            <w:rPr>
              <w:i/>
              <w:iCs/>
            </w:rPr>
          </w:rPrChange>
        </w:rPr>
        <w:t>Callejón de S. Pedro</w:t>
      </w:r>
      <w:r>
        <w:rPr>
          <w:rFonts w:ascii="Calibri" w:hAnsi="Calibri"/>
          <w:color w:val="000000"/>
          <w:sz w:val="20"/>
          <w:rPrChange w:id="4015" w:author="JEAN" w:date="2024-09-10T19:51:00Z">
            <w:rPr/>
          </w:rPrChange>
        </w:rPr>
        <w:t xml:space="preserve">  p. 473.</w:t>
      </w:r>
    </w:p>
  </w:footnote>
  <w:footnote w:id="121">
    <w:p w14:paraId="59F7373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18" w:author="JEAN" w:date="2024-09-10T19:51:00Z">
            <w:rPr>
              <w:szCs w:val="20"/>
            </w:rPr>
          </w:rPrChange>
        </w:rPr>
        <w:pPrChange w:id="4019" w:author="JEAN" w:date="2024-09-10T19:51:00Z">
          <w:pPr>
            <w:pStyle w:val="Notedebasdepage"/>
          </w:pPr>
        </w:pPrChange>
      </w:pPr>
      <w:r>
        <w:rPr>
          <w:rPrChange w:id="4020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21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4022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4023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4024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4025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4026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4027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p.117.</w:t>
      </w:r>
    </w:p>
  </w:footnote>
  <w:footnote w:id="122">
    <w:p w14:paraId="7C0D5B5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29" w:author="JEAN" w:date="2024-09-10T19:51:00Z">
            <w:rPr>
              <w:rFonts w:cs="Times New Roman"/>
              <w:lang w:val="en-US"/>
            </w:rPr>
          </w:rPrChange>
        </w:rPr>
        <w:pPrChange w:id="4030" w:author="JEAN" w:date="2024-09-10T19:51:00Z">
          <w:pPr>
            <w:pStyle w:val="Notedebasdepage"/>
          </w:pPr>
        </w:pPrChange>
      </w:pPr>
      <w:r>
        <w:rPr>
          <w:vertAlign w:val="superscript"/>
          <w:rPrChange w:id="403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3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33" w:author="JEAN" w:date="2024-09-10T19:51:00Z">
            <w:rPr>
              <w:lang w:val="en-US"/>
            </w:rPr>
          </w:rPrChange>
        </w:rPr>
        <w:tab/>
        <w:t>OF 1075, f° 26 v°.</w:t>
      </w:r>
    </w:p>
  </w:footnote>
  <w:footnote w:id="123">
    <w:p w14:paraId="277530A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36" w:author="JEAN" w:date="2024-09-10T19:51:00Z">
            <w:rPr>
              <w:rFonts w:cs="Times New Roman"/>
              <w:lang w:val="en-US"/>
            </w:rPr>
          </w:rPrChange>
        </w:rPr>
        <w:pPrChange w:id="4037" w:author="JEAN" w:date="2024-09-10T19:51:00Z">
          <w:pPr>
            <w:pStyle w:val="Notedebasdepage"/>
          </w:pPr>
        </w:pPrChange>
      </w:pPr>
      <w:r>
        <w:rPr>
          <w:vertAlign w:val="superscript"/>
          <w:rPrChange w:id="403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3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40" w:author="JEAN" w:date="2024-09-10T19:51:00Z">
            <w:rPr>
              <w:lang w:val="en-US"/>
            </w:rPr>
          </w:rPrChange>
        </w:rPr>
        <w:tab/>
        <w:t>OF 938, f° 24 v°.</w:t>
      </w:r>
    </w:p>
  </w:footnote>
  <w:footnote w:id="124">
    <w:p w14:paraId="55D95F9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43" w:author="JEAN" w:date="2024-09-10T19:51:00Z">
            <w:rPr>
              <w:rFonts w:cs="Times New Roman"/>
              <w:lang w:val="en-US"/>
            </w:rPr>
          </w:rPrChange>
        </w:rPr>
        <w:pPrChange w:id="4044" w:author="JEAN" w:date="2024-09-10T19:51:00Z">
          <w:pPr>
            <w:pStyle w:val="Notedebasdepage"/>
          </w:pPr>
        </w:pPrChange>
      </w:pPr>
      <w:r>
        <w:rPr>
          <w:vertAlign w:val="superscript"/>
          <w:rPrChange w:id="404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4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47" w:author="JEAN" w:date="2024-09-10T19:51:00Z">
            <w:rPr>
              <w:lang w:val="en-US"/>
            </w:rPr>
          </w:rPrChange>
        </w:rPr>
        <w:tab/>
        <w:t>OF 1075, f° 26 v°. OF 939, f° 23 v°.</w:t>
      </w:r>
    </w:p>
  </w:footnote>
  <w:footnote w:id="125">
    <w:p w14:paraId="0F35490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50" w:author="JEAN" w:date="2024-09-10T19:51:00Z">
            <w:rPr>
              <w:rFonts w:cs="Times New Roman"/>
              <w:lang w:val="en-US"/>
            </w:rPr>
          </w:rPrChange>
        </w:rPr>
        <w:pPrChange w:id="4051" w:author="JEAN" w:date="2024-09-10T19:51:00Z">
          <w:pPr>
            <w:pStyle w:val="Notedebasdepage"/>
          </w:pPr>
        </w:pPrChange>
      </w:pPr>
      <w:r>
        <w:rPr>
          <w:vertAlign w:val="superscript"/>
          <w:rPrChange w:id="405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5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54" w:author="JEAN" w:date="2024-09-10T19:51:00Z">
            <w:rPr>
              <w:lang w:val="en-US"/>
            </w:rPr>
          </w:rPrChange>
        </w:rPr>
        <w:tab/>
        <w:t>OF 1082, f° 157 r°. OF 940, f° 3 v°. OF 941, f° 5 r°. OF 952, f° 3 r°.</w:t>
      </w:r>
    </w:p>
  </w:footnote>
  <w:footnote w:id="126">
    <w:p w14:paraId="0A3E455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57" w:author="JEAN" w:date="2024-09-10T19:51:00Z">
            <w:rPr>
              <w:rFonts w:cs="Times New Roman"/>
              <w:lang w:val="en-US"/>
            </w:rPr>
          </w:rPrChange>
        </w:rPr>
        <w:pPrChange w:id="4058" w:author="JEAN" w:date="2024-09-10T19:51:00Z">
          <w:pPr>
            <w:pStyle w:val="Notedebasdepage"/>
          </w:pPr>
        </w:pPrChange>
      </w:pPr>
      <w:r>
        <w:rPr>
          <w:vertAlign w:val="superscript"/>
          <w:rPrChange w:id="405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6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61" w:author="JEAN" w:date="2024-09-10T19:51:00Z">
            <w:rPr>
              <w:lang w:val="en-US"/>
            </w:rPr>
          </w:rPrChange>
        </w:rPr>
        <w:tab/>
        <w:t>OF 356 bis, f° 5 v°.</w:t>
      </w:r>
    </w:p>
  </w:footnote>
  <w:footnote w:id="127">
    <w:p w14:paraId="11F7DBC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064" w:author="JEAN" w:date="2024-09-10T19:51:00Z">
            <w:rPr>
              <w:rFonts w:cs="Times New Roman"/>
              <w:lang w:val="en-US"/>
            </w:rPr>
          </w:rPrChange>
        </w:rPr>
        <w:pPrChange w:id="4065" w:author="JEAN" w:date="2024-09-10T19:51:00Z">
          <w:pPr>
            <w:pStyle w:val="Notedebasdepage"/>
          </w:pPr>
        </w:pPrChange>
      </w:pPr>
      <w:r>
        <w:rPr>
          <w:vertAlign w:val="superscript"/>
          <w:rPrChange w:id="406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06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068" w:author="JEAN" w:date="2024-09-10T19:51:00Z">
            <w:rPr>
              <w:lang w:val="en-US"/>
            </w:rPr>
          </w:rPrChange>
        </w:rPr>
        <w:tab/>
        <w:t xml:space="preserve">OF 955, f° 3 r°. </w:t>
      </w:r>
    </w:p>
  </w:footnote>
  <w:footnote w:id="128">
    <w:p w14:paraId="6CB61BDB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071" w:author="JEAN" w:date="2024-09-10T19:51:00Z">
            <w:rPr>
              <w:rFonts w:cs="Times New Roman"/>
              <w:lang w:val="en-US"/>
            </w:rPr>
          </w:rPrChange>
        </w:rPr>
        <w:pPrChange w:id="4072" w:author="JEAN" w:date="2024-09-10T19:51:00Z">
          <w:pPr>
            <w:pStyle w:val="Notedebasdepage"/>
          </w:pPr>
        </w:pPrChange>
      </w:pPr>
      <w:r>
        <w:rPr>
          <w:vertAlign w:val="superscript"/>
          <w:rPrChange w:id="4073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074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075" w:author="JEAN" w:date="2024-09-10T19:51:00Z">
            <w:rPr>
              <w:lang w:val="en-US"/>
            </w:rPr>
          </w:rPrChange>
        </w:rPr>
        <w:tab/>
        <w:t>OF 356, f° 12 r°.</w:t>
      </w:r>
    </w:p>
  </w:footnote>
  <w:footnote w:id="129">
    <w:p w14:paraId="215788DC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078" w:author="JEAN" w:date="2024-09-10T19:51:00Z">
            <w:rPr>
              <w:rFonts w:cs="Times New Roman"/>
              <w:lang w:val="en-US"/>
            </w:rPr>
          </w:rPrChange>
        </w:rPr>
        <w:pPrChange w:id="4079" w:author="JEAN" w:date="2024-09-10T19:51:00Z">
          <w:pPr>
            <w:pStyle w:val="Notedebasdepage"/>
          </w:pPr>
        </w:pPrChange>
      </w:pPr>
      <w:r>
        <w:rPr>
          <w:vertAlign w:val="superscript"/>
          <w:rPrChange w:id="4080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081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082" w:author="JEAN" w:date="2024-09-10T19:51:00Z">
            <w:rPr>
              <w:lang w:val="en-US"/>
            </w:rPr>
          </w:rPrChange>
        </w:rPr>
        <w:tab/>
        <w:t>OF 966, f° 4 r°.</w:t>
      </w:r>
    </w:p>
  </w:footnote>
  <w:footnote w:id="130">
    <w:p w14:paraId="3529F706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182" w:author="JEAN" w:date="2024-09-10T19:51:00Z">
            <w:rPr>
              <w:szCs w:val="20"/>
            </w:rPr>
          </w:rPrChange>
        </w:rPr>
        <w:pPrChange w:id="4183" w:author="JEAN" w:date="2024-09-10T19:51:00Z">
          <w:pPr>
            <w:pStyle w:val="Notedebasdepage"/>
          </w:pPr>
        </w:pPrChange>
      </w:pPr>
      <w:r>
        <w:rPr>
          <w:rPrChange w:id="418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185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4186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4187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4188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4189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4190" w:author="JEAN" w:date="2024-09-10T19:51:00Z">
            <w:rPr>
              <w:bCs/>
              <w:i/>
              <w:color w:val="31849B"/>
              <w:szCs w:val="20"/>
            </w:rPr>
          </w:rPrChange>
        </w:rPr>
        <w:t>garçia ferrandes capellan</w:t>
      </w:r>
    </w:p>
  </w:footnote>
  <w:footnote w:id="131">
    <w:p w14:paraId="0C1E05E6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211" w:author="JEAN" w:date="2024-09-10T19:51:00Z">
            <w:rPr>
              <w:color w:val="000000" w:themeColor="text1"/>
              <w:szCs w:val="20"/>
            </w:rPr>
          </w:rPrChange>
        </w:rPr>
        <w:pPrChange w:id="4212" w:author="JEAN" w:date="2024-09-10T19:51:00Z">
          <w:pPr>
            <w:pStyle w:val="Notedebasdepage"/>
          </w:pPr>
        </w:pPrChange>
      </w:pPr>
      <w:r>
        <w:rPr>
          <w:rPrChange w:id="4213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214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4215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4216" w:author="JEAN" w:date="2024-09-10T19:51:00Z">
            <w:rPr>
              <w:i/>
              <w:color w:val="000000" w:themeColor="text1"/>
              <w:szCs w:val="20"/>
            </w:rPr>
          </w:rPrChange>
        </w:rPr>
        <w:t>Alfonso Fernandes capellan del coro</w:t>
      </w:r>
    </w:p>
  </w:footnote>
  <w:footnote w:id="132">
    <w:p w14:paraId="1A00A431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331" w:author="JEAN" w:date="2024-09-10T19:51:00Z">
            <w:rPr>
              <w:rFonts w:cs="Times New Roman"/>
            </w:rPr>
          </w:rPrChange>
        </w:rPr>
        <w:pPrChange w:id="4332" w:author="JEAN" w:date="2024-09-10T19:51:00Z">
          <w:pPr>
            <w:pStyle w:val="Notedebasdepage"/>
          </w:pPr>
        </w:pPrChange>
      </w:pPr>
      <w:r>
        <w:rPr>
          <w:vertAlign w:val="superscript"/>
          <w:rPrChange w:id="4333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334" w:author="JEAN" w:date="2024-09-10T19:51:00Z">
            <w:rPr/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335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4336" w:author="JEAN" w:date="2024-09-10T19:51:00Z">
            <w:rPr>
              <w:smallCaps/>
            </w:rPr>
          </w:rPrChange>
        </w:rPr>
        <w:t xml:space="preserve">Passini, 2004, </w:t>
      </w:r>
      <w:r>
        <w:rPr>
          <w:rFonts w:ascii="Calibri" w:hAnsi="Calibri"/>
          <w:color w:val="000000"/>
          <w:sz w:val="20"/>
          <w:rPrChange w:id="4337" w:author="JEAN" w:date="2024-09-10T19:51:00Z">
            <w:rPr/>
          </w:rPrChange>
        </w:rPr>
        <w:t xml:space="preserve">p. 475, situe B-8 au n° 12 du </w:t>
      </w:r>
      <w:r>
        <w:rPr>
          <w:rFonts w:ascii="Calibri" w:hAnsi="Calibri"/>
          <w:i/>
          <w:color w:val="000000"/>
          <w:sz w:val="20"/>
          <w:rPrChange w:id="4338" w:author="JEAN" w:date="2024-09-10T19:51:00Z">
            <w:rPr>
              <w:i/>
              <w:iCs/>
            </w:rPr>
          </w:rPrChange>
        </w:rPr>
        <w:t>Callejón de S. Pedro</w:t>
      </w:r>
      <w:r>
        <w:rPr>
          <w:rFonts w:ascii="Calibri" w:hAnsi="Calibri"/>
          <w:color w:val="000000"/>
          <w:sz w:val="20"/>
          <w:rPrChange w:id="4339" w:author="JEAN" w:date="2024-09-10T19:51:00Z">
            <w:rPr/>
          </w:rPrChange>
        </w:rPr>
        <w:t>.</w:t>
      </w:r>
    </w:p>
  </w:footnote>
  <w:footnote w:id="133">
    <w:p w14:paraId="25A79E6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42" w:author="JEAN" w:date="2024-09-10T19:51:00Z">
            <w:rPr>
              <w:szCs w:val="20"/>
            </w:rPr>
          </w:rPrChange>
        </w:rPr>
        <w:pPrChange w:id="4343" w:author="JEAN" w:date="2024-09-10T19:51:00Z">
          <w:pPr>
            <w:pStyle w:val="Notedebasdepage"/>
          </w:pPr>
        </w:pPrChange>
      </w:pPr>
      <w:r>
        <w:rPr>
          <w:rPrChange w:id="434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45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4346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4347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4348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4349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4350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4351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p.118.</w:t>
      </w:r>
    </w:p>
  </w:footnote>
  <w:footnote w:id="134">
    <w:p w14:paraId="2A73BA0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53" w:author="JEAN" w:date="2024-09-10T19:51:00Z">
            <w:rPr>
              <w:rFonts w:cs="Times New Roman"/>
              <w:lang w:val="en-US"/>
            </w:rPr>
          </w:rPrChange>
        </w:rPr>
        <w:pPrChange w:id="4354" w:author="JEAN" w:date="2024-09-10T19:51:00Z">
          <w:pPr>
            <w:pStyle w:val="Notedebasdepage"/>
          </w:pPr>
        </w:pPrChange>
      </w:pPr>
      <w:r>
        <w:rPr>
          <w:vertAlign w:val="superscript"/>
          <w:rPrChange w:id="435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5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57" w:author="JEAN" w:date="2024-09-10T19:51:00Z">
            <w:rPr>
              <w:lang w:val="en-US"/>
            </w:rPr>
          </w:rPrChange>
        </w:rPr>
        <w:tab/>
        <w:t xml:space="preserve">OF 1085, f° 71 v°. </w:t>
      </w:r>
    </w:p>
  </w:footnote>
  <w:footnote w:id="135">
    <w:p w14:paraId="34B40FEF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360" w:author="JEAN" w:date="2024-09-10T19:51:00Z">
            <w:rPr>
              <w:rFonts w:cs="Times New Roman"/>
              <w:lang w:val="en-US"/>
            </w:rPr>
          </w:rPrChange>
        </w:rPr>
        <w:pPrChange w:id="4361" w:author="JEAN" w:date="2024-09-10T19:51:00Z">
          <w:pPr>
            <w:pStyle w:val="Notedebasdepage"/>
          </w:pPr>
        </w:pPrChange>
      </w:pPr>
      <w:r>
        <w:rPr>
          <w:vertAlign w:val="superscript"/>
          <w:rPrChange w:id="436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6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64" w:author="JEAN" w:date="2024-09-10T19:51:00Z">
            <w:rPr>
              <w:lang w:val="en-US"/>
            </w:rPr>
          </w:rPrChange>
        </w:rPr>
        <w:tab/>
        <w:t xml:space="preserve">OF 356 bis, f° 5 v°. </w:t>
      </w:r>
      <w:r w:rsidRPr="00705311">
        <w:rPr>
          <w:rFonts w:ascii="Calibri" w:hAnsi="Calibri"/>
          <w:color w:val="000000"/>
          <w:sz w:val="20"/>
          <w:lang w:val="es-ES"/>
          <w:rPrChange w:id="4365" w:author="JEAN" w:date="2024-09-10T19:51:00Z">
            <w:rPr>
              <w:lang w:val="en-US"/>
            </w:rPr>
          </w:rPrChange>
        </w:rPr>
        <w:t xml:space="preserve">En marge: </w:t>
      </w:r>
      <w:r w:rsidRPr="00705311">
        <w:rPr>
          <w:rFonts w:ascii="Calibri" w:hAnsi="Calibri"/>
          <w:i/>
          <w:color w:val="000000"/>
          <w:sz w:val="20"/>
          <w:lang w:val="es-ES"/>
          <w:rPrChange w:id="4366" w:author="JEAN" w:date="2024-09-10T19:51:00Z">
            <w:rPr>
              <w:i/>
              <w:iCs/>
              <w:lang w:val="en-US"/>
            </w:rPr>
          </w:rPrChange>
        </w:rPr>
        <w:t>Gonçalo Vaca bachiller</w:t>
      </w:r>
      <w:r w:rsidRPr="00705311">
        <w:rPr>
          <w:rFonts w:ascii="Calibri" w:hAnsi="Calibri"/>
          <w:color w:val="000000"/>
          <w:sz w:val="20"/>
          <w:lang w:val="es-ES"/>
          <w:rPrChange w:id="4367" w:author="JEAN" w:date="2024-09-10T19:51:00Z">
            <w:rPr>
              <w:lang w:val="en-US"/>
            </w:rPr>
          </w:rPrChange>
        </w:rPr>
        <w:t>.</w:t>
      </w:r>
    </w:p>
  </w:footnote>
  <w:footnote w:id="136">
    <w:p w14:paraId="7AD40D8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70" w:author="JEAN" w:date="2024-09-10T19:51:00Z">
            <w:rPr>
              <w:rFonts w:cs="Times New Roman"/>
              <w:lang w:val="en-US"/>
            </w:rPr>
          </w:rPrChange>
        </w:rPr>
        <w:pPrChange w:id="4371" w:author="JEAN" w:date="2024-09-10T19:51:00Z">
          <w:pPr>
            <w:pStyle w:val="Notedebasdepage"/>
          </w:pPr>
        </w:pPrChange>
      </w:pPr>
      <w:r>
        <w:rPr>
          <w:vertAlign w:val="superscript"/>
          <w:rPrChange w:id="437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7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74" w:author="JEAN" w:date="2024-09-10T19:51:00Z">
            <w:rPr>
              <w:lang w:val="en-US"/>
            </w:rPr>
          </w:rPrChange>
        </w:rPr>
        <w:tab/>
        <w:t>OF 940, f° 3 v°. OF 941, f° 5 r°.</w:t>
      </w:r>
    </w:p>
  </w:footnote>
  <w:footnote w:id="137">
    <w:p w14:paraId="3418D03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77" w:author="JEAN" w:date="2024-09-10T19:51:00Z">
            <w:rPr>
              <w:rFonts w:cs="Times New Roman"/>
              <w:lang w:val="en-US"/>
            </w:rPr>
          </w:rPrChange>
        </w:rPr>
        <w:pPrChange w:id="4378" w:author="JEAN" w:date="2024-09-10T19:51:00Z">
          <w:pPr>
            <w:pStyle w:val="Notedebasdepage"/>
          </w:pPr>
        </w:pPrChange>
      </w:pPr>
      <w:r>
        <w:rPr>
          <w:vertAlign w:val="superscript"/>
          <w:rPrChange w:id="437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8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81" w:author="JEAN" w:date="2024-09-10T19:51:00Z">
            <w:rPr>
              <w:lang w:val="en-US"/>
            </w:rPr>
          </w:rPrChange>
        </w:rPr>
        <w:tab/>
        <w:t>OF 952, f° 3 v°.</w:t>
      </w:r>
    </w:p>
  </w:footnote>
  <w:footnote w:id="138">
    <w:p w14:paraId="36F96AE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84" w:author="JEAN" w:date="2024-09-10T19:51:00Z">
            <w:rPr>
              <w:rFonts w:cs="Times New Roman"/>
              <w:lang w:val="en-US"/>
            </w:rPr>
          </w:rPrChange>
        </w:rPr>
        <w:pPrChange w:id="4385" w:author="JEAN" w:date="2024-09-10T19:51:00Z">
          <w:pPr>
            <w:pStyle w:val="Notedebasdepage"/>
          </w:pPr>
        </w:pPrChange>
      </w:pPr>
      <w:r>
        <w:rPr>
          <w:vertAlign w:val="superscript"/>
          <w:rPrChange w:id="438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8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88" w:author="JEAN" w:date="2024-09-10T19:51:00Z">
            <w:rPr>
              <w:lang w:val="en-US"/>
            </w:rPr>
          </w:rPrChange>
        </w:rPr>
        <w:tab/>
        <w:t>OF 955, f° 3 r°.</w:t>
      </w:r>
    </w:p>
  </w:footnote>
  <w:footnote w:id="139">
    <w:p w14:paraId="1988243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91" w:author="JEAN" w:date="2024-09-10T19:51:00Z">
            <w:rPr>
              <w:rFonts w:cs="Times New Roman"/>
              <w:lang w:val="en-US"/>
            </w:rPr>
          </w:rPrChange>
        </w:rPr>
        <w:pPrChange w:id="4392" w:author="JEAN" w:date="2024-09-10T19:51:00Z">
          <w:pPr>
            <w:pStyle w:val="Notedebasdepage"/>
          </w:pPr>
        </w:pPrChange>
      </w:pPr>
      <w:r>
        <w:rPr>
          <w:vertAlign w:val="superscript"/>
          <w:rPrChange w:id="439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39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395" w:author="JEAN" w:date="2024-09-10T19:51:00Z">
            <w:rPr>
              <w:lang w:val="en-US"/>
            </w:rPr>
          </w:rPrChange>
        </w:rPr>
        <w:tab/>
        <w:t>OF 955, f° 3 r°. OF 957, f° 3 v°. OF 959, f° 4 r°.</w:t>
      </w:r>
    </w:p>
  </w:footnote>
  <w:footnote w:id="140">
    <w:p w14:paraId="16E1760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398" w:author="JEAN" w:date="2024-09-10T19:51:00Z">
            <w:rPr>
              <w:rFonts w:cs="Times New Roman"/>
              <w:lang w:val="en-US"/>
            </w:rPr>
          </w:rPrChange>
        </w:rPr>
        <w:pPrChange w:id="4399" w:author="JEAN" w:date="2024-09-10T19:51:00Z">
          <w:pPr>
            <w:pStyle w:val="Notedebasdepage"/>
          </w:pPr>
        </w:pPrChange>
      </w:pPr>
      <w:r>
        <w:rPr>
          <w:vertAlign w:val="superscript"/>
          <w:rPrChange w:id="440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40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402" w:author="JEAN" w:date="2024-09-10T19:51:00Z">
            <w:rPr>
              <w:lang w:val="en-US"/>
            </w:rPr>
          </w:rPrChange>
        </w:rPr>
        <w:tab/>
        <w:t>OF 1285, f° 53 v°.</w:t>
      </w:r>
    </w:p>
  </w:footnote>
  <w:footnote w:id="141">
    <w:p w14:paraId="627A62B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405" w:author="JEAN" w:date="2024-09-10T19:51:00Z">
            <w:rPr>
              <w:rFonts w:cs="Times New Roman"/>
              <w:lang w:val="en-US"/>
            </w:rPr>
          </w:rPrChange>
        </w:rPr>
        <w:pPrChange w:id="4406" w:author="JEAN" w:date="2024-09-10T19:51:00Z">
          <w:pPr>
            <w:pStyle w:val="Notedebasdepage"/>
          </w:pPr>
        </w:pPrChange>
      </w:pPr>
      <w:r>
        <w:rPr>
          <w:vertAlign w:val="superscript"/>
          <w:rPrChange w:id="440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40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409" w:author="JEAN" w:date="2024-09-10T19:51:00Z">
            <w:rPr>
              <w:lang w:val="en-US"/>
            </w:rPr>
          </w:rPrChange>
        </w:rPr>
        <w:tab/>
        <w:t>OF 1285, f° 67 r°. OF 962, f°  3 v°. OF 963, f° 3 v°.  OF 966, f° 4 r°.</w:t>
      </w:r>
    </w:p>
  </w:footnote>
  <w:footnote w:id="142">
    <w:p w14:paraId="0C298403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412" w:author="JEAN" w:date="2024-09-10T19:51:00Z">
            <w:rPr>
              <w:rFonts w:cs="Times New Roman"/>
              <w:lang w:val="en-US"/>
            </w:rPr>
          </w:rPrChange>
        </w:rPr>
        <w:pPrChange w:id="4413" w:author="JEAN" w:date="2024-09-10T19:51:00Z">
          <w:pPr>
            <w:pStyle w:val="Notedebasdepage"/>
          </w:pPr>
        </w:pPrChange>
      </w:pPr>
      <w:r>
        <w:rPr>
          <w:vertAlign w:val="superscript"/>
          <w:rPrChange w:id="4414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415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416" w:author="JEAN" w:date="2024-09-10T19:51:00Z">
            <w:rPr>
              <w:lang w:val="en-US"/>
            </w:rPr>
          </w:rPrChange>
        </w:rPr>
        <w:tab/>
        <w:t>OF 356, f° 13 r°.</w:t>
      </w:r>
    </w:p>
  </w:footnote>
  <w:footnote w:id="143">
    <w:p w14:paraId="0A3462DF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532" w:author="JEAN" w:date="2024-09-10T19:51:00Z">
            <w:rPr>
              <w:szCs w:val="20"/>
            </w:rPr>
          </w:rPrChange>
        </w:rPr>
        <w:pPrChange w:id="4533" w:author="JEAN" w:date="2024-09-10T19:51:00Z">
          <w:pPr>
            <w:pStyle w:val="Notedebasdepage"/>
          </w:pPr>
        </w:pPrChange>
      </w:pPr>
      <w:r>
        <w:rPr>
          <w:rPrChange w:id="453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535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4536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4537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4538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4539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4540" w:author="JEAN" w:date="2024-09-10T19:51:00Z">
            <w:rPr>
              <w:bCs/>
              <w:i/>
              <w:color w:val="31849B"/>
              <w:szCs w:val="20"/>
            </w:rPr>
          </w:rPrChange>
        </w:rPr>
        <w:t>gonçalo vaca bachiller</w:t>
      </w:r>
    </w:p>
  </w:footnote>
  <w:footnote w:id="144">
    <w:p w14:paraId="601A737F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562" w:author="JEAN" w:date="2024-09-10T19:51:00Z">
            <w:rPr>
              <w:color w:val="000000" w:themeColor="text1"/>
              <w:szCs w:val="20"/>
            </w:rPr>
          </w:rPrChange>
        </w:rPr>
        <w:pPrChange w:id="4563" w:author="JEAN" w:date="2024-09-10T19:51:00Z">
          <w:pPr>
            <w:pStyle w:val="Notedebasdepage"/>
          </w:pPr>
        </w:pPrChange>
      </w:pPr>
      <w:r>
        <w:rPr>
          <w:rPrChange w:id="4564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565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4566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b/>
          <w:color w:val="000000"/>
          <w:sz w:val="20"/>
          <w:lang w:val="es-ES"/>
          <w:rPrChange w:id="4567" w:author="JEAN" w:date="2024-09-10T19:51:00Z">
            <w:rPr>
              <w:b/>
              <w:color w:val="000000" w:themeColor="text1"/>
              <w:szCs w:val="20"/>
            </w:rPr>
          </w:rPrChange>
        </w:rPr>
        <w:t>el bachiller Gonçalo Vaca</w:t>
      </w:r>
    </w:p>
  </w:footnote>
  <w:footnote w:id="145">
    <w:p w14:paraId="64F8F90A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692" w:author="JEAN" w:date="2024-09-10T19:51:00Z">
            <w:rPr>
              <w:rFonts w:cs="Times New Roman"/>
            </w:rPr>
          </w:rPrChange>
        </w:rPr>
        <w:pPrChange w:id="4693" w:author="JEAN" w:date="2024-09-10T19:51:00Z">
          <w:pPr>
            <w:pStyle w:val="Notedebasdepage"/>
          </w:pPr>
        </w:pPrChange>
      </w:pPr>
      <w:r>
        <w:rPr>
          <w:vertAlign w:val="superscript"/>
          <w:rPrChange w:id="4694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695" w:author="JEAN" w:date="2024-09-10T19:51:00Z">
            <w:rPr/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696" w:author="JEAN" w:date="2024-09-10T19:51:00Z">
            <w:rPr/>
          </w:rPrChange>
        </w:rPr>
        <w:tab/>
        <w:t xml:space="preserve">J. </w:t>
      </w:r>
      <w:r w:rsidRPr="00705311">
        <w:rPr>
          <w:rFonts w:ascii="Calibri" w:hAnsi="Calibri"/>
          <w:smallCaps/>
          <w:color w:val="000000"/>
          <w:sz w:val="20"/>
          <w:lang w:val="es-ES"/>
          <w:rPrChange w:id="4697" w:author="JEAN" w:date="2024-09-10T19:51:00Z">
            <w:rPr>
              <w:smallCaps/>
            </w:rPr>
          </w:rPrChange>
        </w:rPr>
        <w:t>Passini</w:t>
      </w:r>
      <w:r w:rsidRPr="00705311">
        <w:rPr>
          <w:rFonts w:ascii="Calibri" w:hAnsi="Calibri"/>
          <w:color w:val="000000"/>
          <w:sz w:val="20"/>
          <w:lang w:val="es-ES"/>
          <w:rPrChange w:id="4698" w:author="JEAN" w:date="2024-09-10T19:51:00Z">
            <w:rPr/>
          </w:rPrChange>
        </w:rPr>
        <w:t xml:space="preserve"> localise CH_BO_09, avec CH_BO_10, au n° 8 du Callejón de S. Pedro (Casas y casas principales, p. 57-460). </w:t>
      </w:r>
      <w:r>
        <w:rPr>
          <w:rFonts w:ascii="Calibri" w:hAnsi="Calibri"/>
          <w:color w:val="000000"/>
          <w:sz w:val="20"/>
          <w:rPrChange w:id="4699" w:author="JEAN" w:date="2024-09-10T19:51:00Z">
            <w:rPr/>
          </w:rPrChange>
        </w:rPr>
        <w:t>Il n'est pas exact que les deux maisons aient été baillées ensemble en 1427.</w:t>
      </w:r>
    </w:p>
  </w:footnote>
  <w:footnote w:id="146">
    <w:p w14:paraId="3E76DC2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02" w:author="JEAN" w:date="2024-09-10T19:51:00Z">
            <w:rPr>
              <w:szCs w:val="20"/>
            </w:rPr>
          </w:rPrChange>
        </w:rPr>
        <w:pPrChange w:id="4703" w:author="JEAN" w:date="2024-09-10T19:51:00Z">
          <w:pPr>
            <w:pStyle w:val="Notedebasdepage"/>
          </w:pPr>
        </w:pPrChange>
      </w:pPr>
      <w:r>
        <w:rPr>
          <w:rPrChange w:id="470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05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4706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4707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4708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4709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4710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Times" w:hAnsi="Times"/>
          <w:i/>
          <w:color w:val="000000"/>
          <w:sz w:val="20"/>
          <w:lang w:val="en-US"/>
          <w:rPrChange w:id="4711" w:author="JEAN" w:date="2024-09-10T19:51:00Z">
            <w:rPr>
              <w:rFonts w:ascii="Times Italic" w:hAnsi="Times Italic"/>
              <w:iCs/>
              <w:szCs w:val="20"/>
            </w:rPr>
          </w:rPrChange>
        </w:rPr>
        <w:t>(</w:t>
      </w:r>
      <w:r w:rsidRPr="009D04FF">
        <w:rPr>
          <w:rFonts w:ascii="Calibri" w:hAnsi="Calibri"/>
          <w:color w:val="000000"/>
          <w:sz w:val="20"/>
          <w:lang w:val="en-US"/>
          <w:rPrChange w:id="4712" w:author="JEAN" w:date="2024-09-10T19:51:00Z">
            <w:rPr>
              <w:szCs w:val="20"/>
            </w:rPr>
          </w:rPrChange>
        </w:rPr>
        <w:t>1995)</w:t>
      </w:r>
      <w:r w:rsidRPr="009D04FF">
        <w:rPr>
          <w:rFonts w:ascii="Times" w:hAnsi="Times"/>
          <w:i/>
          <w:color w:val="000000"/>
          <w:sz w:val="20"/>
          <w:lang w:val="en-US"/>
          <w:rPrChange w:id="4713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p.120.</w:t>
      </w:r>
    </w:p>
  </w:footnote>
  <w:footnote w:id="147">
    <w:p w14:paraId="70E9D1F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15" w:author="JEAN" w:date="2024-09-10T19:51:00Z">
            <w:rPr>
              <w:rFonts w:cs="Times New Roman"/>
              <w:lang w:val="en-US"/>
            </w:rPr>
          </w:rPrChange>
        </w:rPr>
        <w:pPrChange w:id="4716" w:author="JEAN" w:date="2024-09-10T19:51:00Z">
          <w:pPr>
            <w:pStyle w:val="Notedebasdepage"/>
          </w:pPr>
        </w:pPrChange>
      </w:pPr>
      <w:r>
        <w:rPr>
          <w:vertAlign w:val="superscript"/>
          <w:rPrChange w:id="471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1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19" w:author="JEAN" w:date="2024-09-10T19:51:00Z">
            <w:rPr>
              <w:lang w:val="en-US"/>
            </w:rPr>
          </w:rPrChange>
        </w:rPr>
        <w:tab/>
        <w:t xml:space="preserve">OF 937, f° 12 v°. </w:t>
      </w:r>
    </w:p>
  </w:footnote>
  <w:footnote w:id="148">
    <w:p w14:paraId="5528B0D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22" w:author="JEAN" w:date="2024-09-10T19:51:00Z">
            <w:rPr>
              <w:rFonts w:cs="Times New Roman"/>
              <w:lang w:val="en-US"/>
            </w:rPr>
          </w:rPrChange>
        </w:rPr>
        <w:pPrChange w:id="4723" w:author="JEAN" w:date="2024-09-10T19:51:00Z">
          <w:pPr>
            <w:pStyle w:val="Notedebasdepage"/>
          </w:pPr>
        </w:pPrChange>
      </w:pPr>
      <w:r>
        <w:rPr>
          <w:vertAlign w:val="superscript"/>
          <w:rPrChange w:id="472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2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26" w:author="JEAN" w:date="2024-09-10T19:51:00Z">
            <w:rPr>
              <w:lang w:val="en-US"/>
            </w:rPr>
          </w:rPrChange>
        </w:rPr>
        <w:tab/>
        <w:t>OF 938, f° 24 v°.</w:t>
      </w:r>
    </w:p>
  </w:footnote>
  <w:footnote w:id="149">
    <w:p w14:paraId="1516211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29" w:author="JEAN" w:date="2024-09-10T19:51:00Z">
            <w:rPr>
              <w:rFonts w:cs="Times New Roman"/>
              <w:lang w:val="en-US"/>
            </w:rPr>
          </w:rPrChange>
        </w:rPr>
        <w:pPrChange w:id="4730" w:author="JEAN" w:date="2024-09-10T19:51:00Z">
          <w:pPr>
            <w:pStyle w:val="Notedebasdepage"/>
          </w:pPr>
        </w:pPrChange>
      </w:pPr>
      <w:r>
        <w:rPr>
          <w:vertAlign w:val="superscript"/>
          <w:rPrChange w:id="473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3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33" w:author="JEAN" w:date="2024-09-10T19:51:00Z">
            <w:rPr>
              <w:lang w:val="en-US"/>
            </w:rPr>
          </w:rPrChange>
        </w:rPr>
        <w:tab/>
        <w:t>OF 939, f° 23.</w:t>
      </w:r>
    </w:p>
  </w:footnote>
  <w:footnote w:id="150">
    <w:p w14:paraId="0CFF830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36" w:author="JEAN" w:date="2024-09-10T19:51:00Z">
            <w:rPr>
              <w:rFonts w:cs="Times New Roman"/>
              <w:lang w:val="en-US"/>
            </w:rPr>
          </w:rPrChange>
        </w:rPr>
        <w:pPrChange w:id="4737" w:author="JEAN" w:date="2024-09-10T19:51:00Z">
          <w:pPr>
            <w:pStyle w:val="Notedebasdepage"/>
          </w:pPr>
        </w:pPrChange>
      </w:pPr>
      <w:r>
        <w:rPr>
          <w:vertAlign w:val="superscript"/>
          <w:rPrChange w:id="473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3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40" w:author="JEAN" w:date="2024-09-10T19:51:00Z">
            <w:rPr>
              <w:lang w:val="en-US"/>
            </w:rPr>
          </w:rPrChange>
        </w:rPr>
        <w:tab/>
        <w:t>OF 1083, f° 88 r°.</w:t>
      </w:r>
    </w:p>
  </w:footnote>
  <w:footnote w:id="151">
    <w:p w14:paraId="4151CAE7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743" w:author="JEAN" w:date="2024-09-10T19:51:00Z">
            <w:rPr>
              <w:rFonts w:cs="Times New Roman"/>
              <w:lang w:val="en-US"/>
            </w:rPr>
          </w:rPrChange>
        </w:rPr>
        <w:pPrChange w:id="4744" w:author="JEAN" w:date="2024-09-10T19:51:00Z">
          <w:pPr>
            <w:pStyle w:val="Notedebasdepage"/>
          </w:pPr>
        </w:pPrChange>
      </w:pPr>
      <w:r>
        <w:rPr>
          <w:vertAlign w:val="superscript"/>
          <w:rPrChange w:id="474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4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47" w:author="JEAN" w:date="2024-09-10T19:51:00Z">
            <w:rPr>
              <w:lang w:val="en-US"/>
            </w:rPr>
          </w:rPrChange>
        </w:rPr>
        <w:tab/>
        <w:t xml:space="preserve">OF 356 bis, f° 6 r°. </w:t>
      </w:r>
      <w:r w:rsidRPr="00705311">
        <w:rPr>
          <w:rFonts w:ascii="Calibri" w:hAnsi="Calibri"/>
          <w:color w:val="000000"/>
          <w:sz w:val="20"/>
          <w:lang w:val="es-ES"/>
          <w:rPrChange w:id="4748" w:author="JEAN" w:date="2024-09-10T19:51:00Z">
            <w:rPr>
              <w:lang w:val="en-US"/>
            </w:rPr>
          </w:rPrChange>
        </w:rPr>
        <w:t xml:space="preserve">En marge: </w:t>
      </w:r>
      <w:r w:rsidRPr="00705311">
        <w:rPr>
          <w:rFonts w:ascii="Calibri" w:hAnsi="Calibri"/>
          <w:i/>
          <w:color w:val="000000"/>
          <w:sz w:val="20"/>
          <w:lang w:val="es-ES"/>
          <w:rPrChange w:id="4749" w:author="JEAN" w:date="2024-09-10T19:51:00Z">
            <w:rPr>
              <w:i/>
              <w:iCs/>
              <w:lang w:val="en-US"/>
            </w:rPr>
          </w:rPrChange>
        </w:rPr>
        <w:t>el otro cuerpo de George Maldonado</w:t>
      </w:r>
      <w:r w:rsidRPr="00705311">
        <w:rPr>
          <w:rFonts w:ascii="Calibri" w:hAnsi="Calibri"/>
          <w:color w:val="000000"/>
          <w:sz w:val="20"/>
          <w:lang w:val="es-ES"/>
          <w:rPrChange w:id="4750" w:author="JEAN" w:date="2024-09-10T19:51:00Z">
            <w:rPr>
              <w:lang w:val="en-US"/>
            </w:rPr>
          </w:rPrChange>
        </w:rPr>
        <w:t>.</w:t>
      </w:r>
    </w:p>
  </w:footnote>
  <w:footnote w:id="152">
    <w:p w14:paraId="79E1DE5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54" w:author="JEAN" w:date="2024-09-10T19:51:00Z">
            <w:rPr>
              <w:rFonts w:cs="Times New Roman"/>
              <w:lang w:val="en-US"/>
            </w:rPr>
          </w:rPrChange>
        </w:rPr>
        <w:pPrChange w:id="4755" w:author="JEAN" w:date="2024-09-10T19:51:00Z">
          <w:pPr>
            <w:pStyle w:val="Notedebasdepage"/>
          </w:pPr>
        </w:pPrChange>
      </w:pPr>
      <w:r>
        <w:rPr>
          <w:vertAlign w:val="superscript"/>
          <w:rPrChange w:id="475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5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58" w:author="JEAN" w:date="2024-09-10T19:51:00Z">
            <w:rPr>
              <w:lang w:val="en-US"/>
            </w:rPr>
          </w:rPrChange>
        </w:rPr>
        <w:tab/>
        <w:t>OF 940, f° 3 v°.</w:t>
      </w:r>
    </w:p>
  </w:footnote>
  <w:footnote w:id="153">
    <w:p w14:paraId="691B114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61" w:author="JEAN" w:date="2024-09-10T19:51:00Z">
            <w:rPr>
              <w:rFonts w:cs="Times New Roman"/>
              <w:lang w:val="en-US"/>
            </w:rPr>
          </w:rPrChange>
        </w:rPr>
        <w:pPrChange w:id="4762" w:author="JEAN" w:date="2024-09-10T19:51:00Z">
          <w:pPr>
            <w:pStyle w:val="Notedebasdepage"/>
          </w:pPr>
        </w:pPrChange>
      </w:pPr>
      <w:r>
        <w:rPr>
          <w:vertAlign w:val="superscript"/>
          <w:rPrChange w:id="476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6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65" w:author="JEAN" w:date="2024-09-10T19:51:00Z">
            <w:rPr>
              <w:lang w:val="en-US"/>
            </w:rPr>
          </w:rPrChange>
        </w:rPr>
        <w:tab/>
        <w:t>OF 1086, f° 176 v°. OF 941, f° 5 v°.</w:t>
      </w:r>
    </w:p>
  </w:footnote>
  <w:footnote w:id="154">
    <w:p w14:paraId="4E71FB9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68" w:author="JEAN" w:date="2024-09-10T19:51:00Z">
            <w:rPr>
              <w:rFonts w:cs="Times New Roman"/>
              <w:lang w:val="en-US"/>
            </w:rPr>
          </w:rPrChange>
        </w:rPr>
        <w:pPrChange w:id="4769" w:author="JEAN" w:date="2024-09-10T19:51:00Z">
          <w:pPr>
            <w:pStyle w:val="Notedebasdepage"/>
          </w:pPr>
        </w:pPrChange>
      </w:pPr>
      <w:r>
        <w:rPr>
          <w:vertAlign w:val="superscript"/>
          <w:rPrChange w:id="477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7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72" w:author="JEAN" w:date="2024-09-10T19:51:00Z">
            <w:rPr>
              <w:lang w:val="en-US"/>
            </w:rPr>
          </w:rPrChange>
        </w:rPr>
        <w:tab/>
        <w:t>OF 952, f° 3 v°.</w:t>
      </w:r>
    </w:p>
  </w:footnote>
  <w:footnote w:id="155">
    <w:p w14:paraId="05CE08A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775" w:author="JEAN" w:date="2024-09-10T19:51:00Z">
            <w:rPr>
              <w:rFonts w:cs="Times New Roman"/>
              <w:lang w:val="en-US"/>
            </w:rPr>
          </w:rPrChange>
        </w:rPr>
        <w:pPrChange w:id="4776" w:author="JEAN" w:date="2024-09-10T19:51:00Z">
          <w:pPr>
            <w:pStyle w:val="Notedebasdepage"/>
          </w:pPr>
        </w:pPrChange>
      </w:pPr>
      <w:r>
        <w:rPr>
          <w:vertAlign w:val="superscript"/>
          <w:rPrChange w:id="477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77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779" w:author="JEAN" w:date="2024-09-10T19:51:00Z">
            <w:rPr>
              <w:lang w:val="en-US"/>
            </w:rPr>
          </w:rPrChange>
        </w:rPr>
        <w:tab/>
        <w:t>OF 955, f° 3 v°. OF 959, f° 2 v°.</w:t>
      </w:r>
    </w:p>
  </w:footnote>
  <w:footnote w:id="156">
    <w:p w14:paraId="4C2DDF7B" w14:textId="77777777" w:rsidR="00AD3BD7" w:rsidRPr="003A7398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782" w:author="JEAN" w:date="2024-09-10T19:51:00Z">
            <w:rPr>
              <w:rFonts w:cs="Times New Roman"/>
            </w:rPr>
          </w:rPrChange>
        </w:rPr>
        <w:pPrChange w:id="4783" w:author="JEAN" w:date="2024-09-10T19:51:00Z">
          <w:pPr>
            <w:pStyle w:val="Notedebasdepage"/>
          </w:pPr>
        </w:pPrChange>
      </w:pPr>
      <w:r>
        <w:rPr>
          <w:vertAlign w:val="superscript"/>
          <w:rPrChange w:id="4784" w:author="JEAN" w:date="2024-09-10T19:51:00Z">
            <w:rPr>
              <w:rFonts w:cs="Times New Roman"/>
            </w:rPr>
          </w:rPrChange>
        </w:rPr>
        <w:footnoteRef/>
      </w:r>
      <w:r w:rsidRPr="003A7398">
        <w:rPr>
          <w:rFonts w:ascii="Calibri" w:hAnsi="Calibri"/>
          <w:color w:val="000000"/>
          <w:sz w:val="20"/>
          <w:rPrChange w:id="4785" w:author="JEAN" w:date="2024-09-10T19:51:00Z">
            <w:rPr/>
          </w:rPrChange>
        </w:rPr>
        <w:t>.</w:t>
      </w:r>
      <w:r w:rsidRPr="003A7398">
        <w:rPr>
          <w:rFonts w:ascii="Calibri" w:hAnsi="Calibri"/>
          <w:color w:val="000000"/>
          <w:sz w:val="20"/>
          <w:rPrChange w:id="4786" w:author="JEAN" w:date="2024-09-10T19:51:00Z">
            <w:rPr/>
          </w:rPrChange>
        </w:rPr>
        <w:tab/>
        <w:t>OF 963, f° 1 v°.</w:t>
      </w:r>
    </w:p>
  </w:footnote>
  <w:footnote w:id="157">
    <w:p w14:paraId="16E3471B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789" w:author="JEAN" w:date="2024-09-10T19:51:00Z">
            <w:rPr>
              <w:rFonts w:cs="Times New Roman"/>
            </w:rPr>
          </w:rPrChange>
        </w:rPr>
        <w:pPrChange w:id="4790" w:author="JEAN" w:date="2024-09-10T19:51:00Z">
          <w:pPr>
            <w:pStyle w:val="Notedebasdepage"/>
          </w:pPr>
        </w:pPrChange>
      </w:pPr>
      <w:r>
        <w:rPr>
          <w:vertAlign w:val="superscript"/>
          <w:rPrChange w:id="4791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4792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4793" w:author="JEAN" w:date="2024-09-10T19:51:00Z">
            <w:rPr/>
          </w:rPrChange>
        </w:rPr>
        <w:tab/>
        <w:t>OF 966, f° 3 v°.</w:t>
      </w:r>
    </w:p>
  </w:footnote>
  <w:footnote w:id="158">
    <w:p w14:paraId="282B8CFC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4799" w:author="JEAN" w:date="2024-09-10T19:51:00Z">
            <w:rPr>
              <w:rFonts w:cs="Times New Roman"/>
            </w:rPr>
          </w:rPrChange>
        </w:rPr>
        <w:pPrChange w:id="4800" w:author="JEAN" w:date="2024-09-10T19:51:00Z">
          <w:pPr>
            <w:pStyle w:val="Notedebasdepage"/>
          </w:pPr>
        </w:pPrChange>
      </w:pPr>
      <w:bookmarkStart w:id="4801" w:name="OLE_LINK1385"/>
      <w:bookmarkStart w:id="4802" w:name="OLE_LINK1386"/>
      <w:r>
        <w:rPr>
          <w:vertAlign w:val="superscript"/>
          <w:rPrChange w:id="4803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4804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4805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4806" w:author="JEAN" w:date="2024-09-10T19:51:00Z">
            <w:rPr>
              <w:smallCaps/>
            </w:rPr>
          </w:rPrChange>
        </w:rPr>
        <w:t>Passini</w:t>
      </w:r>
      <w:r>
        <w:rPr>
          <w:rFonts w:ascii="Calibri" w:hAnsi="Calibri"/>
          <w:color w:val="000000"/>
          <w:sz w:val="20"/>
          <w:rPrChange w:id="4807" w:author="JEAN" w:date="2024-09-10T19:51:00Z">
            <w:rPr/>
          </w:rPrChange>
        </w:rPr>
        <w:t>, 2004, p. 457-460,  localise CH_BO_10, avec CH_BO_09, au n° 8 du</w:t>
      </w:r>
      <w:r>
        <w:rPr>
          <w:rFonts w:ascii="Calibri" w:hAnsi="Calibri"/>
          <w:i/>
          <w:color w:val="000000"/>
          <w:sz w:val="20"/>
          <w:rPrChange w:id="4808" w:author="JEAN" w:date="2024-09-10T19:51:00Z">
            <w:rPr>
              <w:i/>
              <w:iCs/>
            </w:rPr>
          </w:rPrChange>
        </w:rPr>
        <w:t xml:space="preserve"> Callejón de S. Pedro</w:t>
      </w:r>
      <w:r>
        <w:rPr>
          <w:rFonts w:ascii="Calibri" w:hAnsi="Calibri"/>
          <w:color w:val="000000"/>
          <w:sz w:val="20"/>
          <w:rPrChange w:id="4809" w:author="JEAN" w:date="2024-09-10T19:51:00Z">
            <w:rPr/>
          </w:rPrChange>
        </w:rPr>
        <w:t>.</w:t>
      </w:r>
    </w:p>
    <w:bookmarkEnd w:id="4801"/>
    <w:bookmarkEnd w:id="4802"/>
  </w:footnote>
  <w:footnote w:id="159">
    <w:p w14:paraId="29CC5F8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12" w:author="JEAN" w:date="2024-09-10T19:51:00Z">
            <w:rPr>
              <w:rFonts w:cs="Times New Roman"/>
              <w:lang w:val="en-US"/>
            </w:rPr>
          </w:rPrChange>
        </w:rPr>
        <w:pPrChange w:id="4813" w:author="JEAN" w:date="2024-09-10T19:51:00Z">
          <w:pPr>
            <w:pStyle w:val="Notedebasdepage"/>
          </w:pPr>
        </w:pPrChange>
      </w:pPr>
      <w:r>
        <w:rPr>
          <w:vertAlign w:val="superscript"/>
          <w:rPrChange w:id="481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1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16" w:author="JEAN" w:date="2024-09-10T19:51:00Z">
            <w:rPr>
              <w:lang w:val="en-US"/>
            </w:rPr>
          </w:rPrChange>
        </w:rPr>
        <w:tab/>
        <w:t>OF 929, f° 28 r°.  OF 931, f° 36 v°.</w:t>
      </w:r>
    </w:p>
  </w:footnote>
  <w:footnote w:id="160">
    <w:p w14:paraId="2079E94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19" w:author="JEAN" w:date="2024-09-10T19:51:00Z">
            <w:rPr>
              <w:szCs w:val="20"/>
            </w:rPr>
          </w:rPrChange>
        </w:rPr>
        <w:pPrChange w:id="4820" w:author="JEAN" w:date="2024-09-10T19:51:00Z">
          <w:pPr>
            <w:pStyle w:val="Notedebasdepage"/>
          </w:pPr>
        </w:pPrChange>
      </w:pPr>
      <w:r>
        <w:rPr>
          <w:rPrChange w:id="4821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22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4823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4824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4825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4826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4827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4828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p.120.</w:t>
      </w:r>
    </w:p>
  </w:footnote>
  <w:footnote w:id="161">
    <w:p w14:paraId="7FF63E5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30" w:author="JEAN" w:date="2024-09-10T19:51:00Z">
            <w:rPr>
              <w:rFonts w:cs="Times New Roman"/>
              <w:lang w:val="en-US"/>
            </w:rPr>
          </w:rPrChange>
        </w:rPr>
        <w:pPrChange w:id="4831" w:author="JEAN" w:date="2024-09-10T19:51:00Z">
          <w:pPr>
            <w:pStyle w:val="Notedebasdepage"/>
          </w:pPr>
        </w:pPrChange>
      </w:pPr>
      <w:r>
        <w:rPr>
          <w:vertAlign w:val="superscript"/>
          <w:rPrChange w:id="483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3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34" w:author="JEAN" w:date="2024-09-10T19:51:00Z">
            <w:rPr>
              <w:lang w:val="en-US"/>
            </w:rPr>
          </w:rPrChange>
        </w:rPr>
        <w:tab/>
        <w:t>OF 932, f° 44 r°. OF 934, f° 37 v°. OF 935, f° 44 v°.</w:t>
      </w:r>
    </w:p>
  </w:footnote>
  <w:footnote w:id="162">
    <w:p w14:paraId="24C1DC9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38" w:author="JEAN" w:date="2024-09-10T19:51:00Z">
            <w:rPr>
              <w:rFonts w:cs="Times New Roman"/>
              <w:lang w:val="en-US"/>
            </w:rPr>
          </w:rPrChange>
        </w:rPr>
        <w:pPrChange w:id="4839" w:author="JEAN" w:date="2024-09-10T19:51:00Z">
          <w:pPr>
            <w:pStyle w:val="Notedebasdepage"/>
          </w:pPr>
        </w:pPrChange>
      </w:pPr>
      <w:r>
        <w:rPr>
          <w:vertAlign w:val="superscript"/>
          <w:rPrChange w:id="484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4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42" w:author="JEAN" w:date="2024-09-10T19:51:00Z">
            <w:rPr>
              <w:lang w:val="en-US"/>
            </w:rPr>
          </w:rPrChange>
        </w:rPr>
        <w:tab/>
        <w:t>OF 1071, f° 110 v°. OF 937, f° 12 v°.</w:t>
      </w:r>
    </w:p>
  </w:footnote>
  <w:footnote w:id="163">
    <w:p w14:paraId="3C37FF4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45" w:author="JEAN" w:date="2024-09-10T19:51:00Z">
            <w:rPr>
              <w:rFonts w:cs="Times New Roman"/>
              <w:lang w:val="en-US"/>
            </w:rPr>
          </w:rPrChange>
        </w:rPr>
        <w:pPrChange w:id="4846" w:author="JEAN" w:date="2024-09-10T19:51:00Z">
          <w:pPr>
            <w:pStyle w:val="Notedebasdepage"/>
          </w:pPr>
        </w:pPrChange>
      </w:pPr>
      <w:r>
        <w:rPr>
          <w:vertAlign w:val="superscript"/>
          <w:rPrChange w:id="484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4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49" w:author="JEAN" w:date="2024-09-10T19:51:00Z">
            <w:rPr>
              <w:lang w:val="en-US"/>
            </w:rPr>
          </w:rPrChange>
        </w:rPr>
        <w:tab/>
        <w:t>OF 1083, f° 148 r°.</w:t>
      </w:r>
    </w:p>
  </w:footnote>
  <w:footnote w:id="164">
    <w:p w14:paraId="4B49BEC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52" w:author="JEAN" w:date="2024-09-10T19:51:00Z">
            <w:rPr>
              <w:rFonts w:cs="Times New Roman"/>
              <w:lang w:val="en-US"/>
            </w:rPr>
          </w:rPrChange>
        </w:rPr>
        <w:pPrChange w:id="4853" w:author="JEAN" w:date="2024-09-10T19:51:00Z">
          <w:pPr>
            <w:pStyle w:val="Notedebasdepage"/>
          </w:pPr>
        </w:pPrChange>
      </w:pPr>
      <w:r>
        <w:rPr>
          <w:vertAlign w:val="superscript"/>
          <w:rPrChange w:id="485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5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56" w:author="JEAN" w:date="2024-09-10T19:51:00Z">
            <w:rPr>
              <w:lang w:val="en-US"/>
            </w:rPr>
          </w:rPrChange>
        </w:rPr>
        <w:tab/>
        <w:t>OF 356 bis, f° 6 r°. En marge: George Maldonado.</w:t>
      </w:r>
    </w:p>
  </w:footnote>
  <w:footnote w:id="165">
    <w:p w14:paraId="6729C78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4859" w:author="JEAN" w:date="2024-09-10T19:51:00Z">
            <w:rPr>
              <w:rFonts w:cs="Times New Roman"/>
              <w:lang w:val="en-US"/>
            </w:rPr>
          </w:rPrChange>
        </w:rPr>
        <w:pPrChange w:id="4860" w:author="JEAN" w:date="2024-09-10T19:51:00Z">
          <w:pPr>
            <w:pStyle w:val="Notedebasdepage"/>
          </w:pPr>
        </w:pPrChange>
      </w:pPr>
      <w:r>
        <w:rPr>
          <w:vertAlign w:val="superscript"/>
          <w:rPrChange w:id="486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486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4863" w:author="JEAN" w:date="2024-09-10T19:51:00Z">
            <w:rPr>
              <w:lang w:val="en-US"/>
            </w:rPr>
          </w:rPrChange>
        </w:rPr>
        <w:tab/>
        <w:t>OF 940, f° 4 r°. OF 941, f° 5 v°. OF 952, f° 3 v°.</w:t>
      </w:r>
    </w:p>
  </w:footnote>
  <w:footnote w:id="166">
    <w:p w14:paraId="48D7F542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4869" w:author="JEAN" w:date="2024-09-10T19:51:00Z">
            <w:rPr>
              <w:rFonts w:cs="Times New Roman"/>
              <w:lang w:val="en-US"/>
            </w:rPr>
          </w:rPrChange>
        </w:rPr>
        <w:pPrChange w:id="4870" w:author="JEAN" w:date="2024-09-10T19:51:00Z">
          <w:pPr>
            <w:pStyle w:val="Notedebasdepage"/>
          </w:pPr>
        </w:pPrChange>
      </w:pPr>
      <w:r>
        <w:rPr>
          <w:vertAlign w:val="superscript"/>
          <w:rPrChange w:id="4871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4872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4873" w:author="JEAN" w:date="2024-09-10T19:51:00Z">
            <w:rPr>
              <w:lang w:val="en-US"/>
            </w:rPr>
          </w:rPrChange>
        </w:rPr>
        <w:tab/>
        <w:t>OF 955, f° 2 v°.</w:t>
      </w:r>
    </w:p>
  </w:footnote>
  <w:footnote w:id="167">
    <w:p w14:paraId="73AAD9A8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i/>
          <w:color w:val="000000"/>
          <w:lang w:val="es-ES"/>
          <w:rPrChange w:id="5043" w:author="JEAN" w:date="2024-09-10T19:51:00Z">
            <w:rPr>
              <w:i/>
              <w:szCs w:val="20"/>
            </w:rPr>
          </w:rPrChange>
        </w:rPr>
        <w:pPrChange w:id="5044" w:author="JEAN" w:date="2024-09-10T19:51:00Z">
          <w:pPr>
            <w:pStyle w:val="Notedebasdepage"/>
          </w:pPr>
        </w:pPrChange>
      </w:pPr>
      <w:r>
        <w:rPr>
          <w:rPrChange w:id="5045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5046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5047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5048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5049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5050" w:author="JEAN" w:date="2024-09-10T19:51:00Z">
            <w:rPr>
              <w:i/>
              <w:color w:val="31849B"/>
              <w:szCs w:val="20"/>
            </w:rPr>
          </w:rPrChange>
        </w:rPr>
        <w:t xml:space="preserve">) el </w:t>
      </w:r>
      <w:r w:rsidRPr="00705311">
        <w:rPr>
          <w:rFonts w:ascii="Calibri" w:hAnsi="Calibri"/>
          <w:i/>
          <w:color w:val="31849B"/>
          <w:sz w:val="20"/>
          <w:lang w:val="es-ES"/>
          <w:rPrChange w:id="5051" w:author="JEAN" w:date="2024-09-10T19:51:00Z">
            <w:rPr>
              <w:bCs/>
              <w:i/>
              <w:color w:val="31849B"/>
              <w:szCs w:val="20"/>
            </w:rPr>
          </w:rPrChange>
        </w:rPr>
        <w:t>otro cuerpo de george maldonado</w:t>
      </w:r>
      <w:r w:rsidRPr="00705311">
        <w:rPr>
          <w:rFonts w:ascii="Calibri" w:hAnsi="Calibri"/>
          <w:i/>
          <w:color w:val="31849B"/>
          <w:sz w:val="20"/>
          <w:lang w:val="es-ES"/>
          <w:rPrChange w:id="5052" w:author="JEAN" w:date="2024-09-10T19:51:00Z">
            <w:rPr>
              <w:i/>
              <w:color w:val="31849B"/>
              <w:szCs w:val="20"/>
            </w:rPr>
          </w:rPrChange>
        </w:rPr>
        <w:t>.</w:t>
      </w:r>
    </w:p>
  </w:footnote>
  <w:footnote w:id="168">
    <w:p w14:paraId="0C2AD73D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5077" w:author="JEAN" w:date="2024-09-10T19:51:00Z">
            <w:rPr>
              <w:color w:val="000000" w:themeColor="text1"/>
              <w:szCs w:val="20"/>
            </w:rPr>
          </w:rPrChange>
        </w:rPr>
        <w:pPrChange w:id="5078" w:author="JEAN" w:date="2024-09-10T19:51:00Z">
          <w:pPr>
            <w:pStyle w:val="Notedebasdepage"/>
          </w:pPr>
        </w:pPrChange>
      </w:pPr>
      <w:r>
        <w:rPr>
          <w:rPrChange w:id="5079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5080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5081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5082" w:author="JEAN" w:date="2024-09-10T19:51:00Z">
            <w:rPr>
              <w:i/>
              <w:color w:val="000000" w:themeColor="text1"/>
              <w:szCs w:val="20"/>
            </w:rPr>
          </w:rPrChange>
        </w:rPr>
        <w:t>Jorge Maldonado raçionero</w:t>
      </w:r>
    </w:p>
  </w:footnote>
  <w:footnote w:id="169">
    <w:p w14:paraId="2CD36A70" w14:textId="77777777" w:rsidR="009D606A" w:rsidRPr="00705311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5327" w:author="JEAN" w:date="2024-09-10T19:51:00Z">
            <w:rPr>
              <w:szCs w:val="20"/>
            </w:rPr>
          </w:rPrChange>
        </w:rPr>
        <w:pPrChange w:id="5328" w:author="JEAN" w:date="2024-09-10T19:51:00Z">
          <w:pPr>
            <w:pStyle w:val="Notedebasdepage"/>
          </w:pPr>
        </w:pPrChange>
      </w:pPr>
      <w:r>
        <w:rPr>
          <w:rPrChange w:id="5329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5330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5331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8000"/>
          <w:sz w:val="20"/>
          <w:lang w:val="es-ES"/>
          <w:rPrChange w:id="5332" w:author="JEAN" w:date="2024-09-10T19:51:00Z">
            <w:rPr>
              <w:i/>
              <w:color w:val="008000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008000"/>
          <w:sz w:val="20"/>
          <w:lang w:val="es-ES"/>
          <w:rPrChange w:id="5333" w:author="JEAN" w:date="2024-09-10T19:51:00Z">
            <w:rPr>
              <w:i/>
              <w:iCs/>
              <w:color w:val="008000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008000"/>
          <w:sz w:val="20"/>
          <w:lang w:val="es-ES"/>
          <w:rPrChange w:id="5334" w:author="JEAN" w:date="2024-09-10T19:51:00Z">
            <w:rPr>
              <w:i/>
              <w:color w:val="008000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5335" w:author="JEAN" w:date="2024-09-10T19:51:00Z">
            <w:rPr>
              <w:bCs/>
              <w:i/>
              <w:color w:val="31849B"/>
              <w:szCs w:val="20"/>
            </w:rPr>
          </w:rPrChange>
        </w:rPr>
        <w:t>george maldonado</w:t>
      </w:r>
      <w:r w:rsidRPr="00705311">
        <w:rPr>
          <w:rFonts w:ascii="Calibri" w:hAnsi="Calibri"/>
          <w:i/>
          <w:color w:val="008000"/>
          <w:sz w:val="20"/>
          <w:lang w:val="es-ES"/>
          <w:rPrChange w:id="5336" w:author="JEAN" w:date="2024-09-10T19:51:00Z">
            <w:rPr>
              <w:i/>
              <w:color w:val="008000"/>
              <w:szCs w:val="20"/>
            </w:rPr>
          </w:rPrChange>
        </w:rPr>
        <w:t>.</w:t>
      </w:r>
      <w:r w:rsidRPr="00705311">
        <w:rPr>
          <w:rFonts w:ascii="Calibri" w:hAnsi="Calibri"/>
          <w:i/>
          <w:color w:val="000000"/>
          <w:sz w:val="20"/>
          <w:lang w:val="es-ES"/>
          <w:rPrChange w:id="5337" w:author="JEAN" w:date="2024-09-10T19:51:00Z">
            <w:rPr>
              <w:i/>
              <w:szCs w:val="20"/>
            </w:rPr>
          </w:rPrChange>
        </w:rPr>
        <w:t xml:space="preserve"> </w:t>
      </w:r>
    </w:p>
  </w:footnote>
  <w:footnote w:id="170">
    <w:p w14:paraId="5144C95E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5427" w:author="JEAN" w:date="2024-09-10T19:51:00Z">
            <w:rPr>
              <w:rFonts w:cs="Times New Roman"/>
            </w:rPr>
          </w:rPrChange>
        </w:rPr>
        <w:pPrChange w:id="5428" w:author="JEAN" w:date="2024-09-10T19:51:00Z">
          <w:pPr>
            <w:pStyle w:val="Notedebasdepage"/>
          </w:pPr>
        </w:pPrChange>
      </w:pPr>
      <w:r>
        <w:rPr>
          <w:vertAlign w:val="superscript"/>
          <w:rPrChange w:id="5429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5430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5431" w:author="JEAN" w:date="2024-09-10T19:51:00Z">
            <w:rPr/>
          </w:rPrChange>
        </w:rPr>
        <w:tab/>
        <w:t xml:space="preserve">Selon </w:t>
      </w:r>
      <w:r>
        <w:rPr>
          <w:rFonts w:ascii="Calibri" w:hAnsi="Calibri"/>
          <w:smallCaps/>
          <w:color w:val="000000"/>
          <w:sz w:val="20"/>
          <w:rPrChange w:id="5432" w:author="JEAN" w:date="2024-09-10T19:51:00Z">
            <w:rPr>
              <w:smallCaps/>
            </w:rPr>
          </w:rPrChange>
        </w:rPr>
        <w:t>Passini</w:t>
      </w:r>
      <w:r>
        <w:rPr>
          <w:rFonts w:ascii="Calibri" w:hAnsi="Calibri"/>
          <w:color w:val="000000"/>
          <w:sz w:val="20"/>
          <w:rPrChange w:id="5433" w:author="JEAN" w:date="2024-09-10T19:51:00Z">
            <w:rPr/>
          </w:rPrChange>
        </w:rPr>
        <w:t xml:space="preserve">, 2004, p.112, les maisons </w:t>
      </w:r>
      <w:bookmarkStart w:id="5434" w:name="OLE_LINK4582"/>
      <w:bookmarkStart w:id="5435" w:name="OLE_LINK4583"/>
      <w:r>
        <w:rPr>
          <w:rFonts w:ascii="Calibri" w:hAnsi="Calibri"/>
          <w:color w:val="000000"/>
          <w:sz w:val="20"/>
          <w:rPrChange w:id="5436" w:author="JEAN" w:date="2024-09-10T19:51:00Z">
            <w:rPr/>
          </w:rPrChange>
        </w:rPr>
        <w:t>CH_AO_0</w:t>
      </w:r>
      <w:bookmarkEnd w:id="5434"/>
      <w:bookmarkEnd w:id="5435"/>
      <w:r>
        <w:rPr>
          <w:rFonts w:ascii="Calibri" w:hAnsi="Calibri"/>
          <w:color w:val="000000"/>
          <w:sz w:val="20"/>
          <w:rPrChange w:id="5437" w:author="JEAN" w:date="2024-09-10T19:51:00Z">
            <w:rPr/>
          </w:rPrChange>
        </w:rPr>
        <w:t>1, CH_AO_10, et CH_AO_02 (a, b, c) en constituaient une seule à la fin du XIVe siècle, divisée seulement en 1418, puis encore subdivisée,). Nous ne trouvons pas trace de cela dans la documentation</w:t>
      </w:r>
    </w:p>
  </w:footnote>
  <w:footnote w:id="171">
    <w:p w14:paraId="56EDE99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41" w:author="JEAN" w:date="2024-09-10T19:51:00Z">
            <w:rPr>
              <w:rFonts w:cs="Times New Roman"/>
              <w:lang w:val="en-US"/>
            </w:rPr>
          </w:rPrChange>
        </w:rPr>
        <w:pPrChange w:id="5442" w:author="JEAN" w:date="2024-09-10T19:51:00Z">
          <w:pPr>
            <w:pStyle w:val="Notedebasdepage"/>
          </w:pPr>
        </w:pPrChange>
      </w:pPr>
      <w:r>
        <w:rPr>
          <w:vertAlign w:val="superscript"/>
          <w:rPrChange w:id="5443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5444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5445" w:author="JEAN" w:date="2024-09-10T19:51:00Z">
            <w:rPr/>
          </w:rPrChange>
        </w:rPr>
        <w:tab/>
      </w:r>
      <w:r w:rsidRPr="009D04FF">
        <w:rPr>
          <w:rFonts w:ascii="Calibri" w:hAnsi="Calibri"/>
          <w:color w:val="000000"/>
          <w:sz w:val="20"/>
          <w:lang w:val="en-US"/>
          <w:rPrChange w:id="5446" w:author="JEAN" w:date="2024-09-10T19:51:00Z">
            <w:rPr>
              <w:lang w:val="en-US"/>
            </w:rPr>
          </w:rPrChange>
        </w:rPr>
        <w:t>OF 929, f° 27 v°; OF 931, f° 36 r°.</w:t>
      </w:r>
    </w:p>
  </w:footnote>
  <w:footnote w:id="172">
    <w:p w14:paraId="0027733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49" w:author="JEAN" w:date="2024-09-10T19:51:00Z">
            <w:rPr>
              <w:szCs w:val="20"/>
            </w:rPr>
          </w:rPrChange>
        </w:rPr>
        <w:pPrChange w:id="5450" w:author="JEAN" w:date="2024-09-10T19:51:00Z">
          <w:pPr>
            <w:pStyle w:val="Notedebasdepage"/>
          </w:pPr>
        </w:pPrChange>
      </w:pPr>
      <w:r>
        <w:rPr>
          <w:rPrChange w:id="5451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452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5453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5454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5455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5456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5457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5458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p.96.</w:t>
      </w:r>
    </w:p>
  </w:footnote>
  <w:footnote w:id="173">
    <w:p w14:paraId="047CD124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5460" w:author="JEAN" w:date="2024-09-10T19:51:00Z">
            <w:rPr>
              <w:rFonts w:cs="Times New Roman"/>
            </w:rPr>
          </w:rPrChange>
        </w:rPr>
        <w:pPrChange w:id="5461" w:author="JEAN" w:date="2024-09-10T19:51:00Z">
          <w:pPr>
            <w:pStyle w:val="Notedebasdepage"/>
          </w:pPr>
        </w:pPrChange>
      </w:pPr>
      <w:r>
        <w:rPr>
          <w:vertAlign w:val="superscript"/>
          <w:rPrChange w:id="5462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5463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5464" w:author="JEAN" w:date="2024-09-10T19:51:00Z">
            <w:rPr/>
          </w:rPrChange>
        </w:rPr>
        <w:tab/>
        <w:t>OF 932, f° 22 r°.  En 1401, la mention de la bodega est absente.</w:t>
      </w:r>
    </w:p>
  </w:footnote>
  <w:footnote w:id="174">
    <w:p w14:paraId="43700DB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67" w:author="JEAN" w:date="2024-09-10T19:51:00Z">
            <w:rPr>
              <w:rFonts w:cs="Times New Roman"/>
              <w:lang w:val="en-US"/>
            </w:rPr>
          </w:rPrChange>
        </w:rPr>
        <w:pPrChange w:id="5468" w:author="JEAN" w:date="2024-09-10T19:51:00Z">
          <w:pPr>
            <w:pStyle w:val="Notedebasdepage"/>
          </w:pPr>
        </w:pPrChange>
      </w:pPr>
      <w:r>
        <w:rPr>
          <w:vertAlign w:val="superscript"/>
          <w:rPrChange w:id="546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47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471" w:author="JEAN" w:date="2024-09-10T19:51:00Z">
            <w:rPr>
              <w:lang w:val="en-US"/>
            </w:rPr>
          </w:rPrChange>
        </w:rPr>
        <w:tab/>
        <w:t>OF 936, f° 24 v°: Cobisa. OF 937, f° 20 r°.</w:t>
      </w:r>
    </w:p>
  </w:footnote>
  <w:footnote w:id="175">
    <w:p w14:paraId="3CCB4A8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74" w:author="JEAN" w:date="2024-09-10T19:51:00Z">
            <w:rPr>
              <w:rFonts w:cs="Times New Roman"/>
              <w:lang w:val="en-US"/>
            </w:rPr>
          </w:rPrChange>
        </w:rPr>
        <w:pPrChange w:id="5475" w:author="JEAN" w:date="2024-09-10T19:51:00Z">
          <w:pPr>
            <w:pStyle w:val="Notedebasdepage"/>
          </w:pPr>
        </w:pPrChange>
      </w:pPr>
      <w:r>
        <w:rPr>
          <w:vertAlign w:val="superscript"/>
          <w:rPrChange w:id="547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47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478" w:author="JEAN" w:date="2024-09-10T19:51:00Z">
            <w:rPr>
              <w:lang w:val="en-US"/>
            </w:rPr>
          </w:rPrChange>
        </w:rPr>
        <w:tab/>
        <w:t>OF 1080, f° 43.</w:t>
      </w:r>
    </w:p>
  </w:footnote>
  <w:footnote w:id="176">
    <w:p w14:paraId="5DF732A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81" w:author="JEAN" w:date="2024-09-10T19:51:00Z">
            <w:rPr>
              <w:rFonts w:cs="Times New Roman"/>
              <w:lang w:val="en-US"/>
            </w:rPr>
          </w:rPrChange>
        </w:rPr>
        <w:pPrChange w:id="5482" w:author="JEAN" w:date="2024-09-10T19:51:00Z">
          <w:pPr>
            <w:pStyle w:val="Notedebasdepage"/>
          </w:pPr>
        </w:pPrChange>
      </w:pPr>
      <w:r>
        <w:rPr>
          <w:vertAlign w:val="superscript"/>
          <w:rPrChange w:id="548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48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485" w:author="JEAN" w:date="2024-09-10T19:51:00Z">
            <w:rPr>
              <w:lang w:val="en-US"/>
            </w:rPr>
          </w:rPrChange>
        </w:rPr>
        <w:tab/>
        <w:t>OF 356 bis, f° 4 v°. En marge: Juan Pastor.</w:t>
      </w:r>
    </w:p>
  </w:footnote>
  <w:footnote w:id="177">
    <w:p w14:paraId="6F5FE69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90" w:author="JEAN" w:date="2024-09-10T19:51:00Z">
            <w:rPr>
              <w:rFonts w:cs="Times New Roman"/>
              <w:lang w:val="en-US"/>
            </w:rPr>
          </w:rPrChange>
        </w:rPr>
        <w:pPrChange w:id="5491" w:author="JEAN" w:date="2024-09-10T19:51:00Z">
          <w:pPr>
            <w:pStyle w:val="Notedebasdepage"/>
          </w:pPr>
        </w:pPrChange>
      </w:pPr>
      <w:r>
        <w:rPr>
          <w:vertAlign w:val="superscript"/>
          <w:rPrChange w:id="549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49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494" w:author="JEAN" w:date="2024-09-10T19:51:00Z">
            <w:rPr>
              <w:lang w:val="en-US"/>
            </w:rPr>
          </w:rPrChange>
        </w:rPr>
        <w:tab/>
        <w:t>OF 1088, f° 139 r°.</w:t>
      </w:r>
    </w:p>
  </w:footnote>
  <w:footnote w:id="178">
    <w:p w14:paraId="4D1D531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497" w:author="JEAN" w:date="2024-09-10T19:51:00Z">
            <w:rPr>
              <w:rFonts w:cs="Times New Roman"/>
              <w:lang w:val="en-US"/>
            </w:rPr>
          </w:rPrChange>
        </w:rPr>
        <w:pPrChange w:id="5498" w:author="JEAN" w:date="2024-09-10T19:51:00Z">
          <w:pPr>
            <w:pStyle w:val="Notedebasdepage"/>
          </w:pPr>
        </w:pPrChange>
      </w:pPr>
      <w:r>
        <w:rPr>
          <w:vertAlign w:val="superscript"/>
          <w:rPrChange w:id="549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0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01" w:author="JEAN" w:date="2024-09-10T19:51:00Z">
            <w:rPr>
              <w:lang w:val="en-US"/>
            </w:rPr>
          </w:rPrChange>
        </w:rPr>
        <w:tab/>
        <w:t>OF 941, f° 78 v°.</w:t>
      </w:r>
    </w:p>
  </w:footnote>
  <w:footnote w:id="179">
    <w:p w14:paraId="79089FE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04" w:author="JEAN" w:date="2024-09-10T19:51:00Z">
            <w:rPr>
              <w:rFonts w:cs="Times New Roman"/>
              <w:lang w:val="en-US"/>
            </w:rPr>
          </w:rPrChange>
        </w:rPr>
        <w:pPrChange w:id="5505" w:author="JEAN" w:date="2024-09-10T19:51:00Z">
          <w:pPr>
            <w:pStyle w:val="Notedebasdepage"/>
          </w:pPr>
        </w:pPrChange>
      </w:pPr>
      <w:r>
        <w:rPr>
          <w:vertAlign w:val="superscript"/>
          <w:rPrChange w:id="550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0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08" w:author="JEAN" w:date="2024-09-10T19:51:00Z">
            <w:rPr>
              <w:lang w:val="en-US"/>
            </w:rPr>
          </w:rPrChange>
        </w:rPr>
        <w:tab/>
        <w:t>OF 952, f° 59 v°. OF 955, f° 58 r°. OF 959, f° 66 v°.</w:t>
      </w:r>
    </w:p>
  </w:footnote>
  <w:footnote w:id="180">
    <w:p w14:paraId="5AEB038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11" w:author="JEAN" w:date="2024-09-10T19:51:00Z">
            <w:rPr>
              <w:rFonts w:cs="Times New Roman"/>
              <w:lang w:val="en-US"/>
            </w:rPr>
          </w:rPrChange>
        </w:rPr>
        <w:pPrChange w:id="5512" w:author="JEAN" w:date="2024-09-10T19:51:00Z">
          <w:pPr>
            <w:pStyle w:val="Notedebasdepage"/>
          </w:pPr>
        </w:pPrChange>
      </w:pPr>
      <w:r>
        <w:rPr>
          <w:vertAlign w:val="superscript"/>
          <w:rPrChange w:id="551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1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15" w:author="JEAN" w:date="2024-09-10T19:51:00Z">
            <w:rPr>
              <w:lang w:val="en-US"/>
            </w:rPr>
          </w:rPrChange>
        </w:rPr>
        <w:tab/>
        <w:t xml:space="preserve">OF 959, f° 2 r°, sous </w:t>
      </w:r>
      <w:r w:rsidRPr="009D04FF">
        <w:rPr>
          <w:rFonts w:ascii="Calibri" w:hAnsi="Calibri"/>
          <w:i/>
          <w:color w:val="000000"/>
          <w:sz w:val="20"/>
          <w:lang w:val="en-US"/>
          <w:rPrChange w:id="5516" w:author="JEAN" w:date="2024-09-10T19:51:00Z">
            <w:rPr>
              <w:i/>
              <w:iCs/>
              <w:lang w:val="en-US"/>
            </w:rPr>
          </w:rPrChange>
        </w:rPr>
        <w:t>Adarve de Canonigos</w:t>
      </w:r>
      <w:r w:rsidRPr="009D04FF">
        <w:rPr>
          <w:rFonts w:ascii="Calibri" w:hAnsi="Calibri"/>
          <w:color w:val="000000"/>
          <w:sz w:val="20"/>
          <w:lang w:val="en-US"/>
          <w:rPrChange w:id="5517" w:author="JEAN" w:date="2024-09-10T19:51:00Z">
            <w:rPr>
              <w:lang w:val="en-US"/>
            </w:rPr>
          </w:rPrChange>
        </w:rPr>
        <w:t>.</w:t>
      </w:r>
    </w:p>
  </w:footnote>
  <w:footnote w:id="181">
    <w:p w14:paraId="04F3759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20" w:author="JEAN" w:date="2024-09-10T19:51:00Z">
            <w:rPr>
              <w:rFonts w:cs="Times New Roman"/>
              <w:lang w:val="en-US"/>
            </w:rPr>
          </w:rPrChange>
        </w:rPr>
        <w:pPrChange w:id="5521" w:author="JEAN" w:date="2024-09-10T19:51:00Z">
          <w:pPr>
            <w:pStyle w:val="Notedebasdepage"/>
          </w:pPr>
        </w:pPrChange>
      </w:pPr>
      <w:r>
        <w:rPr>
          <w:vertAlign w:val="superscript"/>
          <w:rPrChange w:id="552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2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24" w:author="JEAN" w:date="2024-09-10T19:51:00Z">
            <w:rPr>
              <w:lang w:val="en-US"/>
            </w:rPr>
          </w:rPrChange>
        </w:rPr>
        <w:tab/>
        <w:t>OF 959, f° 2 r°. OF 960, f° 2 r°.</w:t>
      </w:r>
    </w:p>
  </w:footnote>
  <w:footnote w:id="182">
    <w:p w14:paraId="0AF3CF8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27" w:author="JEAN" w:date="2024-09-10T19:51:00Z">
            <w:rPr>
              <w:rFonts w:cs="Times New Roman"/>
              <w:lang w:val="en-US"/>
            </w:rPr>
          </w:rPrChange>
        </w:rPr>
        <w:pPrChange w:id="5528" w:author="JEAN" w:date="2024-09-10T19:51:00Z">
          <w:pPr>
            <w:pStyle w:val="Notedebasdepage"/>
          </w:pPr>
        </w:pPrChange>
      </w:pPr>
      <w:r>
        <w:rPr>
          <w:vertAlign w:val="superscript"/>
          <w:rPrChange w:id="552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3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31" w:author="JEAN" w:date="2024-09-10T19:51:00Z">
            <w:rPr>
              <w:lang w:val="en-US"/>
            </w:rPr>
          </w:rPrChange>
        </w:rPr>
        <w:tab/>
        <w:t>OF 1285, f° 86 v°.</w:t>
      </w:r>
    </w:p>
  </w:footnote>
  <w:footnote w:id="183">
    <w:p w14:paraId="466CDFBB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35" w:author="JEAN" w:date="2024-09-10T19:51:00Z">
            <w:rPr>
              <w:rFonts w:cs="Times New Roman"/>
              <w:lang w:val="en-US"/>
            </w:rPr>
          </w:rPrChange>
        </w:rPr>
        <w:pPrChange w:id="5536" w:author="JEAN" w:date="2024-09-10T19:51:00Z">
          <w:pPr>
            <w:pStyle w:val="Notedebasdepage"/>
          </w:pPr>
        </w:pPrChange>
      </w:pPr>
      <w:r>
        <w:rPr>
          <w:vertAlign w:val="superscript"/>
          <w:rPrChange w:id="553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3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39" w:author="JEAN" w:date="2024-09-10T19:51:00Z">
            <w:rPr>
              <w:lang w:val="en-US"/>
            </w:rPr>
          </w:rPrChange>
        </w:rPr>
        <w:tab/>
        <w:t>OF 1285, f° 148 v°.</w:t>
      </w:r>
    </w:p>
  </w:footnote>
  <w:footnote w:id="184">
    <w:p w14:paraId="59CFEE8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42" w:author="JEAN" w:date="2024-09-10T19:51:00Z">
            <w:rPr>
              <w:rFonts w:cs="Times New Roman"/>
              <w:lang w:val="en-US"/>
            </w:rPr>
          </w:rPrChange>
        </w:rPr>
        <w:pPrChange w:id="5543" w:author="JEAN" w:date="2024-09-10T19:51:00Z">
          <w:pPr>
            <w:pStyle w:val="Notedebasdepage"/>
          </w:pPr>
        </w:pPrChange>
      </w:pPr>
      <w:r>
        <w:rPr>
          <w:vertAlign w:val="superscript"/>
          <w:rPrChange w:id="554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4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46" w:author="JEAN" w:date="2024-09-10T19:51:00Z">
            <w:rPr>
              <w:lang w:val="en-US"/>
            </w:rPr>
          </w:rPrChange>
        </w:rPr>
        <w:tab/>
        <w:t xml:space="preserve">OF 1285, f° 148 v°. OF 963, f° 2 r°, sous </w:t>
      </w:r>
      <w:r w:rsidRPr="009D04FF">
        <w:rPr>
          <w:rFonts w:ascii="Calibri" w:hAnsi="Calibri"/>
          <w:i/>
          <w:color w:val="000000"/>
          <w:sz w:val="20"/>
          <w:lang w:val="en-US"/>
          <w:rPrChange w:id="5547" w:author="JEAN" w:date="2024-09-10T19:51:00Z">
            <w:rPr>
              <w:i/>
              <w:iCs/>
              <w:lang w:val="en-US"/>
            </w:rPr>
          </w:rPrChange>
        </w:rPr>
        <w:t>Adarve de Canónigos</w:t>
      </w:r>
      <w:r w:rsidRPr="009D04FF">
        <w:rPr>
          <w:rFonts w:ascii="Calibri" w:hAnsi="Calibri"/>
          <w:color w:val="000000"/>
          <w:sz w:val="20"/>
          <w:lang w:val="en-US"/>
          <w:rPrChange w:id="5548" w:author="JEAN" w:date="2024-09-10T19:51:00Z">
            <w:rPr>
              <w:lang w:val="en-US"/>
            </w:rPr>
          </w:rPrChange>
        </w:rPr>
        <w:t>.</w:t>
      </w:r>
    </w:p>
  </w:footnote>
  <w:footnote w:id="185">
    <w:p w14:paraId="18FEE34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51" w:author="JEAN" w:date="2024-09-10T19:51:00Z">
            <w:rPr>
              <w:rFonts w:cs="Times New Roman"/>
              <w:lang w:val="en-US"/>
            </w:rPr>
          </w:rPrChange>
        </w:rPr>
        <w:pPrChange w:id="5552" w:author="JEAN" w:date="2024-09-10T19:51:00Z">
          <w:pPr>
            <w:pStyle w:val="Notedebasdepage"/>
          </w:pPr>
        </w:pPrChange>
      </w:pPr>
      <w:r>
        <w:rPr>
          <w:vertAlign w:val="superscript"/>
          <w:rPrChange w:id="555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5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55" w:author="JEAN" w:date="2024-09-10T19:51:00Z">
            <w:rPr>
              <w:lang w:val="en-US"/>
            </w:rPr>
          </w:rPrChange>
        </w:rPr>
        <w:tab/>
        <w:t>OF 966, f° 2 r°.</w:t>
      </w:r>
    </w:p>
  </w:footnote>
  <w:footnote w:id="186">
    <w:p w14:paraId="0562B92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58" w:author="JEAN" w:date="2024-09-10T19:51:00Z">
            <w:rPr>
              <w:rFonts w:cs="Times New Roman"/>
              <w:lang w:val="en-US"/>
            </w:rPr>
          </w:rPrChange>
        </w:rPr>
        <w:pPrChange w:id="5559" w:author="JEAN" w:date="2024-09-10T19:51:00Z">
          <w:pPr>
            <w:pStyle w:val="Notedebasdepage"/>
          </w:pPr>
        </w:pPrChange>
      </w:pPr>
      <w:r>
        <w:rPr>
          <w:vertAlign w:val="superscript"/>
          <w:rPrChange w:id="556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6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62" w:author="JEAN" w:date="2024-09-10T19:51:00Z">
            <w:rPr>
              <w:lang w:val="en-US"/>
            </w:rPr>
          </w:rPrChange>
        </w:rPr>
        <w:tab/>
        <w:t>OF 356, f° 6 °.</w:t>
      </w:r>
    </w:p>
  </w:footnote>
  <w:footnote w:id="187">
    <w:p w14:paraId="3766894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565" w:author="JEAN" w:date="2024-09-10T19:51:00Z">
            <w:rPr>
              <w:rFonts w:cs="Times New Roman"/>
              <w:lang w:val="en-US"/>
            </w:rPr>
          </w:rPrChange>
        </w:rPr>
        <w:pPrChange w:id="5566" w:author="JEAN" w:date="2024-09-10T19:51:00Z">
          <w:pPr>
            <w:pStyle w:val="Notedebasdepage"/>
          </w:pPr>
        </w:pPrChange>
      </w:pPr>
      <w:r>
        <w:rPr>
          <w:vertAlign w:val="superscript"/>
          <w:rPrChange w:id="556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56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569" w:author="JEAN" w:date="2024-09-10T19:51:00Z">
            <w:rPr>
              <w:lang w:val="en-US"/>
            </w:rPr>
          </w:rPrChange>
        </w:rPr>
        <w:tab/>
        <w:t>OF 966, f° 2 r°.</w:t>
      </w:r>
    </w:p>
  </w:footnote>
  <w:footnote w:id="188">
    <w:p w14:paraId="6D04AA29" w14:textId="77777777" w:rsidR="009D606A" w:rsidRDefault="009D60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5653" w:author="JEAN" w:date="2024-09-10T19:51:00Z">
            <w:rPr>
              <w:szCs w:val="20"/>
            </w:rPr>
          </w:rPrChange>
        </w:rPr>
        <w:pPrChange w:id="5654" w:author="JEAN" w:date="2024-09-10T19:51:00Z">
          <w:pPr>
            <w:pStyle w:val="Notedebasdepage"/>
          </w:pPr>
        </w:pPrChange>
      </w:pPr>
      <w:r>
        <w:rPr>
          <w:rPrChange w:id="5655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5656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5657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5658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5659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5660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5661" w:author="JEAN" w:date="2024-09-10T19:51:00Z">
            <w:rPr>
              <w:bCs/>
              <w:i/>
              <w:color w:val="31849B"/>
              <w:szCs w:val="20"/>
            </w:rPr>
          </w:rPrChange>
        </w:rPr>
        <w:t>Juan pastor</w:t>
      </w:r>
      <w:r w:rsidRPr="00705311">
        <w:rPr>
          <w:rFonts w:ascii="Calibri" w:hAnsi="Calibri"/>
          <w:i/>
          <w:color w:val="31849B"/>
          <w:sz w:val="20"/>
          <w:lang w:val="es-ES"/>
          <w:rPrChange w:id="5662" w:author="JEAN" w:date="2024-09-10T19:51:00Z">
            <w:rPr>
              <w:i/>
              <w:color w:val="31849B"/>
              <w:szCs w:val="20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5663" w:author="JEAN" w:date="2024-09-10T19:51:00Z">
            <w:rPr>
              <w:szCs w:val="20"/>
            </w:rPr>
          </w:rPrChange>
        </w:rPr>
        <w:t xml:space="preserve"> </w:t>
      </w:r>
      <w:r>
        <w:rPr>
          <w:rFonts w:ascii="Calibri" w:hAnsi="Calibri"/>
          <w:color w:val="000000"/>
          <w:sz w:val="20"/>
          <w:rPrChange w:id="5664" w:author="JEAN" w:date="2024-09-10T19:51:00Z">
            <w:rPr>
              <w:szCs w:val="20"/>
            </w:rPr>
          </w:rPrChange>
        </w:rPr>
        <w:t>(le nom de correspond pas à celui de 1492)</w:t>
      </w:r>
    </w:p>
  </w:footnote>
  <w:footnote w:id="189">
    <w:p w14:paraId="6DF8E5E7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5843" w:author="JEAN" w:date="2024-09-10T19:51:00Z">
            <w:rPr>
              <w:rFonts w:cs="Times New Roman"/>
            </w:rPr>
          </w:rPrChange>
        </w:rPr>
        <w:pPrChange w:id="5844" w:author="JEAN" w:date="2024-09-10T19:51:00Z">
          <w:pPr>
            <w:pStyle w:val="Notedebasdepage"/>
          </w:pPr>
        </w:pPrChange>
      </w:pPr>
      <w:r>
        <w:rPr>
          <w:vertAlign w:val="superscript"/>
          <w:rPrChange w:id="5845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5846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5847" w:author="JEAN" w:date="2024-09-10T19:51:00Z">
            <w:rPr/>
          </w:rPrChange>
        </w:rPr>
        <w:tab/>
      </w:r>
      <w:r>
        <w:rPr>
          <w:rFonts w:ascii="Calibri" w:hAnsi="Calibri"/>
          <w:smallCaps/>
          <w:color w:val="000000"/>
          <w:sz w:val="20"/>
          <w:rPrChange w:id="5848" w:author="JEAN" w:date="2024-09-10T19:51:00Z">
            <w:rPr>
              <w:smallCaps/>
            </w:rPr>
          </w:rPrChange>
        </w:rPr>
        <w:t>Passini</w:t>
      </w:r>
      <w:r>
        <w:rPr>
          <w:rFonts w:ascii="Calibri" w:hAnsi="Calibri"/>
          <w:color w:val="000000"/>
          <w:sz w:val="20"/>
          <w:rPrChange w:id="5849" w:author="JEAN" w:date="2024-09-10T19:51:00Z">
            <w:rPr/>
          </w:rPrChange>
        </w:rPr>
        <w:t>,2004, p. 474,  situe CH_AO_11 au n° 1 de l'actuel Callejón de San Pedro.</w:t>
      </w:r>
    </w:p>
  </w:footnote>
  <w:footnote w:id="190">
    <w:p w14:paraId="0098CE8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52" w:author="JEAN" w:date="2024-09-10T19:51:00Z">
            <w:rPr>
              <w:szCs w:val="20"/>
            </w:rPr>
          </w:rPrChange>
        </w:rPr>
        <w:pPrChange w:id="5853" w:author="JEAN" w:date="2024-09-10T19:51:00Z">
          <w:pPr>
            <w:pStyle w:val="Notedebasdepage"/>
          </w:pPr>
        </w:pPrChange>
      </w:pPr>
      <w:r>
        <w:rPr>
          <w:rPrChange w:id="585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55" w:author="JEAN" w:date="2024-09-10T19:51:00Z">
            <w:rPr>
              <w:szCs w:val="20"/>
            </w:rPr>
          </w:rPrChange>
        </w:rPr>
        <w:t xml:space="preserve"> </w:t>
      </w:r>
      <w:r w:rsidRPr="009D04FF">
        <w:rPr>
          <w:rFonts w:ascii="Calibri" w:hAnsi="Calibri"/>
          <w:color w:val="000000"/>
          <w:sz w:val="20"/>
          <w:lang w:val="en-US"/>
          <w:rPrChange w:id="5856" w:author="JEAN" w:date="2024-09-10T19:51:00Z">
            <w:rPr>
              <w:szCs w:val="20"/>
            </w:rPr>
          </w:rPrChange>
        </w:rPr>
        <w:tab/>
      </w:r>
      <w:r w:rsidRPr="009D04FF">
        <w:rPr>
          <w:rFonts w:ascii="Calibri" w:hAnsi="Calibri"/>
          <w:smallCaps/>
          <w:color w:val="000000"/>
          <w:sz w:val="20"/>
          <w:lang w:val="en-US"/>
          <w:rPrChange w:id="5857" w:author="JEAN" w:date="2024-09-10T19:51:00Z">
            <w:rPr>
              <w:smallCaps/>
              <w:szCs w:val="20"/>
            </w:rPr>
          </w:rPrChange>
        </w:rPr>
        <w:t>Passini</w:t>
      </w:r>
      <w:r w:rsidRPr="009D04FF">
        <w:rPr>
          <w:rFonts w:ascii="Calibri" w:hAnsi="Calibri"/>
          <w:color w:val="000000"/>
          <w:sz w:val="20"/>
          <w:lang w:val="en-US"/>
          <w:rPrChange w:id="5858" w:author="JEAN" w:date="2024-09-10T19:51:00Z">
            <w:rPr>
              <w:szCs w:val="20"/>
            </w:rPr>
          </w:rPrChange>
        </w:rPr>
        <w:t xml:space="preserve">, </w:t>
      </w:r>
      <w:r w:rsidRPr="009D04FF">
        <w:rPr>
          <w:rFonts w:ascii="Calibri" w:hAnsi="Calibri"/>
          <w:smallCaps/>
          <w:color w:val="000000"/>
          <w:sz w:val="20"/>
          <w:lang w:val="en-US"/>
          <w:rPrChange w:id="5859" w:author="JEAN" w:date="2024-09-10T19:51:00Z">
            <w:rPr>
              <w:smallCaps/>
              <w:szCs w:val="20"/>
            </w:rPr>
          </w:rPrChange>
        </w:rPr>
        <w:t>Molénat</w:t>
      </w:r>
      <w:r w:rsidRPr="009D04FF">
        <w:rPr>
          <w:rFonts w:ascii="Calibri" w:hAnsi="Calibri"/>
          <w:color w:val="000000"/>
          <w:sz w:val="20"/>
          <w:lang w:val="en-US"/>
          <w:rPrChange w:id="5860" w:author="JEAN" w:date="2024-09-10T19:51:00Z">
            <w:rPr>
              <w:szCs w:val="20"/>
            </w:rPr>
          </w:rPrChange>
        </w:rPr>
        <w:t>, 1995</w:t>
      </w:r>
      <w:r w:rsidRPr="009D04FF">
        <w:rPr>
          <w:rFonts w:ascii="Times" w:hAnsi="Times"/>
          <w:i/>
          <w:color w:val="000000"/>
          <w:sz w:val="20"/>
          <w:lang w:val="en-US"/>
          <w:rPrChange w:id="5861" w:author="JEAN" w:date="2024-09-10T19:51:00Z">
            <w:rPr>
              <w:rFonts w:ascii="Times Italic" w:hAnsi="Times Italic"/>
              <w:i/>
              <w:iCs/>
              <w:szCs w:val="20"/>
            </w:rPr>
          </w:rPrChange>
        </w:rPr>
        <w:t>, p.124.</w:t>
      </w:r>
    </w:p>
  </w:footnote>
  <w:footnote w:id="191">
    <w:p w14:paraId="0137AB0C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63" w:author="JEAN" w:date="2024-09-10T19:51:00Z">
            <w:rPr>
              <w:rFonts w:cs="Times New Roman"/>
              <w:lang w:val="en-US"/>
            </w:rPr>
          </w:rPrChange>
        </w:rPr>
        <w:pPrChange w:id="5864" w:author="JEAN" w:date="2024-09-10T19:51:00Z">
          <w:pPr>
            <w:pStyle w:val="Notedebasdepage"/>
          </w:pPr>
        </w:pPrChange>
      </w:pPr>
      <w:r>
        <w:rPr>
          <w:vertAlign w:val="superscript"/>
          <w:rPrChange w:id="586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6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867" w:author="JEAN" w:date="2024-09-10T19:51:00Z">
            <w:rPr>
              <w:lang w:val="en-US"/>
            </w:rPr>
          </w:rPrChange>
        </w:rPr>
        <w:tab/>
        <w:t>OF 934, f° 37 v°.</w:t>
      </w:r>
    </w:p>
  </w:footnote>
  <w:footnote w:id="192">
    <w:p w14:paraId="4FA99FF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70" w:author="JEAN" w:date="2024-09-10T19:51:00Z">
            <w:rPr>
              <w:rFonts w:cs="Times New Roman"/>
              <w:lang w:val="en-US"/>
            </w:rPr>
          </w:rPrChange>
        </w:rPr>
        <w:pPrChange w:id="5871" w:author="JEAN" w:date="2024-09-10T19:51:00Z">
          <w:pPr>
            <w:pStyle w:val="Notedebasdepage"/>
          </w:pPr>
        </w:pPrChange>
      </w:pPr>
      <w:r>
        <w:rPr>
          <w:vertAlign w:val="superscript"/>
          <w:rPrChange w:id="587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7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874" w:author="JEAN" w:date="2024-09-10T19:51:00Z">
            <w:rPr>
              <w:lang w:val="en-US"/>
            </w:rPr>
          </w:rPrChange>
        </w:rPr>
        <w:tab/>
        <w:t>OF 935, f° 44 v°.</w:t>
      </w:r>
    </w:p>
  </w:footnote>
  <w:footnote w:id="193">
    <w:p w14:paraId="396A72F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77" w:author="JEAN" w:date="2024-09-10T19:51:00Z">
            <w:rPr>
              <w:rFonts w:cs="Times New Roman"/>
              <w:lang w:val="en-US"/>
            </w:rPr>
          </w:rPrChange>
        </w:rPr>
        <w:pPrChange w:id="5878" w:author="JEAN" w:date="2024-09-10T19:51:00Z">
          <w:pPr>
            <w:pStyle w:val="Notedebasdepage"/>
          </w:pPr>
        </w:pPrChange>
      </w:pPr>
      <w:r>
        <w:rPr>
          <w:vertAlign w:val="superscript"/>
          <w:rPrChange w:id="587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8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881" w:author="JEAN" w:date="2024-09-10T19:51:00Z">
            <w:rPr>
              <w:lang w:val="en-US"/>
            </w:rPr>
          </w:rPrChange>
        </w:rPr>
        <w:tab/>
        <w:t>OF 1071, f° 130 r°.</w:t>
      </w:r>
    </w:p>
  </w:footnote>
  <w:footnote w:id="194">
    <w:p w14:paraId="43C99A7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84" w:author="JEAN" w:date="2024-09-10T19:51:00Z">
            <w:rPr>
              <w:rFonts w:cs="Times New Roman"/>
              <w:lang w:val="en-US"/>
            </w:rPr>
          </w:rPrChange>
        </w:rPr>
        <w:pPrChange w:id="5885" w:author="JEAN" w:date="2024-09-10T19:51:00Z">
          <w:pPr>
            <w:pStyle w:val="Notedebasdepage"/>
          </w:pPr>
        </w:pPrChange>
      </w:pPr>
      <w:r>
        <w:rPr>
          <w:vertAlign w:val="superscript"/>
          <w:rPrChange w:id="588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8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888" w:author="JEAN" w:date="2024-09-10T19:51:00Z">
            <w:rPr>
              <w:lang w:val="en-US"/>
            </w:rPr>
          </w:rPrChange>
        </w:rPr>
        <w:tab/>
        <w:t>OF 937, f° 12 v°.</w:t>
      </w:r>
    </w:p>
  </w:footnote>
  <w:footnote w:id="195">
    <w:p w14:paraId="2836AEA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91" w:author="JEAN" w:date="2024-09-10T19:51:00Z">
            <w:rPr>
              <w:rFonts w:cs="Times New Roman"/>
              <w:lang w:val="en-US"/>
            </w:rPr>
          </w:rPrChange>
        </w:rPr>
        <w:pPrChange w:id="5892" w:author="JEAN" w:date="2024-09-10T19:51:00Z">
          <w:pPr>
            <w:pStyle w:val="Notedebasdepage"/>
          </w:pPr>
        </w:pPrChange>
      </w:pPr>
      <w:r>
        <w:rPr>
          <w:vertAlign w:val="superscript"/>
          <w:rPrChange w:id="589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89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895" w:author="JEAN" w:date="2024-09-10T19:51:00Z">
            <w:rPr>
              <w:lang w:val="en-US"/>
            </w:rPr>
          </w:rPrChange>
        </w:rPr>
        <w:tab/>
        <w:t>OF 1075, f° 29.</w:t>
      </w:r>
    </w:p>
  </w:footnote>
  <w:footnote w:id="196">
    <w:p w14:paraId="54D8039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898" w:author="JEAN" w:date="2024-09-10T19:51:00Z">
            <w:rPr>
              <w:rFonts w:cs="Times New Roman"/>
              <w:lang w:val="en-US"/>
            </w:rPr>
          </w:rPrChange>
        </w:rPr>
        <w:pPrChange w:id="5899" w:author="JEAN" w:date="2024-09-10T19:51:00Z">
          <w:pPr>
            <w:pStyle w:val="Notedebasdepage"/>
          </w:pPr>
        </w:pPrChange>
      </w:pPr>
      <w:r>
        <w:rPr>
          <w:vertAlign w:val="superscript"/>
          <w:rPrChange w:id="590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0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02" w:author="JEAN" w:date="2024-09-10T19:51:00Z">
            <w:rPr>
              <w:lang w:val="en-US"/>
            </w:rPr>
          </w:rPrChange>
        </w:rPr>
        <w:tab/>
        <w:t>OF 1077, f° 106 v°.</w:t>
      </w:r>
    </w:p>
  </w:footnote>
  <w:footnote w:id="197">
    <w:p w14:paraId="7E0E31B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08" w:author="JEAN" w:date="2024-09-10T19:51:00Z">
            <w:rPr>
              <w:rFonts w:cs="Times New Roman"/>
              <w:lang w:val="en-US"/>
            </w:rPr>
          </w:rPrChange>
        </w:rPr>
        <w:pPrChange w:id="5909" w:author="JEAN" w:date="2024-09-10T19:51:00Z">
          <w:pPr>
            <w:pStyle w:val="Notedebasdepage"/>
          </w:pPr>
        </w:pPrChange>
      </w:pPr>
      <w:r>
        <w:rPr>
          <w:vertAlign w:val="superscript"/>
          <w:rPrChange w:id="591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1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12" w:author="JEAN" w:date="2024-09-10T19:51:00Z">
            <w:rPr>
              <w:lang w:val="en-US"/>
            </w:rPr>
          </w:rPrChange>
        </w:rPr>
        <w:tab/>
        <w:t>OF 938, f° 25 r°.</w:t>
      </w:r>
    </w:p>
  </w:footnote>
  <w:footnote w:id="198">
    <w:p w14:paraId="0195F102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15" w:author="JEAN" w:date="2024-09-10T19:51:00Z">
            <w:rPr>
              <w:rFonts w:cs="Times New Roman"/>
              <w:lang w:val="en-US"/>
            </w:rPr>
          </w:rPrChange>
        </w:rPr>
        <w:pPrChange w:id="5916" w:author="JEAN" w:date="2024-09-10T19:51:00Z">
          <w:pPr>
            <w:pStyle w:val="Notedebasdepage"/>
          </w:pPr>
        </w:pPrChange>
      </w:pPr>
      <w:r>
        <w:rPr>
          <w:vertAlign w:val="superscript"/>
          <w:rPrChange w:id="591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1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19" w:author="JEAN" w:date="2024-09-10T19:51:00Z">
            <w:rPr>
              <w:lang w:val="en-US"/>
            </w:rPr>
          </w:rPrChange>
        </w:rPr>
        <w:tab/>
        <w:t>OF 939, f° 23 v°.</w:t>
      </w:r>
    </w:p>
  </w:footnote>
  <w:footnote w:id="199">
    <w:p w14:paraId="704B7DC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22" w:author="JEAN" w:date="2024-09-10T19:51:00Z">
            <w:rPr>
              <w:rFonts w:cs="Times New Roman"/>
              <w:lang w:val="en-US"/>
            </w:rPr>
          </w:rPrChange>
        </w:rPr>
        <w:pPrChange w:id="5923" w:author="JEAN" w:date="2024-09-10T19:51:00Z">
          <w:pPr>
            <w:pStyle w:val="Notedebasdepage"/>
          </w:pPr>
        </w:pPrChange>
      </w:pPr>
      <w:r>
        <w:rPr>
          <w:vertAlign w:val="superscript"/>
          <w:rPrChange w:id="592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2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26" w:author="JEAN" w:date="2024-09-10T19:51:00Z">
            <w:rPr>
              <w:lang w:val="en-US"/>
            </w:rPr>
          </w:rPrChange>
        </w:rPr>
        <w:tab/>
        <w:t>OF 1082, f° 64 r°.</w:t>
      </w:r>
    </w:p>
  </w:footnote>
  <w:footnote w:id="200">
    <w:p w14:paraId="1B24B03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29" w:author="JEAN" w:date="2024-09-10T19:51:00Z">
            <w:rPr>
              <w:rFonts w:cs="Times New Roman"/>
              <w:lang w:val="en-US"/>
            </w:rPr>
          </w:rPrChange>
        </w:rPr>
        <w:pPrChange w:id="5930" w:author="JEAN" w:date="2024-09-10T19:51:00Z">
          <w:pPr>
            <w:pStyle w:val="Notedebasdepage"/>
          </w:pPr>
        </w:pPrChange>
      </w:pPr>
      <w:r>
        <w:rPr>
          <w:vertAlign w:val="superscript"/>
          <w:rPrChange w:id="593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3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33" w:author="JEAN" w:date="2024-09-10T19:51:00Z">
            <w:rPr>
              <w:lang w:val="en-US"/>
            </w:rPr>
          </w:rPrChange>
        </w:rPr>
        <w:tab/>
        <w:t>OF 1085, f° 133 r°.</w:t>
      </w:r>
    </w:p>
  </w:footnote>
  <w:footnote w:id="201">
    <w:p w14:paraId="6988A4C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36" w:author="JEAN" w:date="2024-09-10T19:51:00Z">
            <w:rPr>
              <w:rFonts w:cs="Times New Roman"/>
              <w:lang w:val="en-US"/>
            </w:rPr>
          </w:rPrChange>
        </w:rPr>
        <w:pPrChange w:id="5937" w:author="JEAN" w:date="2024-09-10T19:51:00Z">
          <w:pPr>
            <w:pStyle w:val="Notedebasdepage"/>
          </w:pPr>
        </w:pPrChange>
      </w:pPr>
      <w:r>
        <w:rPr>
          <w:vertAlign w:val="superscript"/>
          <w:rPrChange w:id="593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3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40" w:author="JEAN" w:date="2024-09-10T19:51:00Z">
            <w:rPr>
              <w:lang w:val="en-US"/>
            </w:rPr>
          </w:rPrChange>
        </w:rPr>
        <w:tab/>
        <w:t>OF 1086, f° 18 r°.</w:t>
      </w:r>
    </w:p>
  </w:footnote>
  <w:footnote w:id="202">
    <w:p w14:paraId="3A25BFE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43" w:author="JEAN" w:date="2024-09-10T19:51:00Z">
            <w:rPr>
              <w:rFonts w:cs="Times New Roman"/>
              <w:lang w:val="en-US"/>
            </w:rPr>
          </w:rPrChange>
        </w:rPr>
        <w:pPrChange w:id="5944" w:author="JEAN" w:date="2024-09-10T19:51:00Z">
          <w:pPr>
            <w:pStyle w:val="Notedebasdepage"/>
          </w:pPr>
        </w:pPrChange>
      </w:pPr>
      <w:r>
        <w:rPr>
          <w:vertAlign w:val="superscript"/>
          <w:rPrChange w:id="594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4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47" w:author="JEAN" w:date="2024-09-10T19:51:00Z">
            <w:rPr>
              <w:lang w:val="en-US"/>
            </w:rPr>
          </w:rPrChange>
        </w:rPr>
        <w:tab/>
        <w:t>OF 940, f° 4 r°.</w:t>
      </w:r>
    </w:p>
  </w:footnote>
  <w:footnote w:id="203">
    <w:p w14:paraId="5540E74D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5950" w:author="JEAN" w:date="2024-09-10T19:51:00Z">
            <w:rPr>
              <w:rFonts w:cs="Times New Roman"/>
              <w:lang w:val="en-US"/>
            </w:rPr>
          </w:rPrChange>
        </w:rPr>
        <w:pPrChange w:id="5951" w:author="JEAN" w:date="2024-09-10T19:51:00Z">
          <w:pPr>
            <w:pStyle w:val="Notedebasdepage"/>
          </w:pPr>
        </w:pPrChange>
      </w:pPr>
      <w:r>
        <w:rPr>
          <w:vertAlign w:val="superscript"/>
          <w:rPrChange w:id="595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5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54" w:author="JEAN" w:date="2024-09-10T19:51:00Z">
            <w:rPr>
              <w:lang w:val="en-US"/>
            </w:rPr>
          </w:rPrChange>
        </w:rPr>
        <w:tab/>
        <w:t xml:space="preserve">OF 356 bis, f° 6 v°. </w:t>
      </w:r>
      <w:r w:rsidRPr="00705311">
        <w:rPr>
          <w:rFonts w:ascii="Calibri" w:hAnsi="Calibri"/>
          <w:color w:val="000000"/>
          <w:sz w:val="20"/>
          <w:lang w:val="es-ES"/>
          <w:rPrChange w:id="5955" w:author="JEAN" w:date="2024-09-10T19:51:00Z">
            <w:rPr>
              <w:lang w:val="en-US"/>
            </w:rPr>
          </w:rPrChange>
        </w:rPr>
        <w:t>En marge: cura de San Gines.</w:t>
      </w:r>
    </w:p>
  </w:footnote>
  <w:footnote w:id="204">
    <w:p w14:paraId="35F646A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58" w:author="JEAN" w:date="2024-09-10T19:51:00Z">
            <w:rPr>
              <w:rFonts w:cs="Times New Roman"/>
              <w:lang w:val="en-US"/>
            </w:rPr>
          </w:rPrChange>
        </w:rPr>
        <w:pPrChange w:id="5959" w:author="JEAN" w:date="2024-09-10T19:51:00Z">
          <w:pPr>
            <w:pStyle w:val="Notedebasdepage"/>
          </w:pPr>
        </w:pPrChange>
      </w:pPr>
      <w:r>
        <w:rPr>
          <w:vertAlign w:val="superscript"/>
          <w:rPrChange w:id="596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6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62" w:author="JEAN" w:date="2024-09-10T19:51:00Z">
            <w:rPr>
              <w:lang w:val="en-US"/>
            </w:rPr>
          </w:rPrChange>
        </w:rPr>
        <w:tab/>
        <w:t>OF 940, f° 4 r°.</w:t>
      </w:r>
    </w:p>
  </w:footnote>
  <w:footnote w:id="205">
    <w:p w14:paraId="4401015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65" w:author="JEAN" w:date="2024-09-10T19:51:00Z">
            <w:rPr>
              <w:rFonts w:cs="Times New Roman"/>
              <w:lang w:val="en-US"/>
            </w:rPr>
          </w:rPrChange>
        </w:rPr>
        <w:pPrChange w:id="5966" w:author="JEAN" w:date="2024-09-10T19:51:00Z">
          <w:pPr>
            <w:pStyle w:val="Notedebasdepage"/>
          </w:pPr>
        </w:pPrChange>
      </w:pPr>
      <w:r>
        <w:rPr>
          <w:vertAlign w:val="superscript"/>
          <w:rPrChange w:id="596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6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69" w:author="JEAN" w:date="2024-09-10T19:51:00Z">
            <w:rPr>
              <w:lang w:val="en-US"/>
            </w:rPr>
          </w:rPrChange>
        </w:rPr>
        <w:tab/>
        <w:t>OF 1087, f° 230 v°. OF 941, f° 6 r°. OF 952, f° 4 r°.</w:t>
      </w:r>
    </w:p>
  </w:footnote>
  <w:footnote w:id="206">
    <w:p w14:paraId="759CE81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72" w:author="JEAN" w:date="2024-09-10T19:51:00Z">
            <w:rPr>
              <w:rFonts w:cs="Times New Roman"/>
              <w:lang w:val="en-US"/>
            </w:rPr>
          </w:rPrChange>
        </w:rPr>
        <w:pPrChange w:id="5973" w:author="JEAN" w:date="2024-09-10T19:51:00Z">
          <w:pPr>
            <w:pStyle w:val="Notedebasdepage"/>
          </w:pPr>
        </w:pPrChange>
      </w:pPr>
      <w:r>
        <w:rPr>
          <w:vertAlign w:val="superscript"/>
          <w:rPrChange w:id="597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7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76" w:author="JEAN" w:date="2024-09-10T19:51:00Z">
            <w:rPr>
              <w:lang w:val="en-US"/>
            </w:rPr>
          </w:rPrChange>
        </w:rPr>
        <w:tab/>
        <w:t>OF 955, f° 3 v°. OF 957, f° 4 r°.</w:t>
      </w:r>
    </w:p>
  </w:footnote>
  <w:footnote w:id="207">
    <w:p w14:paraId="1F811F9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5979" w:author="JEAN" w:date="2024-09-10T19:51:00Z">
            <w:rPr>
              <w:rFonts w:cs="Times New Roman"/>
              <w:lang w:val="en-US"/>
            </w:rPr>
          </w:rPrChange>
        </w:rPr>
        <w:pPrChange w:id="5980" w:author="JEAN" w:date="2024-09-10T19:51:00Z">
          <w:pPr>
            <w:pStyle w:val="Notedebasdepage"/>
          </w:pPr>
        </w:pPrChange>
      </w:pPr>
      <w:r>
        <w:rPr>
          <w:vertAlign w:val="superscript"/>
          <w:rPrChange w:id="598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8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83" w:author="JEAN" w:date="2024-09-10T19:51:00Z">
            <w:rPr>
              <w:lang w:val="en-US"/>
            </w:rPr>
          </w:rPrChange>
        </w:rPr>
        <w:tab/>
        <w:t xml:space="preserve"> OF 959, f° 4 v°. . OF 966, f° 4 r°.</w:t>
      </w:r>
    </w:p>
  </w:footnote>
  <w:footnote w:id="208">
    <w:p w14:paraId="37A4A35E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5986" w:author="JEAN" w:date="2024-09-10T19:51:00Z">
            <w:rPr>
              <w:rFonts w:cs="Times New Roman"/>
            </w:rPr>
          </w:rPrChange>
        </w:rPr>
        <w:pPrChange w:id="5987" w:author="JEAN" w:date="2024-09-10T19:51:00Z">
          <w:pPr>
            <w:pStyle w:val="Notedebasdepage"/>
          </w:pPr>
        </w:pPrChange>
      </w:pPr>
      <w:r>
        <w:rPr>
          <w:vertAlign w:val="superscript"/>
          <w:rPrChange w:id="598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598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5990" w:author="JEAN" w:date="2024-09-10T19:51:00Z">
            <w:rPr>
              <w:lang w:val="en-US"/>
            </w:rPr>
          </w:rPrChange>
        </w:rPr>
        <w:tab/>
        <w:t xml:space="preserve">OF 955, f° 3 v°. </w:t>
      </w:r>
      <w:r w:rsidRPr="00705311">
        <w:rPr>
          <w:rFonts w:ascii="Calibri" w:hAnsi="Calibri"/>
          <w:color w:val="000000"/>
          <w:sz w:val="20"/>
          <w:lang w:val="es-ES"/>
          <w:rPrChange w:id="5991" w:author="JEAN" w:date="2024-09-10T19:51:00Z">
            <w:rPr/>
          </w:rPrChange>
        </w:rPr>
        <w:t>OF 356, f° 12 v°.</w:t>
      </w:r>
    </w:p>
  </w:footnote>
  <w:footnote w:id="209">
    <w:p w14:paraId="421C0EA3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5994" w:author="JEAN" w:date="2024-09-10T19:51:00Z">
            <w:rPr>
              <w:rFonts w:cs="Times New Roman"/>
            </w:rPr>
          </w:rPrChange>
        </w:rPr>
        <w:pPrChange w:id="5995" w:author="JEAN" w:date="2024-09-10T19:51:00Z">
          <w:pPr>
            <w:pStyle w:val="Notedebasdepage"/>
          </w:pPr>
        </w:pPrChange>
      </w:pPr>
      <w:r>
        <w:rPr>
          <w:vertAlign w:val="superscript"/>
          <w:rPrChange w:id="5996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5997" w:author="JEAN" w:date="2024-09-10T19:51:00Z">
            <w:rPr>
              <w:lang w:val="es-E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5998" w:author="JEAN" w:date="2024-09-10T19:51:00Z">
            <w:rPr>
              <w:lang w:val="es-ES"/>
            </w:rPr>
          </w:rPrChange>
        </w:rPr>
        <w:tab/>
        <w:t>OF 966, f° 4 v°.</w:t>
      </w:r>
    </w:p>
  </w:footnote>
  <w:footnote w:id="210">
    <w:p w14:paraId="77432E0D" w14:textId="77777777" w:rsidR="00F733A1" w:rsidRPr="00705311" w:rsidRDefault="00F73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102" w:author="JEAN" w:date="2024-09-10T19:51:00Z">
            <w:rPr>
              <w:szCs w:val="20"/>
            </w:rPr>
          </w:rPrChange>
        </w:rPr>
        <w:pPrChange w:id="6103" w:author="JEAN" w:date="2024-09-10T19:51:00Z">
          <w:pPr>
            <w:pStyle w:val="Notedebasdepage"/>
          </w:pPr>
        </w:pPrChange>
      </w:pPr>
      <w:r>
        <w:rPr>
          <w:rPrChange w:id="610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6105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6106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31849B"/>
          <w:sz w:val="20"/>
          <w:lang w:val="es-ES"/>
          <w:rPrChange w:id="6107" w:author="JEAN" w:date="2024-09-10T19:51:00Z">
            <w:rPr>
              <w:i/>
              <w:color w:val="31849B"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31849B"/>
          <w:sz w:val="20"/>
          <w:lang w:val="es-ES"/>
          <w:rPrChange w:id="6108" w:author="JEAN" w:date="2024-09-10T19:51:00Z">
            <w:rPr>
              <w:i/>
              <w:iCs/>
              <w:color w:val="31849B"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31849B"/>
          <w:sz w:val="20"/>
          <w:lang w:val="es-ES"/>
          <w:rPrChange w:id="6109" w:author="JEAN" w:date="2024-09-10T19:51:00Z">
            <w:rPr>
              <w:i/>
              <w:color w:val="31849B"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31849B"/>
          <w:sz w:val="20"/>
          <w:lang w:val="es-ES"/>
          <w:rPrChange w:id="6110" w:author="JEAN" w:date="2024-09-10T19:51:00Z">
            <w:rPr>
              <w:bCs/>
              <w:i/>
              <w:color w:val="31849B"/>
              <w:szCs w:val="20"/>
            </w:rPr>
          </w:rPrChange>
        </w:rPr>
        <w:t>cura de sant gines</w:t>
      </w:r>
    </w:p>
  </w:footnote>
  <w:footnote w:id="211">
    <w:p w14:paraId="1310600B" w14:textId="77777777" w:rsidR="003B6AD7" w:rsidRPr="00374DED" w:rsidRDefault="003B6A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6130" w:author="JEAN" w:date="2024-09-10T19:51:00Z">
            <w:rPr>
              <w:color w:val="000000" w:themeColor="text1"/>
              <w:szCs w:val="20"/>
            </w:rPr>
          </w:rPrChange>
        </w:rPr>
        <w:pPrChange w:id="6131" w:author="JEAN" w:date="2024-09-10T19:51:00Z">
          <w:pPr>
            <w:pStyle w:val="Notedebasdepage"/>
          </w:pPr>
        </w:pPrChange>
      </w:pPr>
      <w:r>
        <w:rPr>
          <w:rPrChange w:id="6132" w:author="JEAN" w:date="2024-09-10T19:51:00Z">
            <w:rPr>
              <w:rStyle w:val="Appelnotedebasdep"/>
              <w:color w:val="000000" w:themeColor="text1"/>
              <w:szCs w:val="20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rPrChange w:id="6133" w:author="JEAN" w:date="2024-09-10T19:51:00Z">
            <w:rPr>
              <w:color w:val="000000" w:themeColor="text1"/>
              <w:szCs w:val="20"/>
            </w:rPr>
          </w:rPrChange>
        </w:rPr>
        <w:t xml:space="preserve"> </w:t>
      </w:r>
      <w:r w:rsidRPr="00374DED">
        <w:rPr>
          <w:rFonts w:ascii="Calibri" w:hAnsi="Calibri"/>
          <w:color w:val="000000"/>
          <w:sz w:val="20"/>
          <w:rPrChange w:id="6134" w:author="JEAN" w:date="2024-09-10T19:51:00Z">
            <w:rPr>
              <w:color w:val="000000" w:themeColor="text1"/>
              <w:szCs w:val="20"/>
            </w:rPr>
          </w:rPrChange>
        </w:rPr>
        <w:tab/>
      </w:r>
      <w:r w:rsidRPr="00374DED">
        <w:rPr>
          <w:rFonts w:ascii="Calibri" w:hAnsi="Calibri"/>
          <w:i/>
          <w:color w:val="000000"/>
          <w:sz w:val="20"/>
          <w:rPrChange w:id="6135" w:author="JEAN" w:date="2024-09-10T19:51:00Z">
            <w:rPr>
              <w:i/>
              <w:color w:val="000000" w:themeColor="text1"/>
              <w:szCs w:val="20"/>
            </w:rPr>
          </w:rPrChange>
        </w:rPr>
        <w:t>Alfon Lopes cura de Sant Gines</w:t>
      </w:r>
    </w:p>
  </w:footnote>
  <w:footnote w:id="212">
    <w:p w14:paraId="18EE835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27" w:author="JEAN" w:date="2024-09-10T19:51:00Z">
            <w:rPr>
              <w:rFonts w:cs="Times New Roman"/>
              <w:lang w:val="en-US"/>
            </w:rPr>
          </w:rPrChange>
        </w:rPr>
        <w:pPrChange w:id="6328" w:author="JEAN" w:date="2024-09-10T19:51:00Z">
          <w:pPr>
            <w:pStyle w:val="Notedebasdepage"/>
          </w:pPr>
        </w:pPrChange>
      </w:pPr>
      <w:r>
        <w:rPr>
          <w:vertAlign w:val="superscript"/>
          <w:rPrChange w:id="632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3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31" w:author="JEAN" w:date="2024-09-10T19:51:00Z">
            <w:rPr>
              <w:lang w:val="en-US"/>
            </w:rPr>
          </w:rPrChange>
        </w:rPr>
        <w:tab/>
        <w:t xml:space="preserve">OF 936, f° 57 v°. OF 937, f° 12 v°. </w:t>
      </w:r>
    </w:p>
  </w:footnote>
  <w:footnote w:id="213">
    <w:p w14:paraId="1130E8C9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35" w:author="JEAN" w:date="2024-09-10T19:51:00Z">
            <w:rPr>
              <w:rFonts w:cs="Times New Roman"/>
              <w:lang w:val="en-US"/>
            </w:rPr>
          </w:rPrChange>
        </w:rPr>
        <w:pPrChange w:id="6336" w:author="JEAN" w:date="2024-09-10T19:51:00Z">
          <w:pPr>
            <w:pStyle w:val="Notedebasdepage"/>
          </w:pPr>
        </w:pPrChange>
      </w:pPr>
      <w:r>
        <w:rPr>
          <w:vertAlign w:val="superscript"/>
          <w:rPrChange w:id="633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3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39" w:author="JEAN" w:date="2024-09-10T19:51:00Z">
            <w:rPr>
              <w:lang w:val="en-US"/>
            </w:rPr>
          </w:rPrChange>
        </w:rPr>
        <w:tab/>
        <w:t>OF 936, f° 57 v°. OF 937, f° 12 v°.</w:t>
      </w:r>
    </w:p>
  </w:footnote>
  <w:footnote w:id="214">
    <w:p w14:paraId="1C5F347F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42" w:author="JEAN" w:date="2024-09-10T19:51:00Z">
            <w:rPr>
              <w:rFonts w:cs="Times New Roman"/>
              <w:lang w:val="en-US"/>
            </w:rPr>
          </w:rPrChange>
        </w:rPr>
        <w:pPrChange w:id="6343" w:author="JEAN" w:date="2024-09-10T19:51:00Z">
          <w:pPr>
            <w:pStyle w:val="Notedebasdepage"/>
          </w:pPr>
        </w:pPrChange>
      </w:pPr>
      <w:r>
        <w:rPr>
          <w:vertAlign w:val="superscript"/>
          <w:rPrChange w:id="634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4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46" w:author="JEAN" w:date="2024-09-10T19:51:00Z">
            <w:rPr>
              <w:lang w:val="en-US"/>
            </w:rPr>
          </w:rPrChange>
        </w:rPr>
        <w:tab/>
        <w:t>OF 938, f° 25 r°.</w:t>
      </w:r>
    </w:p>
  </w:footnote>
  <w:footnote w:id="215">
    <w:p w14:paraId="0B6DBEF0" w14:textId="77777777" w:rsidR="00AD3BD7" w:rsidRPr="00374DED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49" w:author="JEAN" w:date="2024-09-10T19:51:00Z">
            <w:rPr>
              <w:rFonts w:cs="Times New Roman"/>
              <w:lang w:val="en-US"/>
            </w:rPr>
          </w:rPrChange>
        </w:rPr>
        <w:pPrChange w:id="6350" w:author="JEAN" w:date="2024-09-10T19:51:00Z">
          <w:pPr>
            <w:pStyle w:val="Notedebasdepage"/>
          </w:pPr>
        </w:pPrChange>
      </w:pPr>
      <w:r>
        <w:rPr>
          <w:vertAlign w:val="superscript"/>
          <w:rPrChange w:id="6351" w:author="JEAN" w:date="2024-09-10T19:51:00Z">
            <w:rPr>
              <w:rFonts w:cs="Times New Roman"/>
            </w:rPr>
          </w:rPrChange>
        </w:rPr>
        <w:footnoteRef/>
      </w:r>
      <w:r w:rsidRPr="00374DED">
        <w:rPr>
          <w:rFonts w:ascii="Calibri" w:hAnsi="Calibri"/>
          <w:color w:val="000000"/>
          <w:sz w:val="20"/>
          <w:lang w:val="en-US"/>
          <w:rPrChange w:id="6352" w:author="JEAN" w:date="2024-09-10T19:51:00Z">
            <w:rPr>
              <w:lang w:val="en-US"/>
            </w:rPr>
          </w:rPrChange>
        </w:rPr>
        <w:t>.</w:t>
      </w:r>
      <w:r w:rsidRPr="00374DED">
        <w:rPr>
          <w:rFonts w:ascii="Calibri" w:hAnsi="Calibri"/>
          <w:color w:val="000000"/>
          <w:sz w:val="20"/>
          <w:lang w:val="en-US"/>
          <w:rPrChange w:id="6353" w:author="JEAN" w:date="2024-09-10T19:51:00Z">
            <w:rPr>
              <w:lang w:val="en-US"/>
            </w:rPr>
          </w:rPrChange>
        </w:rPr>
        <w:tab/>
        <w:t>OF 940, f° 24 r°.</w:t>
      </w:r>
    </w:p>
  </w:footnote>
  <w:footnote w:id="216">
    <w:p w14:paraId="0C42A5A7" w14:textId="77777777" w:rsidR="00AD3BD7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rPrChange w:id="6356" w:author="JEAN" w:date="2024-09-10T19:51:00Z">
            <w:rPr>
              <w:rFonts w:cs="Times New Roman"/>
            </w:rPr>
          </w:rPrChange>
        </w:rPr>
        <w:pPrChange w:id="6357" w:author="JEAN" w:date="2024-09-10T19:51:00Z">
          <w:pPr>
            <w:pStyle w:val="Notedebasdepage"/>
          </w:pPr>
        </w:pPrChange>
      </w:pPr>
      <w:r>
        <w:rPr>
          <w:vertAlign w:val="superscript"/>
          <w:rPrChange w:id="6358" w:author="JEAN" w:date="2024-09-10T19:51:00Z">
            <w:rPr>
              <w:rFonts w:cs="Times New Roman"/>
            </w:rPr>
          </w:rPrChange>
        </w:rPr>
        <w:footnoteRef/>
      </w:r>
      <w:r>
        <w:rPr>
          <w:rFonts w:ascii="Calibri" w:hAnsi="Calibri"/>
          <w:color w:val="000000"/>
          <w:sz w:val="20"/>
          <w:rPrChange w:id="6359" w:author="JEAN" w:date="2024-09-10T19:51:00Z">
            <w:rPr/>
          </w:rPrChange>
        </w:rPr>
        <w:t>.</w:t>
      </w:r>
      <w:r>
        <w:rPr>
          <w:rFonts w:ascii="Calibri" w:hAnsi="Calibri"/>
          <w:color w:val="000000"/>
          <w:sz w:val="20"/>
          <w:rPrChange w:id="6360" w:author="JEAN" w:date="2024-09-10T19:51:00Z">
            <w:rPr/>
          </w:rPrChange>
        </w:rPr>
        <w:tab/>
        <w:t>OF 1080, f° 53. OF 939, f° 23 v°: ajouté, et payé pour un terme 83 mrs. 2 cornados.</w:t>
      </w:r>
    </w:p>
  </w:footnote>
  <w:footnote w:id="217">
    <w:p w14:paraId="73D9AE7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63" w:author="JEAN" w:date="2024-09-10T19:51:00Z">
            <w:rPr>
              <w:rFonts w:cs="Times New Roman"/>
              <w:lang w:val="en-US"/>
            </w:rPr>
          </w:rPrChange>
        </w:rPr>
        <w:pPrChange w:id="6364" w:author="JEAN" w:date="2024-09-10T19:51:00Z">
          <w:pPr>
            <w:pStyle w:val="Notedebasdepage"/>
          </w:pPr>
        </w:pPrChange>
      </w:pPr>
      <w:r>
        <w:rPr>
          <w:vertAlign w:val="superscript"/>
          <w:rPrChange w:id="636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6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67" w:author="JEAN" w:date="2024-09-10T19:51:00Z">
            <w:rPr>
              <w:lang w:val="en-US"/>
            </w:rPr>
          </w:rPrChange>
        </w:rPr>
        <w:tab/>
        <w:t>OF 1082, f° 128 r°.</w:t>
      </w:r>
    </w:p>
  </w:footnote>
  <w:footnote w:id="218">
    <w:p w14:paraId="0105F66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70" w:author="JEAN" w:date="2024-09-10T19:51:00Z">
            <w:rPr>
              <w:rFonts w:cs="Times New Roman"/>
              <w:lang w:val="en-US"/>
            </w:rPr>
          </w:rPrChange>
        </w:rPr>
        <w:pPrChange w:id="6371" w:author="JEAN" w:date="2024-09-10T19:51:00Z">
          <w:pPr>
            <w:pStyle w:val="Notedebasdepage"/>
          </w:pPr>
        </w:pPrChange>
      </w:pPr>
      <w:r>
        <w:rPr>
          <w:vertAlign w:val="superscript"/>
          <w:rPrChange w:id="637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7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74" w:author="JEAN" w:date="2024-09-10T19:51:00Z">
            <w:rPr>
              <w:lang w:val="en-US"/>
            </w:rPr>
          </w:rPrChange>
        </w:rPr>
        <w:tab/>
        <w:t>OF 1084, f° 32 v°.</w:t>
      </w:r>
    </w:p>
  </w:footnote>
  <w:footnote w:id="219">
    <w:p w14:paraId="5CCB714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77" w:author="JEAN" w:date="2024-09-10T19:51:00Z">
            <w:rPr>
              <w:rFonts w:cs="Times New Roman"/>
              <w:lang w:val="en-US"/>
            </w:rPr>
          </w:rPrChange>
        </w:rPr>
        <w:pPrChange w:id="6378" w:author="JEAN" w:date="2024-09-10T19:51:00Z">
          <w:pPr>
            <w:pStyle w:val="Notedebasdepage"/>
          </w:pPr>
        </w:pPrChange>
      </w:pPr>
      <w:r>
        <w:rPr>
          <w:vertAlign w:val="superscript"/>
          <w:rPrChange w:id="637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8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81" w:author="JEAN" w:date="2024-09-10T19:51:00Z">
            <w:rPr>
              <w:lang w:val="en-US"/>
            </w:rPr>
          </w:rPrChange>
        </w:rPr>
        <w:tab/>
        <w:t>OF 1084, f° 41 v° (148 mod.).</w:t>
      </w:r>
    </w:p>
  </w:footnote>
  <w:footnote w:id="220">
    <w:p w14:paraId="03C503FE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384" w:author="JEAN" w:date="2024-09-10T19:51:00Z">
            <w:rPr>
              <w:rFonts w:cs="Times New Roman"/>
              <w:lang w:val="en-US"/>
            </w:rPr>
          </w:rPrChange>
        </w:rPr>
        <w:pPrChange w:id="6385" w:author="JEAN" w:date="2024-09-10T19:51:00Z">
          <w:pPr>
            <w:pStyle w:val="Notedebasdepage"/>
          </w:pPr>
        </w:pPrChange>
      </w:pPr>
      <w:r>
        <w:rPr>
          <w:vertAlign w:val="superscript"/>
          <w:rPrChange w:id="6386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6387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6388" w:author="JEAN" w:date="2024-09-10T19:51:00Z">
            <w:rPr>
              <w:lang w:val="en-US"/>
            </w:rPr>
          </w:rPrChange>
        </w:rPr>
        <w:tab/>
        <w:t xml:space="preserve">OF 356 bis, f° 6 v°. En marge: </w:t>
      </w:r>
      <w:r w:rsidRPr="00705311">
        <w:rPr>
          <w:rFonts w:ascii="Calibri" w:hAnsi="Calibri"/>
          <w:i/>
          <w:color w:val="000000"/>
          <w:sz w:val="20"/>
          <w:lang w:val="es-ES"/>
          <w:rPrChange w:id="6389" w:author="JEAN" w:date="2024-09-10T19:51:00Z">
            <w:rPr>
              <w:i/>
              <w:iCs/>
              <w:lang w:val="en-US"/>
            </w:rPr>
          </w:rPrChange>
        </w:rPr>
        <w:t>Diego Garçia de Toledo, carpintero</w:t>
      </w:r>
      <w:r w:rsidRPr="00705311">
        <w:rPr>
          <w:rFonts w:ascii="Calibri" w:hAnsi="Calibri"/>
          <w:color w:val="000000"/>
          <w:sz w:val="20"/>
          <w:lang w:val="es-ES"/>
          <w:rPrChange w:id="6390" w:author="JEAN" w:date="2024-09-10T19:51:00Z">
            <w:rPr>
              <w:lang w:val="en-US"/>
            </w:rPr>
          </w:rPrChange>
        </w:rPr>
        <w:t>.</w:t>
      </w:r>
    </w:p>
  </w:footnote>
  <w:footnote w:id="221">
    <w:p w14:paraId="3836CE6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393" w:author="JEAN" w:date="2024-09-10T19:51:00Z">
            <w:rPr>
              <w:rFonts w:cs="Times New Roman"/>
              <w:lang w:val="en-US"/>
            </w:rPr>
          </w:rPrChange>
        </w:rPr>
        <w:pPrChange w:id="6394" w:author="JEAN" w:date="2024-09-10T19:51:00Z">
          <w:pPr>
            <w:pStyle w:val="Notedebasdepage"/>
          </w:pPr>
        </w:pPrChange>
      </w:pPr>
      <w:r>
        <w:rPr>
          <w:vertAlign w:val="superscript"/>
          <w:rPrChange w:id="639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39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397" w:author="JEAN" w:date="2024-09-10T19:51:00Z">
            <w:rPr>
              <w:lang w:val="en-US"/>
            </w:rPr>
          </w:rPrChange>
        </w:rPr>
        <w:tab/>
        <w:t>OF 940, f° 4 r°.</w:t>
      </w:r>
    </w:p>
  </w:footnote>
  <w:footnote w:id="222">
    <w:p w14:paraId="29987EC3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400" w:author="JEAN" w:date="2024-09-10T19:51:00Z">
            <w:rPr>
              <w:rFonts w:cs="Times New Roman"/>
              <w:lang w:val="en-US"/>
            </w:rPr>
          </w:rPrChange>
        </w:rPr>
        <w:pPrChange w:id="6401" w:author="JEAN" w:date="2024-09-10T19:51:00Z">
          <w:pPr>
            <w:pStyle w:val="Notedebasdepage"/>
          </w:pPr>
        </w:pPrChange>
      </w:pPr>
      <w:r>
        <w:rPr>
          <w:vertAlign w:val="superscript"/>
          <w:rPrChange w:id="6402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403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404" w:author="JEAN" w:date="2024-09-10T19:51:00Z">
            <w:rPr>
              <w:lang w:val="en-US"/>
            </w:rPr>
          </w:rPrChange>
        </w:rPr>
        <w:tab/>
        <w:t xml:space="preserve">OF 1089, f° 260. </w:t>
      </w:r>
    </w:p>
  </w:footnote>
  <w:footnote w:id="223">
    <w:p w14:paraId="5A43CDAA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414" w:author="JEAN" w:date="2024-09-10T19:51:00Z">
            <w:rPr>
              <w:rFonts w:cs="Times New Roman"/>
              <w:lang w:val="en-US"/>
            </w:rPr>
          </w:rPrChange>
        </w:rPr>
        <w:pPrChange w:id="6415" w:author="JEAN" w:date="2024-09-10T19:51:00Z">
          <w:pPr>
            <w:pStyle w:val="Notedebasdepage"/>
          </w:pPr>
        </w:pPrChange>
      </w:pPr>
      <w:r>
        <w:rPr>
          <w:vertAlign w:val="superscript"/>
          <w:rPrChange w:id="6416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417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418" w:author="JEAN" w:date="2024-09-10T19:51:00Z">
            <w:rPr>
              <w:lang w:val="en-US"/>
            </w:rPr>
          </w:rPrChange>
        </w:rPr>
        <w:tab/>
        <w:t xml:space="preserve">OF 941, f° 6 r°. </w:t>
      </w:r>
    </w:p>
  </w:footnote>
  <w:footnote w:id="224">
    <w:p w14:paraId="7635CFE4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422" w:author="JEAN" w:date="2024-09-10T19:51:00Z">
            <w:rPr>
              <w:rFonts w:cs="Times New Roman"/>
              <w:lang w:val="en-US"/>
            </w:rPr>
          </w:rPrChange>
        </w:rPr>
        <w:pPrChange w:id="6423" w:author="JEAN" w:date="2024-09-10T19:51:00Z">
          <w:pPr>
            <w:pStyle w:val="Notedebasdepage"/>
          </w:pPr>
        </w:pPrChange>
      </w:pPr>
      <w:r>
        <w:rPr>
          <w:vertAlign w:val="superscript"/>
          <w:rPrChange w:id="642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42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426" w:author="JEAN" w:date="2024-09-10T19:51:00Z">
            <w:rPr>
              <w:lang w:val="en-US"/>
            </w:rPr>
          </w:rPrChange>
        </w:rPr>
        <w:tab/>
        <w:t xml:space="preserve">OF 952, f° 4 r°. OF 955, f° 3 v°. OF 957, f° 4 r°. </w:t>
      </w:r>
      <w:r w:rsidRPr="00705311">
        <w:rPr>
          <w:rFonts w:ascii="Calibri" w:hAnsi="Calibri"/>
          <w:color w:val="000000"/>
          <w:sz w:val="20"/>
          <w:lang w:val="es-ES"/>
          <w:rPrChange w:id="6427" w:author="JEAN" w:date="2024-09-10T19:51:00Z">
            <w:rPr>
              <w:lang w:val="en-US"/>
            </w:rPr>
          </w:rPrChange>
        </w:rPr>
        <w:t>OF 959, f° 4 v°. OF 963, f° 4 v°.</w:t>
      </w:r>
    </w:p>
  </w:footnote>
  <w:footnote w:id="225">
    <w:p w14:paraId="224029AA" w14:textId="77777777" w:rsidR="00F733A1" w:rsidRPr="00705311" w:rsidRDefault="00F73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522" w:author="JEAN" w:date="2024-09-10T19:51:00Z">
            <w:rPr>
              <w:szCs w:val="20"/>
            </w:rPr>
          </w:rPrChange>
        </w:rPr>
        <w:pPrChange w:id="6523" w:author="JEAN" w:date="2024-09-10T19:51:00Z">
          <w:pPr>
            <w:pStyle w:val="Notedebasdepage"/>
          </w:pPr>
        </w:pPrChange>
      </w:pPr>
      <w:r>
        <w:rPr>
          <w:rPrChange w:id="6524" w:author="JEAN" w:date="2024-09-10T19:51:00Z">
            <w:rPr>
              <w:rStyle w:val="Appelnotedebasdep"/>
              <w:szCs w:val="20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6525" w:author="JEAN" w:date="2024-09-10T19:51:00Z">
            <w:rPr>
              <w:szCs w:val="20"/>
            </w:rPr>
          </w:rPrChange>
        </w:rPr>
        <w:t xml:space="preserve"> </w:t>
      </w:r>
      <w:r w:rsidRPr="00705311">
        <w:rPr>
          <w:rFonts w:ascii="Calibri" w:hAnsi="Calibri"/>
          <w:color w:val="000000"/>
          <w:sz w:val="20"/>
          <w:lang w:val="es-ES"/>
          <w:rPrChange w:id="6526" w:author="JEAN" w:date="2024-09-10T19:51:00Z">
            <w:rPr>
              <w:szCs w:val="20"/>
            </w:rPr>
          </w:rPrChange>
        </w:rPr>
        <w:tab/>
      </w:r>
      <w:r w:rsidRPr="00705311">
        <w:rPr>
          <w:rFonts w:ascii="Calibri" w:hAnsi="Calibri"/>
          <w:i/>
          <w:color w:val="000000"/>
          <w:sz w:val="20"/>
          <w:lang w:val="es-ES"/>
          <w:rPrChange w:id="6527" w:author="JEAN" w:date="2024-09-10T19:51:00Z">
            <w:rPr>
              <w:i/>
              <w:szCs w:val="20"/>
            </w:rPr>
          </w:rPrChange>
        </w:rPr>
        <w:t>(</w:t>
      </w:r>
      <w:r w:rsidRPr="00705311">
        <w:rPr>
          <w:rFonts w:ascii="Calibri" w:hAnsi="Calibri"/>
          <w:i/>
          <w:color w:val="000000"/>
          <w:sz w:val="20"/>
          <w:lang w:val="es-ES"/>
          <w:rPrChange w:id="6528" w:author="JEAN" w:date="2024-09-10T19:51:00Z">
            <w:rPr>
              <w:i/>
              <w:iCs/>
              <w:szCs w:val="20"/>
            </w:rPr>
          </w:rPrChange>
        </w:rPr>
        <w:t>En el margen izquierdo, en otra letra</w:t>
      </w:r>
      <w:r w:rsidRPr="00705311">
        <w:rPr>
          <w:rFonts w:ascii="Calibri" w:hAnsi="Calibri"/>
          <w:i/>
          <w:color w:val="000000"/>
          <w:sz w:val="20"/>
          <w:lang w:val="es-ES"/>
          <w:rPrChange w:id="6529" w:author="JEAN" w:date="2024-09-10T19:51:00Z">
            <w:rPr>
              <w:i/>
              <w:szCs w:val="20"/>
            </w:rPr>
          </w:rPrChange>
        </w:rPr>
        <w:t xml:space="preserve">) </w:t>
      </w:r>
      <w:r w:rsidRPr="00705311">
        <w:rPr>
          <w:rFonts w:ascii="Calibri" w:hAnsi="Calibri"/>
          <w:i/>
          <w:color w:val="000000"/>
          <w:sz w:val="20"/>
          <w:lang w:val="es-ES"/>
          <w:rPrChange w:id="6530" w:author="JEAN" w:date="2024-09-10T19:51:00Z">
            <w:rPr>
              <w:bCs/>
              <w:i/>
              <w:szCs w:val="20"/>
            </w:rPr>
          </w:rPrChange>
        </w:rPr>
        <w:t>anton fijo de los</w:t>
      </w:r>
      <w:r w:rsidRPr="00705311">
        <w:rPr>
          <w:rFonts w:ascii="Calibri" w:hAnsi="Calibri"/>
          <w:i/>
          <w:color w:val="000000"/>
          <w:sz w:val="20"/>
          <w:lang w:val="es-ES"/>
          <w:rPrChange w:id="6531" w:author="JEAN" w:date="2024-09-10T19:51:00Z">
            <w:rPr>
              <w:i/>
              <w:szCs w:val="20"/>
            </w:rPr>
          </w:rPrChange>
        </w:rPr>
        <w:t xml:space="preserve"> ……..(</w:t>
      </w:r>
      <w:r w:rsidRPr="00705311">
        <w:rPr>
          <w:rFonts w:ascii="Calibri" w:hAnsi="Calibri"/>
          <w:color w:val="000000"/>
          <w:sz w:val="20"/>
          <w:lang w:val="es-ES"/>
          <w:rPrChange w:id="6532" w:author="JEAN" w:date="2024-09-10T19:51:00Z">
            <w:rPr>
              <w:szCs w:val="20"/>
            </w:rPr>
          </w:rPrChange>
        </w:rPr>
        <w:t>le nom de correspond pas à celui de 1492)</w:t>
      </w:r>
    </w:p>
  </w:footnote>
  <w:footnote w:id="226">
    <w:p w14:paraId="0C504B41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38" w:author="JEAN" w:date="2024-09-10T19:51:00Z">
            <w:rPr>
              <w:rFonts w:cs="Times New Roman"/>
              <w:lang w:val="en-US"/>
            </w:rPr>
          </w:rPrChange>
        </w:rPr>
        <w:pPrChange w:id="6539" w:author="JEAN" w:date="2024-09-10T19:51:00Z">
          <w:pPr>
            <w:pStyle w:val="Notedebasdepage"/>
          </w:pPr>
        </w:pPrChange>
      </w:pPr>
      <w:r>
        <w:rPr>
          <w:vertAlign w:val="superscript"/>
          <w:rPrChange w:id="6540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41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42" w:author="JEAN" w:date="2024-09-10T19:51:00Z">
            <w:rPr>
              <w:lang w:val="en-US"/>
            </w:rPr>
          </w:rPrChange>
        </w:rPr>
        <w:tab/>
        <w:t>OF  936, f° 57 v°.</w:t>
      </w:r>
    </w:p>
  </w:footnote>
  <w:footnote w:id="227">
    <w:p w14:paraId="7F63BEC5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45" w:author="JEAN" w:date="2024-09-10T19:51:00Z">
            <w:rPr>
              <w:rFonts w:cs="Times New Roman"/>
              <w:lang w:val="en-US"/>
            </w:rPr>
          </w:rPrChange>
        </w:rPr>
        <w:pPrChange w:id="6546" w:author="JEAN" w:date="2024-09-10T19:51:00Z">
          <w:pPr>
            <w:pStyle w:val="Notedebasdepage"/>
          </w:pPr>
        </w:pPrChange>
      </w:pPr>
      <w:r>
        <w:rPr>
          <w:vertAlign w:val="superscript"/>
          <w:rPrChange w:id="6547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48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49" w:author="JEAN" w:date="2024-09-10T19:51:00Z">
            <w:rPr>
              <w:lang w:val="en-US"/>
            </w:rPr>
          </w:rPrChange>
        </w:rPr>
        <w:tab/>
        <w:t>OF 937, f° 12 v°.</w:t>
      </w:r>
    </w:p>
  </w:footnote>
  <w:footnote w:id="228">
    <w:p w14:paraId="309A9AAE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52" w:author="JEAN" w:date="2024-09-10T19:51:00Z">
            <w:rPr>
              <w:rFonts w:cs="Times New Roman"/>
              <w:lang w:val="en-US"/>
            </w:rPr>
          </w:rPrChange>
        </w:rPr>
        <w:pPrChange w:id="6553" w:author="JEAN" w:date="2024-09-10T19:51:00Z">
          <w:pPr>
            <w:pStyle w:val="Notedebasdepage"/>
          </w:pPr>
        </w:pPrChange>
      </w:pPr>
      <w:r>
        <w:rPr>
          <w:vertAlign w:val="superscript"/>
          <w:rPrChange w:id="6554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55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56" w:author="JEAN" w:date="2024-09-10T19:51:00Z">
            <w:rPr>
              <w:lang w:val="en-US"/>
            </w:rPr>
          </w:rPrChange>
        </w:rPr>
        <w:tab/>
        <w:t>OF 939, f° 23 v°.</w:t>
      </w:r>
    </w:p>
  </w:footnote>
  <w:footnote w:id="229">
    <w:p w14:paraId="362CDCA7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59" w:author="JEAN" w:date="2024-09-10T19:51:00Z">
            <w:rPr>
              <w:rFonts w:cs="Times New Roman"/>
              <w:lang w:val="en-US"/>
            </w:rPr>
          </w:rPrChange>
        </w:rPr>
        <w:pPrChange w:id="6560" w:author="JEAN" w:date="2024-09-10T19:51:00Z">
          <w:pPr>
            <w:pStyle w:val="Notedebasdepage"/>
          </w:pPr>
        </w:pPrChange>
      </w:pPr>
      <w:r>
        <w:rPr>
          <w:vertAlign w:val="superscript"/>
          <w:rPrChange w:id="6561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62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63" w:author="JEAN" w:date="2024-09-10T19:51:00Z">
            <w:rPr>
              <w:lang w:val="en-US"/>
            </w:rPr>
          </w:rPrChange>
        </w:rPr>
        <w:tab/>
        <w:t xml:space="preserve">OF 1080, f° 55. OF 940, f° </w:t>
      </w:r>
    </w:p>
  </w:footnote>
  <w:footnote w:id="230">
    <w:p w14:paraId="7219CB88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66" w:author="JEAN" w:date="2024-09-10T19:51:00Z">
            <w:rPr>
              <w:rFonts w:cs="Times New Roman"/>
              <w:lang w:val="en-US"/>
            </w:rPr>
          </w:rPrChange>
        </w:rPr>
        <w:pPrChange w:id="6567" w:author="JEAN" w:date="2024-09-10T19:51:00Z">
          <w:pPr>
            <w:pStyle w:val="Notedebasdepage"/>
          </w:pPr>
        </w:pPrChange>
      </w:pPr>
      <w:r>
        <w:rPr>
          <w:vertAlign w:val="superscript"/>
          <w:rPrChange w:id="6568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69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70" w:author="JEAN" w:date="2024-09-10T19:51:00Z">
            <w:rPr>
              <w:lang w:val="en-US"/>
            </w:rPr>
          </w:rPrChange>
        </w:rPr>
        <w:tab/>
        <w:t>OF 1082, f° 132 r°.</w:t>
      </w:r>
    </w:p>
  </w:footnote>
  <w:footnote w:id="231">
    <w:p w14:paraId="62A20A94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73" w:author="JEAN" w:date="2024-09-10T19:51:00Z">
            <w:rPr>
              <w:rFonts w:cs="Times New Roman"/>
              <w:lang w:val="en-US"/>
            </w:rPr>
          </w:rPrChange>
        </w:rPr>
        <w:pPrChange w:id="6574" w:author="JEAN" w:date="2024-09-10T19:51:00Z">
          <w:pPr>
            <w:pStyle w:val="Notedebasdepage"/>
          </w:pPr>
        </w:pPrChange>
      </w:pPr>
      <w:r>
        <w:rPr>
          <w:vertAlign w:val="superscript"/>
          <w:rPrChange w:id="6575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76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77" w:author="JEAN" w:date="2024-09-10T19:51:00Z">
            <w:rPr>
              <w:lang w:val="en-US"/>
            </w:rPr>
          </w:rPrChange>
        </w:rPr>
        <w:tab/>
        <w:t>OF 1084, f° 8 r° (63 mod.).</w:t>
      </w:r>
    </w:p>
  </w:footnote>
  <w:footnote w:id="232">
    <w:p w14:paraId="7D7CB870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581" w:author="JEAN" w:date="2024-09-10T19:51:00Z">
            <w:rPr>
              <w:rFonts w:cs="Times New Roman"/>
              <w:lang w:val="en-US"/>
            </w:rPr>
          </w:rPrChange>
        </w:rPr>
        <w:pPrChange w:id="6582" w:author="JEAN" w:date="2024-09-10T19:51:00Z">
          <w:pPr>
            <w:pStyle w:val="Notedebasdepage"/>
          </w:pPr>
        </w:pPrChange>
      </w:pPr>
      <w:r>
        <w:rPr>
          <w:vertAlign w:val="superscript"/>
          <w:rPrChange w:id="658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58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585" w:author="JEAN" w:date="2024-09-10T19:51:00Z">
            <w:rPr>
              <w:lang w:val="en-US"/>
            </w:rPr>
          </w:rPrChange>
        </w:rPr>
        <w:tab/>
        <w:t xml:space="preserve">OF 1085, f° 104 r°. </w:t>
      </w:r>
    </w:p>
  </w:footnote>
  <w:footnote w:id="233">
    <w:p w14:paraId="34BC9760" w14:textId="1A99382B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588" w:author="JEAN" w:date="2024-09-10T19:51:00Z">
            <w:rPr>
              <w:rFonts w:cs="Times New Roman"/>
            </w:rPr>
          </w:rPrChange>
        </w:rPr>
        <w:pPrChange w:id="6589" w:author="JEAN" w:date="2024-09-10T19:51:00Z">
          <w:pPr>
            <w:pStyle w:val="Notedebasdepage"/>
          </w:pPr>
        </w:pPrChange>
      </w:pPr>
      <w:r>
        <w:rPr>
          <w:vertAlign w:val="superscript"/>
          <w:rPrChange w:id="6590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6591" w:author="JEAN" w:date="2024-09-10T19:51:00Z">
            <w:rPr/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6592" w:author="JEAN" w:date="2024-09-10T19:51:00Z">
            <w:rPr/>
          </w:rPrChange>
        </w:rPr>
        <w:tab/>
        <w:t xml:space="preserve">OF 356 bis, f° 6 v°. En </w:t>
      </w:r>
      <w:r w:rsidR="00132F7A" w:rsidRPr="00705311">
        <w:rPr>
          <w:rFonts w:ascii="Calibri" w:hAnsi="Calibri"/>
          <w:color w:val="000000"/>
          <w:sz w:val="20"/>
          <w:lang w:val="es-ES"/>
          <w:rPrChange w:id="6593" w:author="JEAN" w:date="2024-09-10T19:51:00Z">
            <w:rPr/>
          </w:rPrChange>
        </w:rPr>
        <w:t>marge :</w:t>
      </w:r>
      <w:r w:rsidRPr="00705311">
        <w:rPr>
          <w:rFonts w:ascii="Calibri" w:hAnsi="Calibri"/>
          <w:color w:val="000000"/>
          <w:sz w:val="20"/>
          <w:lang w:val="es-ES"/>
          <w:rPrChange w:id="6594" w:author="JEAN" w:date="2024-09-10T19:51:00Z">
            <w:rPr/>
          </w:rPrChange>
        </w:rPr>
        <w:t xml:space="preserve"> </w:t>
      </w:r>
      <w:r w:rsidRPr="00705311">
        <w:rPr>
          <w:rFonts w:ascii="Calibri" w:hAnsi="Calibri"/>
          <w:i/>
          <w:color w:val="000000"/>
          <w:sz w:val="20"/>
          <w:lang w:val="es-ES"/>
          <w:rPrChange w:id="6595" w:author="JEAN" w:date="2024-09-10T19:51:00Z">
            <w:rPr>
              <w:i/>
              <w:iCs/>
            </w:rPr>
          </w:rPrChange>
        </w:rPr>
        <w:t>Anton fijo de lo sobre</w:t>
      </w:r>
      <w:r w:rsidR="00132F7A" w:rsidRPr="00705311">
        <w:rPr>
          <w:rFonts w:ascii="Calibri" w:hAnsi="Calibri"/>
          <w:i/>
          <w:color w:val="000000"/>
          <w:sz w:val="20"/>
          <w:lang w:val="es-ES"/>
          <w:rPrChange w:id="6596" w:author="JEAN" w:date="2024-09-10T19:51:00Z">
            <w:rPr>
              <w:i/>
              <w:iCs/>
            </w:rPr>
          </w:rPrChange>
        </w:rPr>
        <w:t>……</w:t>
      </w:r>
      <w:r w:rsidRPr="00705311">
        <w:rPr>
          <w:rFonts w:ascii="Calibri" w:hAnsi="Calibri"/>
          <w:color w:val="000000"/>
          <w:sz w:val="20"/>
          <w:lang w:val="es-ES"/>
          <w:rPrChange w:id="6597" w:author="JEAN" w:date="2024-09-10T19:51:00Z">
            <w:rPr/>
          </w:rPrChange>
        </w:rPr>
        <w:t>.</w:t>
      </w:r>
    </w:p>
  </w:footnote>
  <w:footnote w:id="234">
    <w:p w14:paraId="42080CED" w14:textId="77777777" w:rsidR="00AD3BD7" w:rsidRPr="00705311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s-ES"/>
          <w:rPrChange w:id="6600" w:author="JEAN" w:date="2024-09-10T19:51:00Z">
            <w:rPr>
              <w:rFonts w:cs="Times New Roman"/>
              <w:lang w:val="en-US"/>
            </w:rPr>
          </w:rPrChange>
        </w:rPr>
        <w:pPrChange w:id="6601" w:author="JEAN" w:date="2024-09-10T19:51:00Z">
          <w:pPr>
            <w:pStyle w:val="Notedebasdepage"/>
          </w:pPr>
        </w:pPrChange>
      </w:pPr>
      <w:r>
        <w:rPr>
          <w:vertAlign w:val="superscript"/>
          <w:rPrChange w:id="6602" w:author="JEAN" w:date="2024-09-10T19:51:00Z">
            <w:rPr>
              <w:rFonts w:cs="Times New Roman"/>
            </w:rPr>
          </w:rPrChange>
        </w:rPr>
        <w:footnoteRef/>
      </w:r>
      <w:r w:rsidRPr="00705311">
        <w:rPr>
          <w:rFonts w:ascii="Calibri" w:hAnsi="Calibri"/>
          <w:color w:val="000000"/>
          <w:sz w:val="20"/>
          <w:lang w:val="es-ES"/>
          <w:rPrChange w:id="6603" w:author="JEAN" w:date="2024-09-10T19:51:00Z">
            <w:rPr>
              <w:lang w:val="en-US"/>
            </w:rPr>
          </w:rPrChange>
        </w:rPr>
        <w:t>.</w:t>
      </w:r>
      <w:r w:rsidRPr="00705311">
        <w:rPr>
          <w:rFonts w:ascii="Calibri" w:hAnsi="Calibri"/>
          <w:color w:val="000000"/>
          <w:sz w:val="20"/>
          <w:lang w:val="es-ES"/>
          <w:rPrChange w:id="6604" w:author="JEAN" w:date="2024-09-10T19:51:00Z">
            <w:rPr>
              <w:lang w:val="en-US"/>
            </w:rPr>
          </w:rPrChange>
        </w:rPr>
        <w:tab/>
        <w:t>OF 941, f° 6 v°: Adarve del Atocha, payé par Fernando Valenciano.</w:t>
      </w:r>
    </w:p>
  </w:footnote>
  <w:footnote w:id="235">
    <w:p w14:paraId="49E4ABC6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607" w:author="JEAN" w:date="2024-09-10T19:51:00Z">
            <w:rPr>
              <w:rFonts w:cs="Times New Roman"/>
              <w:lang w:val="en-US"/>
            </w:rPr>
          </w:rPrChange>
        </w:rPr>
        <w:pPrChange w:id="6608" w:author="JEAN" w:date="2024-09-10T19:51:00Z">
          <w:pPr>
            <w:pStyle w:val="Notedebasdepage"/>
          </w:pPr>
        </w:pPrChange>
      </w:pPr>
      <w:r>
        <w:rPr>
          <w:vertAlign w:val="superscript"/>
          <w:rPrChange w:id="6609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610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611" w:author="JEAN" w:date="2024-09-10T19:51:00Z">
            <w:rPr>
              <w:lang w:val="en-US"/>
            </w:rPr>
          </w:rPrChange>
        </w:rPr>
        <w:tab/>
        <w:t>OF 1094, f° 516 v°. OF 957, f° 4 v°.</w:t>
      </w:r>
    </w:p>
  </w:footnote>
  <w:footnote w:id="236">
    <w:p w14:paraId="649EB64D" w14:textId="77777777" w:rsidR="00AD3BD7" w:rsidRPr="009D04FF" w:rsidRDefault="00AD3B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/>
          <w:color w:val="000000"/>
          <w:lang w:val="en-US"/>
          <w:rPrChange w:id="6631" w:author="JEAN" w:date="2024-09-10T19:51:00Z">
            <w:rPr>
              <w:rFonts w:cs="Times New Roman"/>
              <w:lang w:val="en-US"/>
            </w:rPr>
          </w:rPrChange>
        </w:rPr>
        <w:pPrChange w:id="6632" w:author="JEAN" w:date="2024-09-10T19:51:00Z">
          <w:pPr>
            <w:pStyle w:val="Notedebasdepage"/>
          </w:pPr>
        </w:pPrChange>
      </w:pPr>
      <w:r>
        <w:rPr>
          <w:vertAlign w:val="superscript"/>
          <w:rPrChange w:id="6633" w:author="JEAN" w:date="2024-09-10T19:51:00Z">
            <w:rPr>
              <w:rFonts w:cs="Times New Roman"/>
            </w:rPr>
          </w:rPrChange>
        </w:rPr>
        <w:footnoteRef/>
      </w:r>
      <w:r w:rsidRPr="009D04FF">
        <w:rPr>
          <w:rFonts w:ascii="Calibri" w:hAnsi="Calibri"/>
          <w:color w:val="000000"/>
          <w:sz w:val="20"/>
          <w:lang w:val="en-US"/>
          <w:rPrChange w:id="6634" w:author="JEAN" w:date="2024-09-10T19:51:00Z">
            <w:rPr>
              <w:lang w:val="en-US"/>
            </w:rPr>
          </w:rPrChange>
        </w:rPr>
        <w:t>.</w:t>
      </w:r>
      <w:r w:rsidRPr="009D04FF">
        <w:rPr>
          <w:rFonts w:ascii="Calibri" w:hAnsi="Calibri"/>
          <w:color w:val="000000"/>
          <w:sz w:val="20"/>
          <w:lang w:val="en-US"/>
          <w:rPrChange w:id="6635" w:author="JEAN" w:date="2024-09-10T19:51:00Z">
            <w:rPr>
              <w:lang w:val="en-US"/>
            </w:rPr>
          </w:rPrChange>
        </w:rPr>
        <w:tab/>
        <w:t xml:space="preserve">OF 1285, f° 83 r°. OF 962, f° 4 v°, sous </w:t>
      </w:r>
      <w:r w:rsidRPr="009D04FF">
        <w:rPr>
          <w:rFonts w:ascii="Calibri" w:hAnsi="Calibri"/>
          <w:i/>
          <w:color w:val="000000"/>
          <w:sz w:val="20"/>
          <w:lang w:val="en-US"/>
          <w:rPrChange w:id="6636" w:author="JEAN" w:date="2024-09-10T19:51:00Z">
            <w:rPr>
              <w:i/>
              <w:iCs/>
              <w:lang w:val="en-US"/>
            </w:rPr>
          </w:rPrChange>
        </w:rPr>
        <w:t>Adarve del Atocha</w:t>
      </w:r>
      <w:r w:rsidRPr="009D04FF">
        <w:rPr>
          <w:rFonts w:ascii="Calibri" w:hAnsi="Calibri"/>
          <w:color w:val="000000"/>
          <w:sz w:val="20"/>
          <w:lang w:val="en-US"/>
          <w:rPrChange w:id="6637" w:author="JEAN" w:date="2024-09-10T19:51:00Z">
            <w:rPr>
              <w:lang w:val="en-US"/>
            </w:rPr>
          </w:rPrChange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ABC36F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72BB7"/>
    <w:multiLevelType w:val="multilevel"/>
    <w:tmpl w:val="A18C26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3399"/>
    <w:multiLevelType w:val="multilevel"/>
    <w:tmpl w:val="4424A8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F4CF5"/>
    <w:multiLevelType w:val="hybridMultilevel"/>
    <w:tmpl w:val="53C06C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1633"/>
    <w:multiLevelType w:val="hybridMultilevel"/>
    <w:tmpl w:val="48EA8672"/>
    <w:lvl w:ilvl="0" w:tplc="C98824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27996"/>
    <w:multiLevelType w:val="multilevel"/>
    <w:tmpl w:val="8F902F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463B6"/>
    <w:multiLevelType w:val="hybridMultilevel"/>
    <w:tmpl w:val="F6B053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70EB6"/>
    <w:multiLevelType w:val="hybridMultilevel"/>
    <w:tmpl w:val="16309BA2"/>
    <w:lvl w:ilvl="0" w:tplc="17323098">
      <w:start w:val="1"/>
      <w:numFmt w:val="bullet"/>
      <w:pStyle w:val="adpuce1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C1450B8">
      <w:start w:val="1"/>
      <w:numFmt w:val="bullet"/>
      <w:pStyle w:val="adpuce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42888">
      <w:start w:val="1"/>
      <w:numFmt w:val="bullet"/>
      <w:pStyle w:val="adpuc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2968">
      <w:start w:val="1"/>
      <w:numFmt w:val="bullet"/>
      <w:pStyle w:val="adpuc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FB0"/>
    <w:multiLevelType w:val="hybridMultilevel"/>
    <w:tmpl w:val="4BF0A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E1C29"/>
    <w:multiLevelType w:val="multilevel"/>
    <w:tmpl w:val="02C20E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84D4F"/>
    <w:multiLevelType w:val="hybridMultilevel"/>
    <w:tmpl w:val="B1C8DFD2"/>
    <w:lvl w:ilvl="0" w:tplc="B9E8B75C">
      <w:start w:val="1492"/>
      <w:numFmt w:val="decimal"/>
      <w:lvlText w:val="%1"/>
      <w:lvlJc w:val="left"/>
      <w:pPr>
        <w:tabs>
          <w:tab w:val="num" w:pos="1120"/>
        </w:tabs>
        <w:ind w:left="1120" w:hanging="7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BC33B2"/>
    <w:multiLevelType w:val="multilevel"/>
    <w:tmpl w:val="DDF8222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B52D6"/>
    <w:multiLevelType w:val="multilevel"/>
    <w:tmpl w:val="5DC6EE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866B1"/>
    <w:multiLevelType w:val="multilevel"/>
    <w:tmpl w:val="A98AB5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A7330"/>
    <w:multiLevelType w:val="hybridMultilevel"/>
    <w:tmpl w:val="7C8A2F26"/>
    <w:lvl w:ilvl="0" w:tplc="E9A853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A364B"/>
    <w:multiLevelType w:val="hybridMultilevel"/>
    <w:tmpl w:val="571E7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345F2"/>
    <w:multiLevelType w:val="multilevel"/>
    <w:tmpl w:val="1FEAE0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D21807"/>
    <w:multiLevelType w:val="multilevel"/>
    <w:tmpl w:val="E9FC06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61794"/>
    <w:multiLevelType w:val="hybridMultilevel"/>
    <w:tmpl w:val="9814AE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5472B"/>
    <w:multiLevelType w:val="hybridMultilevel"/>
    <w:tmpl w:val="20000614"/>
    <w:lvl w:ilvl="0" w:tplc="E9A853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E2D70"/>
    <w:multiLevelType w:val="hybridMultilevel"/>
    <w:tmpl w:val="5B042AEA"/>
    <w:lvl w:ilvl="0" w:tplc="A62C5900">
      <w:start w:val="1"/>
      <w:numFmt w:val="decimal"/>
      <w:pStyle w:val="adlistenum1"/>
      <w:lvlText w:val="%1."/>
      <w:lvlJc w:val="left"/>
      <w:pPr>
        <w:ind w:left="720" w:hanging="360"/>
      </w:pPr>
    </w:lvl>
    <w:lvl w:ilvl="1" w:tplc="964093E8">
      <w:start w:val="1"/>
      <w:numFmt w:val="lowerLetter"/>
      <w:pStyle w:val="adlistenum2"/>
      <w:lvlText w:val="%2."/>
      <w:lvlJc w:val="left"/>
      <w:pPr>
        <w:ind w:left="1440" w:hanging="360"/>
      </w:pPr>
    </w:lvl>
    <w:lvl w:ilvl="2" w:tplc="A368370E">
      <w:start w:val="1"/>
      <w:numFmt w:val="lowerRoman"/>
      <w:pStyle w:val="adlistenum3"/>
      <w:lvlText w:val="%3."/>
      <w:lvlJc w:val="right"/>
      <w:pPr>
        <w:ind w:left="2340" w:hanging="360"/>
      </w:pPr>
    </w:lvl>
    <w:lvl w:ilvl="3" w:tplc="3D101BC8">
      <w:start w:val="1"/>
      <w:numFmt w:val="decimal"/>
      <w:pStyle w:val="adlistenum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94593">
    <w:abstractNumId w:val="12"/>
  </w:num>
  <w:num w:numId="2" w16cid:durableId="1277172808">
    <w:abstractNumId w:val="17"/>
  </w:num>
  <w:num w:numId="3" w16cid:durableId="899251328">
    <w:abstractNumId w:val="5"/>
  </w:num>
  <w:num w:numId="4" w16cid:durableId="463501628">
    <w:abstractNumId w:val="1"/>
  </w:num>
  <w:num w:numId="5" w16cid:durableId="1301156239">
    <w:abstractNumId w:val="2"/>
  </w:num>
  <w:num w:numId="6" w16cid:durableId="1584756170">
    <w:abstractNumId w:val="11"/>
  </w:num>
  <w:num w:numId="7" w16cid:durableId="204216667">
    <w:abstractNumId w:val="13"/>
  </w:num>
  <w:num w:numId="8" w16cid:durableId="1657341697">
    <w:abstractNumId w:val="16"/>
  </w:num>
  <w:num w:numId="9" w16cid:durableId="1942882144">
    <w:abstractNumId w:val="9"/>
  </w:num>
  <w:num w:numId="10" w16cid:durableId="394159642">
    <w:abstractNumId w:val="4"/>
  </w:num>
  <w:num w:numId="11" w16cid:durableId="1037241530">
    <w:abstractNumId w:val="10"/>
  </w:num>
  <w:num w:numId="12" w16cid:durableId="915165069">
    <w:abstractNumId w:val="20"/>
  </w:num>
  <w:num w:numId="13" w16cid:durableId="475227383">
    <w:abstractNumId w:val="7"/>
  </w:num>
  <w:num w:numId="14" w16cid:durableId="437868538">
    <w:abstractNumId w:val="18"/>
  </w:num>
  <w:num w:numId="15" w16cid:durableId="1436318687">
    <w:abstractNumId w:val="6"/>
  </w:num>
  <w:num w:numId="16" w16cid:durableId="1972131133">
    <w:abstractNumId w:val="0"/>
  </w:num>
  <w:num w:numId="17" w16cid:durableId="993143659">
    <w:abstractNumId w:val="15"/>
  </w:num>
  <w:num w:numId="18" w16cid:durableId="1671905980">
    <w:abstractNumId w:val="14"/>
  </w:num>
  <w:num w:numId="19" w16cid:durableId="1970016726">
    <w:abstractNumId w:val="19"/>
  </w:num>
  <w:num w:numId="20" w16cid:durableId="1953780862">
    <w:abstractNumId w:val="3"/>
  </w:num>
  <w:num w:numId="21" w16cid:durableId="906190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3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D7"/>
    <w:rsid w:val="000024E8"/>
    <w:rsid w:val="00013D07"/>
    <w:rsid w:val="00032DEC"/>
    <w:rsid w:val="00040330"/>
    <w:rsid w:val="00060D14"/>
    <w:rsid w:val="000938DB"/>
    <w:rsid w:val="000B0EC4"/>
    <w:rsid w:val="000D05C1"/>
    <w:rsid w:val="00103D57"/>
    <w:rsid w:val="001111CD"/>
    <w:rsid w:val="0011185E"/>
    <w:rsid w:val="00113F41"/>
    <w:rsid w:val="00121781"/>
    <w:rsid w:val="00132F7A"/>
    <w:rsid w:val="001409A8"/>
    <w:rsid w:val="001449C2"/>
    <w:rsid w:val="001544F2"/>
    <w:rsid w:val="0015522B"/>
    <w:rsid w:val="00172479"/>
    <w:rsid w:val="00175C6E"/>
    <w:rsid w:val="001A2569"/>
    <w:rsid w:val="001F5CBC"/>
    <w:rsid w:val="0021784B"/>
    <w:rsid w:val="002321BD"/>
    <w:rsid w:val="00245738"/>
    <w:rsid w:val="00257449"/>
    <w:rsid w:val="00265E72"/>
    <w:rsid w:val="00283A90"/>
    <w:rsid w:val="002A0F0A"/>
    <w:rsid w:val="002A6095"/>
    <w:rsid w:val="002E33E9"/>
    <w:rsid w:val="00302045"/>
    <w:rsid w:val="00312F93"/>
    <w:rsid w:val="0031563A"/>
    <w:rsid w:val="0032637A"/>
    <w:rsid w:val="00345F92"/>
    <w:rsid w:val="00353F4D"/>
    <w:rsid w:val="00363064"/>
    <w:rsid w:val="00374DED"/>
    <w:rsid w:val="003A7398"/>
    <w:rsid w:val="003B276A"/>
    <w:rsid w:val="003B6AD7"/>
    <w:rsid w:val="003C2594"/>
    <w:rsid w:val="003E7CFB"/>
    <w:rsid w:val="003F4FB9"/>
    <w:rsid w:val="003F5293"/>
    <w:rsid w:val="003F5BE2"/>
    <w:rsid w:val="00420503"/>
    <w:rsid w:val="00437FAD"/>
    <w:rsid w:val="00444B77"/>
    <w:rsid w:val="00445866"/>
    <w:rsid w:val="00470252"/>
    <w:rsid w:val="00472D76"/>
    <w:rsid w:val="00482DB1"/>
    <w:rsid w:val="00494ECB"/>
    <w:rsid w:val="004C743B"/>
    <w:rsid w:val="00510B4C"/>
    <w:rsid w:val="0054350A"/>
    <w:rsid w:val="005448B6"/>
    <w:rsid w:val="00545007"/>
    <w:rsid w:val="00550D51"/>
    <w:rsid w:val="005566D3"/>
    <w:rsid w:val="00577CE8"/>
    <w:rsid w:val="005B3578"/>
    <w:rsid w:val="005C6B21"/>
    <w:rsid w:val="005E1DB2"/>
    <w:rsid w:val="005F6864"/>
    <w:rsid w:val="00607333"/>
    <w:rsid w:val="00616B0C"/>
    <w:rsid w:val="00617DE9"/>
    <w:rsid w:val="00625829"/>
    <w:rsid w:val="0062744E"/>
    <w:rsid w:val="0064001E"/>
    <w:rsid w:val="00665438"/>
    <w:rsid w:val="006673FA"/>
    <w:rsid w:val="00674EF0"/>
    <w:rsid w:val="006869C1"/>
    <w:rsid w:val="006A1677"/>
    <w:rsid w:val="006A18C8"/>
    <w:rsid w:val="006B3C36"/>
    <w:rsid w:val="006C4C58"/>
    <w:rsid w:val="006F6427"/>
    <w:rsid w:val="00705311"/>
    <w:rsid w:val="00717815"/>
    <w:rsid w:val="00726EAB"/>
    <w:rsid w:val="00730DFD"/>
    <w:rsid w:val="0073266E"/>
    <w:rsid w:val="0074015C"/>
    <w:rsid w:val="00757D7D"/>
    <w:rsid w:val="00766FF3"/>
    <w:rsid w:val="00774727"/>
    <w:rsid w:val="00783072"/>
    <w:rsid w:val="0078563B"/>
    <w:rsid w:val="00792BFC"/>
    <w:rsid w:val="00793977"/>
    <w:rsid w:val="007939AE"/>
    <w:rsid w:val="00796E30"/>
    <w:rsid w:val="00797370"/>
    <w:rsid w:val="007A1650"/>
    <w:rsid w:val="007A2BD9"/>
    <w:rsid w:val="007B7BE2"/>
    <w:rsid w:val="007E1DD3"/>
    <w:rsid w:val="007F67CB"/>
    <w:rsid w:val="008207B7"/>
    <w:rsid w:val="0082479E"/>
    <w:rsid w:val="00843B8B"/>
    <w:rsid w:val="0089569D"/>
    <w:rsid w:val="008B35C0"/>
    <w:rsid w:val="008B7701"/>
    <w:rsid w:val="008D09B1"/>
    <w:rsid w:val="008D6B5D"/>
    <w:rsid w:val="0090412D"/>
    <w:rsid w:val="009360AB"/>
    <w:rsid w:val="00972285"/>
    <w:rsid w:val="009A49F4"/>
    <w:rsid w:val="009A6DF1"/>
    <w:rsid w:val="009B0C5B"/>
    <w:rsid w:val="009D04FF"/>
    <w:rsid w:val="009D606A"/>
    <w:rsid w:val="009F3588"/>
    <w:rsid w:val="00A120DE"/>
    <w:rsid w:val="00A14FC6"/>
    <w:rsid w:val="00A210B8"/>
    <w:rsid w:val="00A3787C"/>
    <w:rsid w:val="00A37B74"/>
    <w:rsid w:val="00A42129"/>
    <w:rsid w:val="00A475FD"/>
    <w:rsid w:val="00A60D76"/>
    <w:rsid w:val="00A80470"/>
    <w:rsid w:val="00A81823"/>
    <w:rsid w:val="00AC08EC"/>
    <w:rsid w:val="00AC7384"/>
    <w:rsid w:val="00AD1972"/>
    <w:rsid w:val="00AD3BD7"/>
    <w:rsid w:val="00AE55E1"/>
    <w:rsid w:val="00AF3170"/>
    <w:rsid w:val="00AF4E2F"/>
    <w:rsid w:val="00B05965"/>
    <w:rsid w:val="00B2179C"/>
    <w:rsid w:val="00B27DF8"/>
    <w:rsid w:val="00B61277"/>
    <w:rsid w:val="00B7046D"/>
    <w:rsid w:val="00B77FC3"/>
    <w:rsid w:val="00B84B18"/>
    <w:rsid w:val="00BA2AB0"/>
    <w:rsid w:val="00BC24DA"/>
    <w:rsid w:val="00BE420C"/>
    <w:rsid w:val="00BF259F"/>
    <w:rsid w:val="00BF35FD"/>
    <w:rsid w:val="00C13EB6"/>
    <w:rsid w:val="00C27A02"/>
    <w:rsid w:val="00C31331"/>
    <w:rsid w:val="00C330D5"/>
    <w:rsid w:val="00C345B7"/>
    <w:rsid w:val="00C44AFB"/>
    <w:rsid w:val="00C66DAB"/>
    <w:rsid w:val="00C71D9A"/>
    <w:rsid w:val="00C92693"/>
    <w:rsid w:val="00C9495D"/>
    <w:rsid w:val="00CB66F2"/>
    <w:rsid w:val="00CB7C78"/>
    <w:rsid w:val="00CF0051"/>
    <w:rsid w:val="00CF72D5"/>
    <w:rsid w:val="00D24AAF"/>
    <w:rsid w:val="00D42749"/>
    <w:rsid w:val="00D550B6"/>
    <w:rsid w:val="00D735CD"/>
    <w:rsid w:val="00D970D1"/>
    <w:rsid w:val="00DA28E8"/>
    <w:rsid w:val="00DB0EB9"/>
    <w:rsid w:val="00DB4D55"/>
    <w:rsid w:val="00DC75E3"/>
    <w:rsid w:val="00DD26A4"/>
    <w:rsid w:val="00DE4CB8"/>
    <w:rsid w:val="00E152CD"/>
    <w:rsid w:val="00E36AC1"/>
    <w:rsid w:val="00E36E33"/>
    <w:rsid w:val="00E47577"/>
    <w:rsid w:val="00E61483"/>
    <w:rsid w:val="00E62467"/>
    <w:rsid w:val="00E645E2"/>
    <w:rsid w:val="00E6649C"/>
    <w:rsid w:val="00E66526"/>
    <w:rsid w:val="00EA2738"/>
    <w:rsid w:val="00EA6E9E"/>
    <w:rsid w:val="00EB30C6"/>
    <w:rsid w:val="00EC4A28"/>
    <w:rsid w:val="00ED4495"/>
    <w:rsid w:val="00EE6549"/>
    <w:rsid w:val="00EE7516"/>
    <w:rsid w:val="00EF2F14"/>
    <w:rsid w:val="00F27FC8"/>
    <w:rsid w:val="00F37BD0"/>
    <w:rsid w:val="00F42718"/>
    <w:rsid w:val="00F46195"/>
    <w:rsid w:val="00F46F05"/>
    <w:rsid w:val="00F54B30"/>
    <w:rsid w:val="00F711BF"/>
    <w:rsid w:val="00F719C5"/>
    <w:rsid w:val="00F733A1"/>
    <w:rsid w:val="00F735A1"/>
    <w:rsid w:val="00F844F0"/>
    <w:rsid w:val="00FC09DE"/>
    <w:rsid w:val="00FC22CB"/>
    <w:rsid w:val="00FD398F"/>
    <w:rsid w:val="00FD51F5"/>
    <w:rsid w:val="00FE464A"/>
    <w:rsid w:val="00FE7DBF"/>
    <w:rsid w:val="00FF0305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7EEF8"/>
  <w15:chartTrackingRefBased/>
  <w15:docId w15:val="{6E6AA6A4-A44A-7441-9CC0-6164194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30"/>
    <w:pPr>
      <w:suppressAutoHyphens/>
      <w:spacing w:before="60" w:after="120" w:line="360" w:lineRule="auto"/>
      <w:jc w:val="both"/>
      <w:pPrChange w:id="0" w:author="JEAN" w:date="2024-09-10T19:51:00Z">
        <w:pPr>
          <w:suppressAutoHyphens/>
          <w:spacing w:before="60" w:after="120" w:line="360" w:lineRule="auto"/>
          <w:jc w:val="both"/>
        </w:pPr>
      </w:pPrChange>
    </w:pPr>
    <w:rPr>
      <w:rFonts w:ascii="Calibri Light" w:eastAsia="MS Mincho" w:hAnsi="Calibri Light" w:cs="Calibri Light"/>
      <w:sz w:val="22"/>
      <w:szCs w:val="22"/>
      <w:lang w:eastAsia="ar-SA"/>
      <w:rPrChange w:id="0" w:author="JEAN" w:date="2024-09-10T19:51:00Z">
        <w:rPr>
          <w:rFonts w:ascii="Calibri Light" w:eastAsia="MS Mincho" w:hAnsi="Calibri Light" w:cs="Calibri Light"/>
          <w:sz w:val="22"/>
          <w:szCs w:val="22"/>
          <w:lang w:val="fr-FR" w:eastAsia="ar-SA" w:bidi="ar-SA"/>
        </w:rPr>
      </w:rPrChange>
    </w:rPr>
  </w:style>
  <w:style w:type="paragraph" w:styleId="Titre1">
    <w:name w:val="heading 1"/>
    <w:next w:val="Normal"/>
    <w:link w:val="Titre1Car"/>
    <w:qFormat/>
    <w:rsid w:val="00796E30"/>
    <w:pPr>
      <w:keepNext/>
      <w:widowControl w:val="0"/>
      <w:suppressAutoHyphens/>
      <w:spacing w:after="320"/>
      <w:outlineLvl w:val="0"/>
      <w:pPrChange w:id="1" w:author="JEAN" w:date="2024-09-10T19:51:00Z">
        <w:pPr>
          <w:keepNext/>
          <w:widowControl w:val="0"/>
          <w:suppressAutoHyphens/>
          <w:spacing w:after="320"/>
          <w:outlineLvl w:val="0"/>
        </w:pPr>
      </w:pPrChange>
    </w:pPr>
    <w:rPr>
      <w:rFonts w:ascii="Calibri" w:eastAsia="SimSun" w:hAnsi="Calibri" w:cs="Arial"/>
      <w:kern w:val="1"/>
      <w:sz w:val="40"/>
      <w:szCs w:val="32"/>
      <w:lang w:eastAsia="ar-LB" w:bidi="ar-LB"/>
      <w:rPrChange w:id="1" w:author="JEAN" w:date="2024-09-10T19:51:00Z">
        <w:rPr>
          <w:rFonts w:ascii="Calibri" w:eastAsia="SimSun" w:hAnsi="Calibri" w:cs="Arial"/>
          <w:kern w:val="1"/>
          <w:sz w:val="40"/>
          <w:szCs w:val="32"/>
          <w:lang w:val="fr-FR" w:eastAsia="ar-LB" w:bidi="ar-LB"/>
        </w:rPr>
      </w:rPrChange>
    </w:rPr>
  </w:style>
  <w:style w:type="paragraph" w:styleId="Titre2">
    <w:name w:val="heading 2"/>
    <w:next w:val="Normal"/>
    <w:link w:val="Titre2Car"/>
    <w:qFormat/>
    <w:rsid w:val="00796E30"/>
    <w:pPr>
      <w:keepNext/>
      <w:widowControl w:val="0"/>
      <w:suppressAutoHyphens/>
      <w:spacing w:before="240" w:after="240"/>
      <w:outlineLvl w:val="1"/>
      <w:pPrChange w:id="2" w:author="JEAN" w:date="2024-09-10T19:51:00Z">
        <w:pPr>
          <w:keepNext/>
          <w:widowControl w:val="0"/>
          <w:suppressAutoHyphens/>
          <w:spacing w:before="240" w:after="240"/>
          <w:outlineLvl w:val="1"/>
        </w:pPr>
      </w:pPrChange>
    </w:pPr>
    <w:rPr>
      <w:rFonts w:ascii="Calibri" w:eastAsia="SimSun" w:hAnsi="Calibri" w:cs="Arial"/>
      <w:sz w:val="36"/>
      <w:szCs w:val="28"/>
      <w:lang w:eastAsia="ar-LB" w:bidi="ar-LB"/>
      <w:rPrChange w:id="2" w:author="JEAN" w:date="2024-09-10T19:51:00Z">
        <w:rPr>
          <w:rFonts w:ascii="Calibri" w:eastAsia="SimSun" w:hAnsi="Calibri" w:cs="Arial"/>
          <w:sz w:val="36"/>
          <w:szCs w:val="28"/>
          <w:lang w:val="fr-FR" w:eastAsia="ar-LB" w:bidi="ar-LB"/>
        </w:rPr>
      </w:rPrChange>
    </w:rPr>
  </w:style>
  <w:style w:type="paragraph" w:styleId="Titre3">
    <w:name w:val="heading 3"/>
    <w:next w:val="Normal"/>
    <w:link w:val="Titre3Car"/>
    <w:qFormat/>
    <w:rsid w:val="00796E30"/>
    <w:pPr>
      <w:keepNext/>
      <w:widowControl w:val="0"/>
      <w:suppressAutoHyphens/>
      <w:spacing w:before="240" w:after="240"/>
      <w:outlineLvl w:val="2"/>
      <w:pPrChange w:id="3" w:author="JEAN" w:date="2024-09-10T19:51:00Z">
        <w:pPr>
          <w:keepNext/>
          <w:widowControl w:val="0"/>
          <w:suppressAutoHyphens/>
          <w:spacing w:before="240" w:after="240"/>
          <w:outlineLvl w:val="2"/>
        </w:pPr>
      </w:pPrChange>
    </w:pPr>
    <w:rPr>
      <w:rFonts w:ascii="Calibri" w:eastAsia="SimSun" w:hAnsi="Calibri" w:cs="Calibri"/>
      <w:sz w:val="32"/>
      <w:szCs w:val="32"/>
      <w:lang w:eastAsia="ar-LB" w:bidi="ar-LB"/>
      <w:rPrChange w:id="3" w:author="JEAN" w:date="2024-09-10T19:51:00Z">
        <w:rPr>
          <w:rFonts w:ascii="Calibri" w:eastAsia="SimSun" w:hAnsi="Calibri" w:cs="Calibri"/>
          <w:sz w:val="32"/>
          <w:szCs w:val="32"/>
          <w:lang w:val="fr-FR" w:eastAsia="ar-LB" w:bidi="ar-LB"/>
        </w:rPr>
      </w:rPrChange>
    </w:rPr>
  </w:style>
  <w:style w:type="paragraph" w:styleId="Titre4">
    <w:name w:val="heading 4"/>
    <w:next w:val="Normal"/>
    <w:link w:val="Titre4Car"/>
    <w:qFormat/>
    <w:rsid w:val="00796E30"/>
    <w:pPr>
      <w:keepNext/>
      <w:widowControl w:val="0"/>
      <w:suppressAutoHyphens/>
      <w:spacing w:before="240" w:after="240"/>
      <w:outlineLvl w:val="3"/>
      <w:pPrChange w:id="4" w:author="JEAN" w:date="2024-09-10T19:51:00Z">
        <w:pPr>
          <w:keepNext/>
          <w:widowControl w:val="0"/>
          <w:suppressAutoHyphens/>
          <w:spacing w:before="240" w:after="240"/>
          <w:outlineLvl w:val="3"/>
        </w:pPr>
      </w:pPrChange>
    </w:pPr>
    <w:rPr>
      <w:rFonts w:ascii="Calibri" w:eastAsia="SimSun" w:hAnsi="Calibri" w:cs="Baghdad"/>
      <w:sz w:val="28"/>
      <w:szCs w:val="28"/>
      <w:lang w:eastAsia="ar-LB" w:bidi="ar-LB"/>
      <w:rPrChange w:id="4" w:author="JEAN" w:date="2024-09-10T19:51:00Z">
        <w:rPr>
          <w:rFonts w:ascii="Calibri" w:eastAsia="SimSun" w:hAnsi="Calibri" w:cs="Baghdad"/>
          <w:sz w:val="28"/>
          <w:szCs w:val="28"/>
          <w:lang w:val="fr-FR" w:eastAsia="ar-LB" w:bidi="ar-LB"/>
        </w:rPr>
      </w:rPrChange>
    </w:rPr>
  </w:style>
  <w:style w:type="paragraph" w:styleId="Titre5">
    <w:name w:val="heading 5"/>
    <w:basedOn w:val="Normal"/>
    <w:next w:val="Normal"/>
    <w:link w:val="Titre5Car"/>
    <w:qFormat/>
    <w:rsid w:val="00796E30"/>
    <w:pPr>
      <w:spacing w:before="240" w:after="240" w:line="240" w:lineRule="auto"/>
      <w:jc w:val="left"/>
      <w:outlineLvl w:val="4"/>
      <w:pPrChange w:id="5" w:author="JEAN" w:date="2024-09-10T19:51:00Z">
        <w:pPr>
          <w:suppressAutoHyphens/>
          <w:spacing w:before="240" w:after="240"/>
          <w:outlineLvl w:val="4"/>
        </w:pPr>
      </w:pPrChange>
    </w:pPr>
    <w:rPr>
      <w:rFonts w:ascii="Calibri" w:hAnsi="Calibri"/>
      <w:sz w:val="24"/>
      <w:szCs w:val="26"/>
      <w:rPrChange w:id="5" w:author="JEAN" w:date="2024-09-10T19:51:00Z">
        <w:rPr>
          <w:rFonts w:ascii="Calibri" w:eastAsia="MS Mincho" w:hAnsi="Calibri" w:cs="Calibri Light"/>
          <w:sz w:val="24"/>
          <w:szCs w:val="26"/>
          <w:lang w:val="fr-FR" w:eastAsia="ar-SA" w:bidi="ar-SA"/>
        </w:rPr>
      </w:rPrChange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96E30"/>
    <w:pPr>
      <w:spacing w:before="240" w:after="240" w:line="240" w:lineRule="auto"/>
      <w:outlineLvl w:val="5"/>
      <w:pPrChange w:id="6" w:author="JEAN" w:date="2024-09-10T19:51:00Z">
        <w:pPr>
          <w:suppressAutoHyphens/>
          <w:spacing w:before="240" w:after="240"/>
          <w:jc w:val="both"/>
          <w:outlineLvl w:val="5"/>
        </w:pPr>
      </w:pPrChange>
    </w:pPr>
    <w:rPr>
      <w:rFonts w:ascii="Calibri" w:hAnsi="Calibri" w:cs="Times New Roman"/>
      <w:bCs/>
      <w:rPrChange w:id="6" w:author="JEAN" w:date="2024-09-10T19:51:00Z">
        <w:rPr>
          <w:rFonts w:ascii="Calibri" w:eastAsia="MS Mincho" w:hAnsi="Calibri"/>
          <w:bCs/>
          <w:sz w:val="22"/>
          <w:szCs w:val="22"/>
          <w:lang w:val="fr-FR" w:eastAsia="ar-SA" w:bidi="ar-SA"/>
        </w:rPr>
      </w:rPrChange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96E30"/>
    <w:pPr>
      <w:spacing w:line="240" w:lineRule="auto"/>
      <w:outlineLvl w:val="6"/>
    </w:pPr>
    <w:rPr>
      <w:rFonts w:ascii="Calibri" w:hAnsi="Calibri" w:cs="Times New Roman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96E30"/>
    <w:pPr>
      <w:spacing w:line="240" w:lineRule="auto"/>
      <w:outlineLvl w:val="7"/>
    </w:pPr>
    <w:rPr>
      <w:rFonts w:ascii="Calibri" w:hAnsi="Calibri"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96E30"/>
    <w:pPr>
      <w:spacing w:line="240" w:lineRule="auto"/>
      <w:outlineLvl w:val="8"/>
    </w:pPr>
    <w:rPr>
      <w:rFonts w:eastAsia="MS Gothic" w:cs="Times New Roman"/>
      <w:i/>
    </w:rPr>
  </w:style>
  <w:style w:type="character" w:default="1" w:styleId="Policepardfaut">
    <w:name w:val="Default Paragraph Font"/>
    <w:uiPriority w:val="1"/>
    <w:semiHidden/>
    <w:unhideWhenUsed/>
    <w:rsid w:val="00796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96E30"/>
  </w:style>
  <w:style w:type="character" w:customStyle="1" w:styleId="Titre1Car">
    <w:name w:val="Titre 1 Car"/>
    <w:link w:val="Titre1"/>
    <w:rsid w:val="00796E30"/>
    <w:rPr>
      <w:rFonts w:ascii="Calibri" w:eastAsia="SimSun" w:hAnsi="Calibri" w:cs="Arial"/>
      <w:kern w:val="1"/>
      <w:sz w:val="40"/>
      <w:szCs w:val="32"/>
      <w:lang w:eastAsia="ar-LB" w:bidi="ar-LB"/>
    </w:rPr>
  </w:style>
  <w:style w:type="character" w:customStyle="1" w:styleId="Titre2Car">
    <w:name w:val="Titre 2 Car"/>
    <w:link w:val="Titre2"/>
    <w:rsid w:val="00796E30"/>
    <w:rPr>
      <w:rFonts w:ascii="Calibri" w:eastAsia="SimSun" w:hAnsi="Calibri" w:cs="Arial"/>
      <w:sz w:val="36"/>
      <w:szCs w:val="28"/>
      <w:lang w:eastAsia="ar-LB" w:bidi="ar-LB"/>
    </w:rPr>
  </w:style>
  <w:style w:type="character" w:customStyle="1" w:styleId="Titre3Car">
    <w:name w:val="Titre 3 Car"/>
    <w:link w:val="Titre3"/>
    <w:rsid w:val="00796E30"/>
    <w:rPr>
      <w:rFonts w:ascii="Calibri" w:eastAsia="SimSun" w:hAnsi="Calibri" w:cs="Calibri"/>
      <w:sz w:val="32"/>
      <w:szCs w:val="32"/>
      <w:lang w:eastAsia="ar-LB" w:bidi="ar-LB"/>
    </w:rPr>
  </w:style>
  <w:style w:type="character" w:customStyle="1" w:styleId="Titre4Car">
    <w:name w:val="Titre 4 Car"/>
    <w:link w:val="Titre4"/>
    <w:rsid w:val="00796E30"/>
    <w:rPr>
      <w:rFonts w:ascii="Calibri" w:eastAsia="SimSun" w:hAnsi="Calibri" w:cs="Baghdad"/>
      <w:sz w:val="28"/>
      <w:szCs w:val="28"/>
      <w:lang w:eastAsia="ar-LB" w:bidi="ar-LB"/>
    </w:rPr>
  </w:style>
  <w:style w:type="character" w:customStyle="1" w:styleId="Titre5Car">
    <w:name w:val="Titre 5 Car"/>
    <w:link w:val="Titre5"/>
    <w:rsid w:val="00796E30"/>
    <w:rPr>
      <w:rFonts w:ascii="Calibri" w:eastAsia="MS Mincho" w:hAnsi="Calibri" w:cs="Calibri Light"/>
      <w:szCs w:val="26"/>
      <w:lang w:eastAsia="ar-SA"/>
    </w:rPr>
  </w:style>
  <w:style w:type="character" w:customStyle="1" w:styleId="Titre6Car">
    <w:name w:val="Titre 6 Car"/>
    <w:link w:val="Titre6"/>
    <w:uiPriority w:val="9"/>
    <w:rsid w:val="00796E30"/>
    <w:rPr>
      <w:rFonts w:ascii="Calibri" w:eastAsia="MS Mincho" w:hAnsi="Calibri" w:cs="Times New Roman"/>
      <w:bCs/>
      <w:sz w:val="22"/>
      <w:szCs w:val="22"/>
      <w:lang w:eastAsia="ar-SA"/>
    </w:rPr>
  </w:style>
  <w:style w:type="character" w:customStyle="1" w:styleId="Titre7Car">
    <w:name w:val="Titre 7 Car"/>
    <w:link w:val="Titre7"/>
    <w:uiPriority w:val="9"/>
    <w:rsid w:val="00796E30"/>
    <w:rPr>
      <w:rFonts w:ascii="Calibri" w:eastAsia="MS Mincho" w:hAnsi="Calibri" w:cs="Times New Roman"/>
      <w:sz w:val="22"/>
      <w:szCs w:val="22"/>
      <w:lang w:eastAsia="ar-SA"/>
    </w:rPr>
  </w:style>
  <w:style w:type="character" w:customStyle="1" w:styleId="Titre8Car">
    <w:name w:val="Titre 8 Car"/>
    <w:link w:val="Titre8"/>
    <w:uiPriority w:val="9"/>
    <w:rsid w:val="00796E30"/>
    <w:rPr>
      <w:rFonts w:ascii="Calibri" w:eastAsia="MS Mincho" w:hAnsi="Calibri" w:cs="Times New Roman"/>
      <w:i/>
      <w:iCs/>
      <w:sz w:val="22"/>
      <w:szCs w:val="22"/>
      <w:lang w:eastAsia="ar-SA"/>
    </w:rPr>
  </w:style>
  <w:style w:type="character" w:customStyle="1" w:styleId="Titre9Car">
    <w:name w:val="Titre 9 Car"/>
    <w:link w:val="Titre9"/>
    <w:uiPriority w:val="9"/>
    <w:rsid w:val="00796E30"/>
    <w:rPr>
      <w:rFonts w:ascii="Calibri Light" w:eastAsia="MS Gothic" w:hAnsi="Calibri Light" w:cs="Times New Roman"/>
      <w:i/>
      <w:sz w:val="22"/>
      <w:szCs w:val="22"/>
      <w:lang w:eastAsia="ar-SA"/>
    </w:rPr>
  </w:style>
  <w:style w:type="character" w:customStyle="1" w:styleId="Times12Char">
    <w:name w:val="Times 12 Char"/>
    <w:link w:val="Body1"/>
    <w:qFormat/>
    <w:rsid w:val="00AD3BD7"/>
    <w:rPr>
      <w:rFonts w:ascii="Times" w:eastAsia="Calibri" w:hAnsi="Times" w:cs="Times"/>
      <w:color w:val="000000"/>
      <w:sz w:val="22"/>
      <w:szCs w:val="22"/>
      <w:lang w:eastAsia="fr-FR"/>
    </w:rPr>
  </w:style>
  <w:style w:type="character" w:customStyle="1" w:styleId="TextederemarqueChar">
    <w:name w:val="Texte de remarque Char"/>
    <w:link w:val="Textederemarque"/>
    <w:qFormat/>
    <w:rsid w:val="00AD3BD7"/>
    <w:rPr>
      <w:rFonts w:ascii="Times New Roman" w:eastAsia="Calibri" w:hAnsi="Times New Roman" w:cs="Times New Roman"/>
      <w:color w:val="000000"/>
      <w:sz w:val="22"/>
      <w:szCs w:val="22"/>
      <w:lang w:eastAsia="fr-FR"/>
    </w:rPr>
  </w:style>
  <w:style w:type="character" w:customStyle="1" w:styleId="TimesRegular13Char">
    <w:name w:val="Times Regular 13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6"/>
      <w:szCs w:val="26"/>
      <w:u w:val="none"/>
      <w:shd w:val="clear" w:color="auto" w:fill="auto"/>
      <w:vertAlign w:val="baseline"/>
      <w:rPrChange w:id="7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6"/>
          <w:szCs w:val="26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TimesRegular10Char">
    <w:name w:val="Times Regular 10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shd w:val="clear" w:color="auto" w:fill="auto"/>
      <w:vertAlign w:val="baseline"/>
      <w:rPrChange w:id="8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0"/>
          <w:szCs w:val="20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Times10Char">
    <w:name w:val="Times 10 Char"/>
    <w:link w:val="Notetext"/>
    <w:qFormat/>
    <w:rsid w:val="00AD3BD7"/>
    <w:rPr>
      <w:rFonts w:ascii="Times" w:eastAsia="Calibri" w:hAnsi="Times" w:cs="Times"/>
      <w:color w:val="000000"/>
      <w:sz w:val="20"/>
      <w:szCs w:val="20"/>
      <w:lang w:eastAsia="fr-FR"/>
    </w:rPr>
  </w:style>
  <w:style w:type="character" w:customStyle="1" w:styleId="Times12Char2">
    <w:name w:val="Times 12 Char2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9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Textederemarque">
    <w:name w:val="Texte de remarque"/>
    <w:link w:val="TextederemarqueChar"/>
    <w:qFormat/>
    <w:rsid w:val="00AD3BD7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60" w:after="200" w:line="360" w:lineRule="auto"/>
      <w:jc w:val="both"/>
      <w:pPrChange w:id="10" w:author="JEAN" w:date="2024-09-10T19:51:00Z"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suppressAutoHyphens/>
          <w:spacing w:after="200"/>
          <w:jc w:val="both"/>
        </w:pPr>
      </w:pPrChange>
    </w:pPr>
    <w:rPr>
      <w:rFonts w:ascii="Times New Roman" w:eastAsia="Calibri" w:hAnsi="Times New Roman" w:cs="Times New Roman"/>
      <w:color w:val="000000"/>
      <w:sz w:val="22"/>
      <w:szCs w:val="22"/>
      <w:lang w:eastAsia="fr-FR"/>
      <w:rPrChange w:id="10" w:author="JEAN" w:date="2024-09-10T19:51:00Z">
        <w:rPr>
          <w:rFonts w:eastAsiaTheme="minorHAnsi"/>
          <w:color w:val="000000"/>
          <w:sz w:val="24"/>
          <w:szCs w:val="24"/>
          <w:lang w:val="fr-FR" w:eastAsia="en-US" w:bidi="ar-SA"/>
          <w14:ligatures w14:val="standardContextual"/>
        </w:rPr>
      </w:rPrChange>
    </w:rPr>
  </w:style>
  <w:style w:type="paragraph" w:customStyle="1" w:styleId="Regular">
    <w:name w:val="Regular"/>
    <w:qFormat/>
    <w:rsid w:val="00AD3BD7"/>
    <w:pPr>
      <w:widowControl w:val="0"/>
      <w:tabs>
        <w:tab w:val="left" w:pos="425"/>
        <w:tab w:val="right" w:pos="9071"/>
      </w:tabs>
      <w:spacing w:before="60" w:after="120" w:line="300" w:lineRule="exact"/>
      <w:jc w:val="both"/>
      <w:pPrChange w:id="11" w:author="JEAN" w:date="2024-09-10T19:51:00Z">
        <w:pPr>
          <w:widowControl w:val="0"/>
          <w:tabs>
            <w:tab w:val="left" w:pos="425"/>
            <w:tab w:val="right" w:pos="9071"/>
          </w:tabs>
          <w:spacing w:line="300" w:lineRule="exact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11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NewRomanRegular12Char">
    <w:name w:val="Times New Roman Regular 12 Char"/>
    <w:qFormat/>
    <w:rsid w:val="00AD3BD7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12" w:author="JEAN" w:date="2024-09-10T19:51:00Z"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En-ttebasdepageChar">
    <w:name w:val="En-tête/bas de page Char"/>
    <w:link w:val="En-ttebasdepage"/>
    <w:qFormat/>
    <w:rsid w:val="00AD3BD7"/>
    <w:rPr>
      <w:rFonts w:ascii="Helvetica Neue" w:eastAsia="Calibri" w:hAnsi="Helvetica Neue" w:cs="Helvetica Neue"/>
      <w:color w:val="000000"/>
      <w:sz w:val="22"/>
      <w:szCs w:val="22"/>
      <w:lang w:eastAsia="fr-FR"/>
    </w:rPr>
  </w:style>
  <w:style w:type="character" w:customStyle="1" w:styleId="TimesItalic12Char">
    <w:name w:val="Times Italic 12 Char"/>
    <w:qFormat/>
    <w:rsid w:val="00AD3BD7"/>
    <w:rPr>
      <w:rFonts w:ascii="Times Italic" w:hAnsi="Times Italic" w:cs="Times Italic"/>
      <w:b w:val="0"/>
      <w:bCs w:val="0"/>
      <w:i/>
      <w:iCs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13" w:author="JEAN" w:date="2024-09-10T19:51:00Z">
        <w:rPr>
          <w:rFonts w:ascii="Times Italic" w:hAnsi="Times Italic" w:cs="Times Italic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Rfrencesbibliographie">
    <w:name w:val="Rférences bibliographie"/>
    <w:qFormat/>
    <w:rsid w:val="00AD3BD7"/>
    <w:pPr>
      <w:keepLines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right" w:pos="9000"/>
        <w:tab w:val="decimal" w:pos="9459"/>
      </w:tabs>
      <w:suppressAutoHyphens/>
      <w:spacing w:before="60" w:after="120" w:line="280" w:lineRule="exact"/>
      <w:ind w:left="113" w:hanging="113"/>
      <w:jc w:val="both"/>
      <w:pPrChange w:id="14" w:author="JEAN" w:date="2024-09-10T19:51:00Z">
        <w:pPr>
          <w:keepLines/>
          <w:tabs>
            <w:tab w:val="left" w:pos="113"/>
            <w:tab w:val="left" w:pos="227"/>
            <w:tab w:val="left" w:pos="340"/>
            <w:tab w:val="left" w:pos="454"/>
            <w:tab w:val="left" w:pos="567"/>
            <w:tab w:val="left" w:pos="680"/>
            <w:tab w:val="left" w:pos="794"/>
            <w:tab w:val="left" w:pos="907"/>
            <w:tab w:val="left" w:pos="1020"/>
            <w:tab w:val="right" w:pos="9000"/>
            <w:tab w:val="decimal" w:pos="9459"/>
          </w:tabs>
          <w:suppressAutoHyphens/>
          <w:spacing w:before="60" w:line="280" w:lineRule="exact"/>
          <w:ind w:left="113" w:hanging="113"/>
          <w:jc w:val="both"/>
        </w:pPr>
      </w:pPrChange>
    </w:pPr>
    <w:rPr>
      <w:rFonts w:ascii="Times New Roman" w:eastAsia="Times New Roman" w:hAnsi="Times New Roman" w:cs="Times New Roman"/>
      <w:color w:val="000000"/>
      <w:sz w:val="22"/>
      <w:szCs w:val="22"/>
      <w:lang w:val="es-ES" w:eastAsia="fr-FR"/>
      <w:rPrChange w:id="14" w:author="JEAN" w:date="2024-09-10T19:51:00Z">
        <w:rPr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Italic12Char2">
    <w:name w:val="Times Italic 12 Char2"/>
    <w:qFormat/>
    <w:rsid w:val="00AD3BD7"/>
    <w:rPr>
      <w:rFonts w:ascii="Times Italic" w:hAnsi="Times Italic" w:cs="Times Italic"/>
      <w:b w:val="0"/>
      <w:bCs w:val="0"/>
      <w:i/>
      <w:iCs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15" w:author="JEAN" w:date="2024-09-10T19:51:00Z">
        <w:rPr>
          <w:rFonts w:ascii="Times Italic" w:hAnsi="Times Italic" w:cs="Times Italic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Regular3">
    <w:name w:val="Regular3"/>
    <w:qFormat/>
    <w:rsid w:val="00AD3BD7"/>
    <w:pPr>
      <w:widowControl w:val="0"/>
      <w:tabs>
        <w:tab w:val="left" w:pos="425"/>
        <w:tab w:val="right" w:pos="9071"/>
      </w:tabs>
      <w:spacing w:before="60" w:after="20" w:line="280" w:lineRule="exact"/>
      <w:jc w:val="both"/>
      <w:pPrChange w:id="16" w:author="JEAN" w:date="2024-09-10T19:51:00Z">
        <w:pPr>
          <w:widowControl w:val="0"/>
          <w:tabs>
            <w:tab w:val="left" w:pos="425"/>
            <w:tab w:val="right" w:pos="9071"/>
          </w:tabs>
          <w:spacing w:after="20" w:line="280" w:lineRule="exact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16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paragraph" w:customStyle="1" w:styleId="Retraitinverse">
    <w:name w:val="Retrait inverse"/>
    <w:qFormat/>
    <w:rsid w:val="00AD3BD7"/>
    <w:pPr>
      <w:tabs>
        <w:tab w:val="left" w:pos="567"/>
        <w:tab w:val="left" w:pos="907"/>
        <w:tab w:val="left" w:pos="1134"/>
        <w:tab w:val="left" w:pos="1191"/>
        <w:tab w:val="left" w:pos="1417"/>
        <w:tab w:val="left" w:pos="1701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40" w:line="280" w:lineRule="exact"/>
      <w:ind w:left="567" w:hanging="567"/>
      <w:jc w:val="both"/>
      <w:pPrChange w:id="17" w:author="JEAN" w:date="2024-09-10T19:51:00Z">
        <w:pPr>
          <w:tabs>
            <w:tab w:val="left" w:pos="567"/>
            <w:tab w:val="left" w:pos="907"/>
            <w:tab w:val="left" w:pos="1134"/>
            <w:tab w:val="left" w:pos="1191"/>
            <w:tab w:val="left" w:pos="1417"/>
            <w:tab w:val="left" w:pos="1701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after="40" w:line="280" w:lineRule="exact"/>
          <w:ind w:left="567" w:hanging="567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17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Regular12Char">
    <w:name w:val="Times Regular 12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18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Retraitinverse1">
    <w:name w:val="Retrait inverse1"/>
    <w:qFormat/>
    <w:rsid w:val="00AD3BD7"/>
    <w:pPr>
      <w:tabs>
        <w:tab w:val="left" w:pos="567"/>
        <w:tab w:val="left" w:pos="1134"/>
        <w:tab w:val="left" w:pos="1417"/>
        <w:tab w:val="left" w:pos="1701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40" w:line="280" w:lineRule="exact"/>
      <w:ind w:left="567" w:hanging="567"/>
      <w:jc w:val="both"/>
      <w:pPrChange w:id="19" w:author="JEAN" w:date="2024-09-10T19:51:00Z">
        <w:pPr>
          <w:tabs>
            <w:tab w:val="left" w:pos="567"/>
            <w:tab w:val="left" w:pos="1134"/>
            <w:tab w:val="left" w:pos="1417"/>
            <w:tab w:val="left" w:pos="1701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after="40" w:line="280" w:lineRule="exact"/>
          <w:ind w:left="567" w:hanging="567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19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Regular9Char">
    <w:name w:val="Times Regular 9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18"/>
      <w:szCs w:val="18"/>
      <w:u w:val="none"/>
      <w:shd w:val="clear" w:color="auto" w:fill="auto"/>
      <w:vertAlign w:val="baseline"/>
      <w:rPrChange w:id="20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18"/>
          <w:szCs w:val="18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Regular2">
    <w:name w:val="Regular2"/>
    <w:qFormat/>
    <w:rsid w:val="00AD3BD7"/>
    <w:pPr>
      <w:widowControl w:val="0"/>
      <w:tabs>
        <w:tab w:val="left" w:pos="425"/>
        <w:tab w:val="right" w:pos="9071"/>
      </w:tabs>
      <w:spacing w:before="60" w:after="20" w:line="300" w:lineRule="exact"/>
      <w:jc w:val="both"/>
      <w:pPrChange w:id="21" w:author="JEAN" w:date="2024-09-10T19:51:00Z">
        <w:pPr>
          <w:widowControl w:val="0"/>
          <w:tabs>
            <w:tab w:val="left" w:pos="425"/>
            <w:tab w:val="right" w:pos="9071"/>
          </w:tabs>
          <w:spacing w:after="20" w:line="300" w:lineRule="exact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21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Regular12Char4">
    <w:name w:val="Times Regular 12 Char4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22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TimesRegular12Char3">
    <w:name w:val="Times Regular 12 Char3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23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TimesRegular8Char">
    <w:name w:val="Times Regular 8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16"/>
      <w:szCs w:val="16"/>
      <w:u w:val="none"/>
      <w:shd w:val="clear" w:color="auto" w:fill="auto"/>
      <w:vertAlign w:val="baseline"/>
      <w:rPrChange w:id="24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16"/>
          <w:szCs w:val="16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TimesItalic12Char1">
    <w:name w:val="Times Italic 12 Char1"/>
    <w:qFormat/>
    <w:rsid w:val="00AD3BD7"/>
    <w:rPr>
      <w:rFonts w:ascii="Times Italic" w:hAnsi="Times Italic" w:cs="Times Italic"/>
      <w:b w:val="0"/>
      <w:bCs w:val="0"/>
      <w:i/>
      <w:iCs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25" w:author="JEAN" w:date="2024-09-10T19:51:00Z">
        <w:rPr>
          <w:rFonts w:ascii="Times Italic" w:hAnsi="Times Italic" w:cs="Times Italic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Regularmini">
    <w:name w:val="Regular mini"/>
    <w:next w:val="Bodymini"/>
    <w:qFormat/>
    <w:rsid w:val="00AD3BD7"/>
    <w:pPr>
      <w:widowControl w:val="0"/>
      <w:tabs>
        <w:tab w:val="left" w:pos="567"/>
        <w:tab w:val="right" w:pos="9032"/>
      </w:tabs>
      <w:spacing w:before="20" w:after="20" w:line="240" w:lineRule="exact"/>
      <w:jc w:val="both"/>
      <w:pPrChange w:id="26" w:author="JEAN" w:date="2024-09-10T19:51:00Z">
        <w:pPr>
          <w:widowControl w:val="0"/>
          <w:tabs>
            <w:tab w:val="left" w:pos="567"/>
            <w:tab w:val="right" w:pos="9032"/>
          </w:tabs>
          <w:spacing w:before="20" w:after="20" w:line="240" w:lineRule="exact"/>
          <w:jc w:val="both"/>
        </w:pPr>
      </w:pPrChange>
    </w:pPr>
    <w:rPr>
      <w:rFonts w:ascii="Brill Roman" w:eastAsia="Times New Roman" w:hAnsi="Brill Roman" w:cs="Brill Roman"/>
      <w:color w:val="000000"/>
      <w:sz w:val="20"/>
      <w:szCs w:val="20"/>
      <w:lang w:val="es-ES" w:eastAsia="fr-FR"/>
      <w:rPrChange w:id="26" w:author="JEAN" w:date="2024-09-10T19:51:00Z">
        <w:rPr>
          <w:rFonts w:ascii="Brill Roman" w:hAnsi="Brill Roman" w:cs="Brill Roman"/>
          <w:color w:val="000000"/>
          <w:lang w:val="es-ES" w:eastAsia="fr-FR" w:bidi="ar-SA"/>
          <w14:ligatures w14:val="standardContextual"/>
        </w:rPr>
      </w:rPrChange>
    </w:rPr>
  </w:style>
  <w:style w:type="paragraph" w:customStyle="1" w:styleId="Heading">
    <w:name w:val="Heading"/>
    <w:next w:val="Body4"/>
    <w:link w:val="HeadingChar"/>
    <w:qFormat/>
    <w:rsid w:val="00AD3BD7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100" w:after="40" w:line="360" w:lineRule="exact"/>
      <w:jc w:val="center"/>
      <w:pPrChange w:id="27" w:author="JEAN" w:date="2024-09-10T19:51:00Z">
        <w:pPr>
          <w:keepNext/>
          <w:widowControl w:val="0"/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suppressAutoHyphens/>
          <w:spacing w:before="100" w:after="40" w:line="360" w:lineRule="exact"/>
          <w:jc w:val="center"/>
        </w:pPr>
      </w:pPrChange>
    </w:pPr>
    <w:rPr>
      <w:rFonts w:ascii="Times Bold" w:eastAsia="Times New Roman" w:hAnsi="Times Bold" w:cs="Times Bold"/>
      <w:b/>
      <w:bCs/>
      <w:caps/>
      <w:color w:val="000000"/>
      <w:sz w:val="22"/>
      <w:szCs w:val="22"/>
      <w:lang w:val="es-ES" w:eastAsia="fr-FR"/>
      <w:rPrChange w:id="27" w:author="JEAN" w:date="2024-09-10T19:51:00Z">
        <w:rPr>
          <w:rFonts w:ascii="Times Bold" w:hAnsi="Times Bold" w:cs="Times Bold"/>
          <w:b/>
          <w:bCs/>
          <w:caps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NewRomanRegular12Char1">
    <w:name w:val="Times New Roman Regular 12 Char1"/>
    <w:qFormat/>
    <w:rsid w:val="00AD3BD7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28" w:author="JEAN" w:date="2024-09-10T19:51:00Z"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HeadingChar">
    <w:name w:val="Heading Char"/>
    <w:link w:val="Heading"/>
    <w:qFormat/>
    <w:rsid w:val="00AD3BD7"/>
    <w:rPr>
      <w:rFonts w:ascii="Times Bold" w:eastAsia="Times New Roman" w:hAnsi="Times Bold" w:cs="Times Bold"/>
      <w:b/>
      <w:bCs/>
      <w:caps/>
      <w:color w:val="000000"/>
      <w:sz w:val="22"/>
      <w:szCs w:val="22"/>
      <w:lang w:val="es-ES" w:eastAsia="fr-FR"/>
    </w:rPr>
  </w:style>
  <w:style w:type="character" w:customStyle="1" w:styleId="AllCapsChar">
    <w:name w:val="All Caps Char"/>
    <w:qFormat/>
    <w:rsid w:val="00AD3BD7"/>
    <w:rPr>
      <w:rFonts w:ascii="Times" w:hAnsi="Times" w:cs="Times"/>
      <w:b w:val="0"/>
      <w:bCs w:val="0"/>
      <w:i w:val="0"/>
      <w:iCs w:val="0"/>
      <w:caps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29" w:author="JEAN" w:date="2024-09-10T19:51:00Z">
        <w:rPr>
          <w:rFonts w:ascii="Times" w:hAnsi="Times" w:cs="Times"/>
          <w:b w:val="0"/>
          <w:bCs w:val="0"/>
          <w:i w:val="0"/>
          <w:iCs w:val="0"/>
          <w:caps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Bodymini">
    <w:name w:val="Body mini"/>
    <w:next w:val="Regularmini"/>
    <w:link w:val="Brill10Char"/>
    <w:qFormat/>
    <w:rsid w:val="00AD3BD7"/>
    <w:pPr>
      <w:tabs>
        <w:tab w:val="left" w:pos="709"/>
        <w:tab w:val="left" w:pos="2149"/>
        <w:tab w:val="left" w:pos="3589"/>
        <w:tab w:val="left" w:pos="5029"/>
        <w:tab w:val="left" w:pos="6469"/>
        <w:tab w:val="left" w:pos="7909"/>
        <w:tab w:val="right" w:pos="9100"/>
        <w:tab w:val="left" w:pos="9349"/>
        <w:tab w:val="left" w:pos="10789"/>
        <w:tab w:val="left" w:pos="12229"/>
        <w:tab w:val="left" w:pos="13669"/>
        <w:tab w:val="left" w:pos="15109"/>
        <w:tab w:val="left" w:pos="16549"/>
      </w:tabs>
      <w:spacing w:before="20" w:after="20" w:line="240" w:lineRule="exact"/>
      <w:ind w:firstLine="425"/>
      <w:jc w:val="both"/>
      <w:pPrChange w:id="30" w:author="JEAN" w:date="2024-09-10T19:51:00Z">
        <w:pPr>
          <w:tabs>
            <w:tab w:val="left" w:pos="709"/>
            <w:tab w:val="left" w:pos="2149"/>
            <w:tab w:val="left" w:pos="3589"/>
            <w:tab w:val="left" w:pos="5029"/>
            <w:tab w:val="left" w:pos="6469"/>
            <w:tab w:val="left" w:pos="7909"/>
            <w:tab w:val="right" w:pos="9100"/>
            <w:tab w:val="left" w:pos="9349"/>
            <w:tab w:val="left" w:pos="10789"/>
            <w:tab w:val="left" w:pos="12229"/>
            <w:tab w:val="left" w:pos="13669"/>
            <w:tab w:val="left" w:pos="15109"/>
            <w:tab w:val="left" w:pos="16549"/>
          </w:tabs>
          <w:spacing w:before="20" w:after="20" w:line="240" w:lineRule="exact"/>
          <w:ind w:firstLine="425"/>
          <w:jc w:val="both"/>
        </w:pPr>
      </w:pPrChange>
    </w:pPr>
    <w:rPr>
      <w:rFonts w:ascii="Brill Roman" w:eastAsia="Times New Roman" w:hAnsi="Brill Roman" w:cs="Brill Roman"/>
      <w:color w:val="000000"/>
      <w:sz w:val="20"/>
      <w:szCs w:val="20"/>
      <w:lang w:val="es-ES" w:eastAsia="fr-FR"/>
      <w:rPrChange w:id="30" w:author="JEAN" w:date="2024-09-10T19:51:00Z">
        <w:rPr>
          <w:rFonts w:ascii="Brill Roman" w:hAnsi="Brill Roman" w:cs="Brill Roman"/>
          <w:color w:val="000000"/>
          <w:lang w:val="es-ES" w:eastAsia="fr-FR" w:bidi="ar-SA"/>
          <w14:ligatures w14:val="standardContextual"/>
        </w:rPr>
      </w:rPrChange>
    </w:rPr>
  </w:style>
  <w:style w:type="paragraph" w:customStyle="1" w:styleId="Regular1">
    <w:name w:val="Regular1"/>
    <w:qFormat/>
    <w:rsid w:val="00AD3BD7"/>
    <w:pPr>
      <w:widowControl w:val="0"/>
      <w:tabs>
        <w:tab w:val="left" w:pos="425"/>
        <w:tab w:val="right" w:pos="9071"/>
      </w:tabs>
      <w:spacing w:before="60" w:after="20" w:line="320" w:lineRule="exact"/>
      <w:jc w:val="both"/>
      <w:pPrChange w:id="31" w:author="JEAN" w:date="2024-09-10T19:51:00Z">
        <w:pPr>
          <w:widowControl w:val="0"/>
          <w:tabs>
            <w:tab w:val="left" w:pos="425"/>
            <w:tab w:val="right" w:pos="9071"/>
          </w:tabs>
          <w:spacing w:after="20" w:line="320" w:lineRule="exact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31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paragraph" w:customStyle="1" w:styleId="StyleTabledesmatiresToc">
    <w:name w:val="Style Table des matières (Toc)"/>
    <w:link w:val="NormalChar"/>
    <w:qFormat/>
    <w:rsid w:val="00AD3BD7"/>
    <w:pPr>
      <w:keepLines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right" w:pos="9000"/>
        <w:tab w:val="decimal" w:pos="9459"/>
      </w:tabs>
      <w:suppressAutoHyphens/>
      <w:spacing w:before="60" w:after="120" w:line="360" w:lineRule="auto"/>
      <w:jc w:val="both"/>
      <w:pPrChange w:id="32" w:author="JEAN" w:date="2024-09-10T19:51:00Z">
        <w:pPr>
          <w:keepLines/>
          <w:tabs>
            <w:tab w:val="left" w:pos="113"/>
            <w:tab w:val="left" w:pos="227"/>
            <w:tab w:val="left" w:pos="340"/>
            <w:tab w:val="left" w:pos="454"/>
            <w:tab w:val="left" w:pos="567"/>
            <w:tab w:val="left" w:pos="680"/>
            <w:tab w:val="left" w:pos="794"/>
            <w:tab w:val="left" w:pos="907"/>
            <w:tab w:val="left" w:pos="1020"/>
            <w:tab w:val="right" w:pos="9000"/>
            <w:tab w:val="decimal" w:pos="9459"/>
          </w:tabs>
          <w:suppressAutoHyphens/>
        </w:pPr>
      </w:pPrChange>
    </w:pPr>
    <w:rPr>
      <w:rFonts w:ascii="Times New Roman" w:eastAsia="Times New Roman" w:hAnsi="Times New Roman" w:cs="Times New Roman"/>
      <w:color w:val="000000"/>
      <w:sz w:val="22"/>
      <w:szCs w:val="22"/>
      <w:lang w:val="es-ES" w:eastAsia="fr-FR"/>
      <w:rPrChange w:id="32" w:author="JEAN" w:date="2024-09-10T19:51:00Z">
        <w:rPr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12Char1">
    <w:name w:val="Times 12 Char1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33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NormalChar">
    <w:name w:val="Normal Char"/>
    <w:link w:val="StyleTabledesmatiresToc"/>
    <w:qFormat/>
    <w:rsid w:val="00AD3BD7"/>
    <w:rPr>
      <w:rFonts w:ascii="Times New Roman" w:eastAsia="Times New Roman" w:hAnsi="Times New Roman" w:cs="Times New Roman"/>
      <w:color w:val="000000"/>
      <w:sz w:val="22"/>
      <w:szCs w:val="22"/>
      <w:lang w:val="es-ES" w:eastAsia="fr-FR"/>
    </w:rPr>
  </w:style>
  <w:style w:type="paragraph" w:customStyle="1" w:styleId="Body">
    <w:name w:val="Body"/>
    <w:qFormat/>
    <w:rsid w:val="00AD3BD7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120" w:line="300" w:lineRule="exact"/>
      <w:ind w:firstLine="992"/>
      <w:jc w:val="both"/>
      <w:pPrChange w:id="34" w:author="JEAN" w:date="2024-09-10T19:51:00Z">
        <w:pPr>
          <w:widowControl w:val="0"/>
          <w:tabs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line="300" w:lineRule="exact"/>
          <w:ind w:firstLine="992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34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Regular12Char2">
    <w:name w:val="Times Regular 12 Char2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35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Body4">
    <w:name w:val="Body4"/>
    <w:qFormat/>
    <w:rsid w:val="00AD3BD7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120" w:line="280" w:lineRule="exact"/>
      <w:ind w:firstLine="425"/>
      <w:jc w:val="both"/>
      <w:pPrChange w:id="36" w:author="JEAN" w:date="2024-09-10T19:51:00Z">
        <w:pPr>
          <w:widowControl w:val="0"/>
          <w:tabs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line="280" w:lineRule="exact"/>
          <w:ind w:firstLine="425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36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paragraph" w:customStyle="1" w:styleId="Notetext">
    <w:name w:val="Note text"/>
    <w:link w:val="Times10Char"/>
    <w:qFormat/>
    <w:rsid w:val="00AD3BD7"/>
    <w:pPr>
      <w:spacing w:before="60" w:after="120" w:line="360" w:lineRule="auto"/>
      <w:jc w:val="both"/>
      <w:pPrChange w:id="37" w:author="JEAN" w:date="2024-09-10T19:51:00Z">
        <w:pPr/>
      </w:pPrChange>
    </w:pPr>
    <w:rPr>
      <w:rFonts w:ascii="Times" w:eastAsia="Calibri" w:hAnsi="Times" w:cs="Times"/>
      <w:color w:val="000000"/>
      <w:sz w:val="20"/>
      <w:szCs w:val="20"/>
      <w:lang w:eastAsia="fr-FR"/>
      <w:rPrChange w:id="37" w:author="JEAN" w:date="2024-09-10T19:51:00Z">
        <w:rPr>
          <w:rFonts w:ascii="Times" w:eastAsiaTheme="minorHAnsi" w:hAnsi="Times" w:cs="Times"/>
          <w:color w:val="000000"/>
          <w:lang w:val="fr-FR" w:eastAsia="en-US" w:bidi="ar-SA"/>
          <w14:ligatures w14:val="standardContextual"/>
        </w:rPr>
      </w:rPrChange>
    </w:rPr>
  </w:style>
  <w:style w:type="paragraph" w:customStyle="1" w:styleId="Body3">
    <w:name w:val="Body3"/>
    <w:qFormat/>
    <w:rsid w:val="00AD3BD7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120" w:line="300" w:lineRule="exact"/>
      <w:ind w:firstLine="709"/>
      <w:jc w:val="both"/>
      <w:pPrChange w:id="38" w:author="JEAN" w:date="2024-09-10T19:51:00Z">
        <w:pPr>
          <w:widowControl w:val="0"/>
          <w:tabs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line="300" w:lineRule="exact"/>
          <w:ind w:firstLine="709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38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paragraph" w:customStyle="1" w:styleId="En-ttebasdepage">
    <w:name w:val="En-tête/bas de page"/>
    <w:link w:val="En-ttebasdepageChar"/>
    <w:qFormat/>
    <w:rsid w:val="00AD3BD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60" w:after="120" w:line="360" w:lineRule="auto"/>
      <w:jc w:val="center"/>
      <w:pPrChange w:id="39" w:author="JEAN" w:date="2024-09-10T19:51:00Z">
        <w:pPr>
          <w:widowControl w:val="0"/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suppressAutoHyphens/>
          <w:jc w:val="center"/>
        </w:pPr>
      </w:pPrChange>
    </w:pPr>
    <w:rPr>
      <w:rFonts w:ascii="Helvetica Neue" w:eastAsia="Calibri" w:hAnsi="Helvetica Neue" w:cs="Helvetica Neue"/>
      <w:color w:val="000000"/>
      <w:sz w:val="22"/>
      <w:szCs w:val="22"/>
      <w:lang w:eastAsia="fr-FR"/>
      <w:rPrChange w:id="39" w:author="JEAN" w:date="2024-09-10T19:51:00Z">
        <w:rPr>
          <w:rFonts w:ascii="Helvetica Neue" w:eastAsiaTheme="minorHAnsi" w:hAnsi="Helvetica Neue" w:cs="Helvetica Neue"/>
          <w:color w:val="000000"/>
          <w:sz w:val="22"/>
          <w:szCs w:val="22"/>
          <w:lang w:val="fr-FR" w:eastAsia="en-US" w:bidi="ar-SA"/>
          <w14:ligatures w14:val="standardContextual"/>
        </w:rPr>
      </w:rPrChange>
    </w:rPr>
  </w:style>
  <w:style w:type="character" w:customStyle="1" w:styleId="RegularChar">
    <w:name w:val="Regular Char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40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paragraph" w:customStyle="1" w:styleId="Body2">
    <w:name w:val="Body2"/>
    <w:qFormat/>
    <w:rsid w:val="00AD3BD7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120" w:line="280" w:lineRule="exact"/>
      <w:ind w:firstLine="709"/>
      <w:jc w:val="both"/>
      <w:pPrChange w:id="41" w:author="JEAN" w:date="2024-09-10T19:51:00Z">
        <w:pPr>
          <w:widowControl w:val="0"/>
          <w:tabs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line="280" w:lineRule="exact"/>
          <w:ind w:firstLine="709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41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character" w:customStyle="1" w:styleId="TimesRegular12Char1">
    <w:name w:val="Times Regular 12 Char1"/>
    <w:qFormat/>
    <w:rsid w:val="00AD3BD7"/>
    <w:rPr>
      <w:rFonts w:ascii="Times" w:hAnsi="Times" w:cs="Time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rPrChange w:id="42" w:author="JEAN" w:date="2024-09-10T19:51:00Z">
        <w:rPr>
          <w:rFonts w:ascii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position w:val="0"/>
          <w:sz w:val="24"/>
          <w:szCs w:val="24"/>
          <w:u w:val="none"/>
          <w:shd w:val="clear" w:color="auto" w:fill="auto"/>
          <w:vertAlign w:val="baseline"/>
          <w14:ligatures w14:val="standardContextual"/>
        </w:rPr>
      </w:rPrChange>
    </w:rPr>
  </w:style>
  <w:style w:type="character" w:customStyle="1" w:styleId="Brill10Char">
    <w:name w:val="Brill 10 Char"/>
    <w:link w:val="Bodymini"/>
    <w:qFormat/>
    <w:rsid w:val="00AD3BD7"/>
    <w:rPr>
      <w:rFonts w:ascii="Brill Roman" w:eastAsia="Times New Roman" w:hAnsi="Brill Roman" w:cs="Brill Roman"/>
      <w:color w:val="000000"/>
      <w:sz w:val="20"/>
      <w:szCs w:val="20"/>
      <w:lang w:val="es-ES" w:eastAsia="fr-FR"/>
    </w:rPr>
  </w:style>
  <w:style w:type="paragraph" w:customStyle="1" w:styleId="Sub-heading">
    <w:name w:val="Sub-heading"/>
    <w:next w:val="Body4"/>
    <w:qFormat/>
    <w:rsid w:val="00AD3BD7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after="20" w:line="360" w:lineRule="exact"/>
      <w:jc w:val="both"/>
      <w:pPrChange w:id="43" w:author="JEAN" w:date="2024-09-10T19:51:00Z">
        <w:pPr>
          <w:keepNext/>
          <w:widowControl w:val="0"/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suppressAutoHyphens/>
          <w:spacing w:before="20" w:after="20" w:line="360" w:lineRule="exact"/>
          <w:jc w:val="both"/>
        </w:pPr>
      </w:pPrChange>
    </w:pPr>
    <w:rPr>
      <w:rFonts w:ascii="Times" w:eastAsia="Times New Roman" w:hAnsi="Times" w:cs="Times"/>
      <w:color w:val="000000"/>
      <w:sz w:val="22"/>
      <w:szCs w:val="22"/>
      <w:lang w:val="es-ES" w:eastAsia="fr-FR"/>
      <w:rPrChange w:id="43" w:author="JEAN" w:date="2024-09-10T19:51:00Z">
        <w:rPr>
          <w:rFonts w:ascii="Times" w:hAnsi="Times" w:cs="Times"/>
          <w:color w:val="000000"/>
          <w:sz w:val="24"/>
          <w:szCs w:val="24"/>
          <w:lang w:val="es-ES" w:eastAsia="fr-FR" w:bidi="ar-SA"/>
          <w14:ligatures w14:val="standardContextual"/>
        </w:rPr>
      </w:rPrChange>
    </w:rPr>
  </w:style>
  <w:style w:type="paragraph" w:customStyle="1" w:styleId="StylePar">
    <w:name w:val="Style Par."/>
    <w:qFormat/>
    <w:rsid w:val="00AD3BD7"/>
    <w:pPr>
      <w:widowControl w:val="0"/>
      <w:suppressAutoHyphens/>
      <w:spacing w:before="60" w:after="120" w:line="360" w:lineRule="auto"/>
      <w:jc w:val="both"/>
      <w:pPrChange w:id="44" w:author="JEAN" w:date="2024-09-10T19:51:00Z">
        <w:pPr>
          <w:widowControl w:val="0"/>
          <w:suppressAutoHyphens/>
        </w:pPr>
      </w:pPrChange>
    </w:pPr>
    <w:rPr>
      <w:rFonts w:ascii="Helvetica Neue" w:eastAsia="Times New Roman" w:hAnsi="Helvetica Neue" w:cs="Helvetica Neue"/>
      <w:color w:val="000000"/>
      <w:sz w:val="22"/>
      <w:szCs w:val="22"/>
      <w:lang w:val="es-ES" w:eastAsia="fr-FR"/>
      <w:rPrChange w:id="44" w:author="JEAN" w:date="2024-09-10T19:51:00Z">
        <w:rPr>
          <w:rFonts w:ascii="Helvetica Neue" w:hAnsi="Helvetica Neue" w:cs="Helvetica Neue"/>
          <w:color w:val="000000"/>
          <w:sz w:val="22"/>
          <w:szCs w:val="22"/>
          <w:lang w:val="es-ES" w:eastAsia="fr-FR" w:bidi="ar-SA"/>
          <w14:ligatures w14:val="standardContextual"/>
        </w:rPr>
      </w:rPrChange>
    </w:rPr>
  </w:style>
  <w:style w:type="paragraph" w:customStyle="1" w:styleId="Body1">
    <w:name w:val="Body1"/>
    <w:link w:val="Times12Char"/>
    <w:qFormat/>
    <w:rsid w:val="00AD3BD7"/>
    <w:pPr>
      <w:widowControl w:val="0"/>
      <w:tabs>
        <w:tab w:val="left" w:pos="7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100"/>
      </w:tabs>
      <w:spacing w:before="60" w:after="120" w:line="300" w:lineRule="exact"/>
      <w:ind w:firstLine="720"/>
      <w:jc w:val="both"/>
      <w:pPrChange w:id="45" w:author="JEAN" w:date="2024-09-10T19:51:00Z">
        <w:pPr>
          <w:widowControl w:val="0"/>
          <w:tabs>
            <w:tab w:val="left" w:pos="7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right" w:pos="9100"/>
          </w:tabs>
          <w:spacing w:line="300" w:lineRule="exact"/>
          <w:ind w:firstLine="720"/>
          <w:jc w:val="both"/>
        </w:pPr>
      </w:pPrChange>
    </w:pPr>
    <w:rPr>
      <w:rFonts w:ascii="Times" w:eastAsia="Calibri" w:hAnsi="Times" w:cs="Times"/>
      <w:color w:val="000000"/>
      <w:sz w:val="22"/>
      <w:szCs w:val="22"/>
      <w:lang w:eastAsia="fr-FR"/>
      <w:rPrChange w:id="45" w:author="JEAN" w:date="2024-09-10T19:51:00Z">
        <w:rPr>
          <w:rFonts w:ascii="Times" w:eastAsiaTheme="minorHAnsi" w:hAnsi="Times" w:cs="Times"/>
          <w:color w:val="000000"/>
          <w:sz w:val="24"/>
          <w:szCs w:val="24"/>
          <w:lang w:val="fr-FR" w:eastAsia="en-US" w:bidi="ar-SA"/>
          <w14:ligatures w14:val="standardContextual"/>
        </w:rPr>
      </w:rPrChange>
    </w:rPr>
  </w:style>
  <w:style w:type="paragraph" w:styleId="Corpsdetexte">
    <w:name w:val="Body Text"/>
    <w:basedOn w:val="Normal"/>
    <w:link w:val="CorpsdetexteCar"/>
    <w:uiPriority w:val="1"/>
    <w:qFormat/>
    <w:rsid w:val="00AD3BD7"/>
    <w:pPr>
      <w:widowControl w:val="0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AD3BD7"/>
    <w:rPr>
      <w:rFonts w:ascii="Times New Roman" w:eastAsia="Times New Roman" w:hAnsi="Times New Roman" w:cs="Times New Roman"/>
      <w:lang w:val="es-ES"/>
    </w:rPr>
  </w:style>
  <w:style w:type="paragraph" w:styleId="Notedebasdepage">
    <w:name w:val="footnote text"/>
    <w:basedOn w:val="Normal"/>
    <w:link w:val="NotedebasdepageCar"/>
    <w:rsid w:val="00796E30"/>
    <w:pPr>
      <w:spacing w:line="240" w:lineRule="auto"/>
    </w:pPr>
    <w:rPr>
      <w:sz w:val="20"/>
    </w:rPr>
  </w:style>
  <w:style w:type="character" w:customStyle="1" w:styleId="NotedebasdepageCar">
    <w:name w:val="Note de bas de page Car"/>
    <w:link w:val="Notedebasdepage"/>
    <w:rsid w:val="00796E30"/>
    <w:rPr>
      <w:rFonts w:ascii="Calibri Light" w:eastAsia="MS Mincho" w:hAnsi="Calibri Light" w:cs="Calibri Light"/>
      <w:sz w:val="20"/>
      <w:szCs w:val="22"/>
      <w:lang w:eastAsia="ar-SA"/>
    </w:rPr>
  </w:style>
  <w:style w:type="character" w:styleId="Appelnotedebasdep">
    <w:name w:val="footnote reference"/>
    <w:basedOn w:val="Policepardfaut"/>
    <w:uiPriority w:val="99"/>
    <w:unhideWhenUsed/>
    <w:rsid w:val="00796E3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D3B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BD7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6E3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6E30"/>
    <w:rPr>
      <w:rFonts w:asciiTheme="majorHAnsi" w:eastAsiaTheme="majorEastAsia" w:hAnsiTheme="majorHAnsi" w:cstheme="majorBidi"/>
      <w:color w:val="4472C4" w:themeColor="accent1"/>
      <w:sz w:val="28"/>
      <w:szCs w:val="28"/>
      <w:lang w:eastAsia="ar-SA"/>
    </w:rPr>
  </w:style>
  <w:style w:type="paragraph" w:styleId="Notedefin">
    <w:name w:val="endnote text"/>
    <w:basedOn w:val="Normal"/>
    <w:link w:val="NotedefinCar"/>
    <w:rsid w:val="00796E30"/>
  </w:style>
  <w:style w:type="character" w:customStyle="1" w:styleId="NotedefinCar">
    <w:name w:val="Note de fin Car"/>
    <w:link w:val="Notedefin"/>
    <w:rsid w:val="00796E30"/>
    <w:rPr>
      <w:rFonts w:ascii="Calibri Light" w:eastAsia="MS Mincho" w:hAnsi="Calibri Light" w:cs="Calibri Light"/>
      <w:sz w:val="22"/>
      <w:szCs w:val="22"/>
      <w:lang w:eastAsia="ar-SA"/>
    </w:rPr>
  </w:style>
  <w:style w:type="character" w:styleId="Appeldenotedefin">
    <w:name w:val="endnote reference"/>
    <w:basedOn w:val="Policepardfaut"/>
    <w:uiPriority w:val="99"/>
    <w:unhideWhenUsed/>
    <w:rsid w:val="00796E30"/>
    <w:rPr>
      <w:vertAlign w:val="superscript"/>
    </w:rPr>
  </w:style>
  <w:style w:type="paragraph" w:customStyle="1" w:styleId="Paragraphestandardnumbered">
    <w:name w:val="Paragraphe standard_numbered"/>
    <w:basedOn w:val="Normal"/>
    <w:uiPriority w:val="99"/>
    <w:rsid w:val="00AD3BD7"/>
    <w:pPr>
      <w:widowControl w:val="0"/>
      <w:tabs>
        <w:tab w:val="left" w:pos="240"/>
      </w:tabs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lang w:eastAsia="ja-JP"/>
    </w:rPr>
  </w:style>
  <w:style w:type="paragraph" w:styleId="NormalWeb">
    <w:name w:val="Normal (Web)"/>
    <w:basedOn w:val="Normal"/>
    <w:uiPriority w:val="99"/>
    <w:unhideWhenUsed/>
    <w:rsid w:val="00AD3BD7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AD3BD7"/>
    <w:rPr>
      <w:b/>
      <w:bCs/>
    </w:rPr>
  </w:style>
  <w:style w:type="character" w:styleId="Accentuation">
    <w:name w:val="Emphasis"/>
    <w:basedOn w:val="Policepardfaut"/>
    <w:uiPriority w:val="20"/>
    <w:qFormat/>
    <w:rsid w:val="00AD3BD7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AD3BD7"/>
    <w:rPr>
      <w:i/>
      <w:iCs/>
      <w:color w:val="4472C4" w:themeColor="accent1"/>
    </w:rPr>
  </w:style>
  <w:style w:type="paragraph" w:customStyle="1" w:styleId="Descrip">
    <w:name w:val="Descrip"/>
    <w:basedOn w:val="Normal"/>
    <w:next w:val="Normal"/>
    <w:rsid w:val="00AD3BD7"/>
    <w:pPr>
      <w:spacing w:after="240" w:line="360" w:lineRule="exact"/>
      <w:ind w:firstLine="709"/>
    </w:pPr>
    <w:rPr>
      <w:rFonts w:ascii="Geneva" w:hAnsi="Geneva" w:cs="Courier New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D3BD7"/>
    <w:rPr>
      <w:color w:val="954F72" w:themeColor="followedHyperlink"/>
      <w:u w:val="single"/>
    </w:rPr>
  </w:style>
  <w:style w:type="character" w:customStyle="1" w:styleId="titulo">
    <w:name w:val="titulo"/>
    <w:basedOn w:val="Policepardfaut"/>
    <w:rsid w:val="00AD3BD7"/>
  </w:style>
  <w:style w:type="paragraph" w:customStyle="1" w:styleId="autores">
    <w:name w:val="autores"/>
    <w:basedOn w:val="Normal"/>
    <w:rsid w:val="00AD3BD7"/>
    <w:pPr>
      <w:spacing w:before="100" w:beforeAutospacing="1" w:after="100" w:afterAutospacing="1"/>
    </w:pPr>
  </w:style>
  <w:style w:type="character" w:customStyle="1" w:styleId="separador">
    <w:name w:val="separador"/>
    <w:basedOn w:val="Policepardfaut"/>
    <w:rsid w:val="00AD3BD7"/>
  </w:style>
  <w:style w:type="character" w:customStyle="1" w:styleId="subtitulo">
    <w:name w:val="subtitulo"/>
    <w:basedOn w:val="Policepardfaut"/>
    <w:rsid w:val="00AD3BD7"/>
  </w:style>
  <w:style w:type="paragraph" w:customStyle="1" w:styleId="p1">
    <w:name w:val="p1"/>
    <w:basedOn w:val="Normal"/>
    <w:rsid w:val="00AD3BD7"/>
    <w:pPr>
      <w:spacing w:before="100" w:beforeAutospacing="1" w:after="100" w:afterAutospacing="1"/>
    </w:pPr>
  </w:style>
  <w:style w:type="character" w:styleId="Marquedecommentaire">
    <w:name w:val="annotation reference"/>
    <w:basedOn w:val="Policepardfaut"/>
    <w:uiPriority w:val="99"/>
    <w:semiHidden/>
    <w:unhideWhenUsed/>
    <w:rsid w:val="00AD3B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3BD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D7"/>
    <w:rPr>
      <w:rFonts w:ascii="Times New Roman" w:eastAsia="Times New Roman" w:hAnsi="Times New Roman" w:cs="Times New Roman"/>
      <w:sz w:val="20"/>
      <w:szCs w:val="20"/>
      <w:lang w:val="es-ES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3B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D7"/>
    <w:rPr>
      <w:rFonts w:ascii="Times New Roman" w:eastAsia="Times New Roman" w:hAnsi="Times New Roman" w:cs="Times New Roman"/>
      <w:b/>
      <w:bCs/>
      <w:sz w:val="20"/>
      <w:szCs w:val="20"/>
      <w:lang w:val="es-ES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BD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D7"/>
    <w:rPr>
      <w:rFonts w:ascii="Segoe UI" w:eastAsia="Times New Roman" w:hAnsi="Segoe UI" w:cs="Segoe UI"/>
      <w:sz w:val="18"/>
      <w:szCs w:val="18"/>
      <w:lang w:val="es-ES" w:eastAsia="fr-FR"/>
    </w:rPr>
  </w:style>
  <w:style w:type="paragraph" w:styleId="En-tte">
    <w:name w:val="header"/>
    <w:basedOn w:val="Normal"/>
    <w:link w:val="En-tteCar"/>
    <w:uiPriority w:val="99"/>
    <w:unhideWhenUsed/>
    <w:rsid w:val="00AD3B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D3BD7"/>
    <w:rPr>
      <w:rFonts w:ascii="Times New Roman" w:eastAsia="Times New Roman" w:hAnsi="Times New Roman" w:cs="Times New Roman"/>
      <w:lang w:val="es-ES" w:eastAsia="fr-FR"/>
    </w:rPr>
  </w:style>
  <w:style w:type="paragraph" w:styleId="Pieddepage">
    <w:name w:val="footer"/>
    <w:basedOn w:val="Normal"/>
    <w:link w:val="PieddepageCar"/>
    <w:uiPriority w:val="99"/>
    <w:unhideWhenUsed/>
    <w:rsid w:val="00AD3BD7"/>
    <w:pPr>
      <w:tabs>
        <w:tab w:val="center" w:pos="4680"/>
        <w:tab w:val="right" w:pos="9360"/>
      </w:tabs>
    </w:pPr>
    <w:rPr>
      <w:rFonts w:asciiTheme="minorHAnsi" w:eastAsiaTheme="minorEastAsia" w:hAnsiTheme="minorHAnsi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rsid w:val="00AD3BD7"/>
    <w:rPr>
      <w:rFonts w:eastAsiaTheme="minorEastAsia" w:cs="Times New Roman"/>
      <w:sz w:val="22"/>
      <w:szCs w:val="22"/>
      <w:lang w:val="es-ES" w:eastAsia="es-ES"/>
    </w:rPr>
  </w:style>
  <w:style w:type="paragraph" w:styleId="Rvision">
    <w:name w:val="Revision"/>
    <w:hidden/>
    <w:uiPriority w:val="99"/>
    <w:semiHidden/>
    <w:rsid w:val="00AD3BD7"/>
    <w:rPr>
      <w:rFonts w:ascii="Times New Roman" w:eastAsia="Times New Roman" w:hAnsi="Times New Roman" w:cs="Times New Roman"/>
      <w:lang w:val="es-ES" w:eastAsia="fr-FR"/>
    </w:rPr>
  </w:style>
  <w:style w:type="character" w:customStyle="1" w:styleId="s1">
    <w:name w:val="s1"/>
    <w:basedOn w:val="Policepardfaut"/>
    <w:rsid w:val="00AD3BD7"/>
  </w:style>
  <w:style w:type="character" w:styleId="AcronymeHTML">
    <w:name w:val="HTML Acronym"/>
    <w:basedOn w:val="Policepardfaut"/>
    <w:uiPriority w:val="99"/>
    <w:semiHidden/>
    <w:unhideWhenUsed/>
    <w:rsid w:val="00AD3BD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3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D7"/>
    <w:rPr>
      <w:rFonts w:ascii="Courier New" w:eastAsia="Times New Roman" w:hAnsi="Courier New" w:cs="Courier New"/>
      <w:sz w:val="20"/>
      <w:szCs w:val="20"/>
      <w:lang w:val="es-ES"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D3BD7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D7"/>
    <w:rPr>
      <w:rFonts w:ascii="Times New Roman" w:eastAsia="Times New Roman" w:hAnsi="Times New Roman" w:cs="Times New Roman"/>
      <w:lang w:val="es-ES" w:eastAsia="fr-FR"/>
    </w:rPr>
  </w:style>
  <w:style w:type="paragraph" w:customStyle="1" w:styleId="Standard">
    <w:name w:val="Standard"/>
    <w:rsid w:val="00AD3BD7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val="es-ES" w:eastAsia="zh-CN" w:bidi="hi-IN"/>
    </w:rPr>
  </w:style>
  <w:style w:type="paragraph" w:customStyle="1" w:styleId="adadresse">
    <w:name w:val="adadresse"/>
    <w:rsid w:val="00796E30"/>
    <w:pPr>
      <w:suppressAutoHyphens/>
    </w:pPr>
    <w:rPr>
      <w:rFonts w:ascii="Arial" w:eastAsia="Times New Roman" w:hAnsi="Arial" w:cs="Arial"/>
      <w:kern w:val="1"/>
      <w:sz w:val="20"/>
      <w:szCs w:val="32"/>
      <w:lang w:eastAsia="ar-SA"/>
    </w:rPr>
  </w:style>
  <w:style w:type="paragraph" w:customStyle="1" w:styleId="adannexe">
    <w:name w:val="adannexe"/>
    <w:qFormat/>
    <w:rsid w:val="00796E30"/>
    <w:rPr>
      <w:rFonts w:ascii="Junicode" w:eastAsia="MS Mincho" w:hAnsi="Junicode" w:cs="Cambria"/>
      <w:lang w:eastAsia="ar-SA"/>
    </w:rPr>
  </w:style>
  <w:style w:type="paragraph" w:customStyle="1" w:styleId="adauteur">
    <w:name w:val="adauteur"/>
    <w:rsid w:val="00796E30"/>
    <w:pPr>
      <w:pBdr>
        <w:right w:val="single" w:sz="4" w:space="4" w:color="auto"/>
      </w:pBdr>
      <w:suppressAutoHyphens/>
      <w:spacing w:before="60" w:after="60"/>
      <w:jc w:val="right"/>
      <w:pPrChange w:id="46" w:author="JEAN" w:date="2024-09-10T19:51:00Z">
        <w:pPr>
          <w:pBdr>
            <w:right w:val="single" w:sz="4" w:space="4" w:color="auto"/>
          </w:pBdr>
          <w:suppressAutoHyphens/>
          <w:spacing w:before="60" w:after="60"/>
          <w:jc w:val="right"/>
        </w:pPr>
      </w:pPrChange>
    </w:pPr>
    <w:rPr>
      <w:rFonts w:ascii="Calibri" w:eastAsia="Times New Roman" w:hAnsi="Calibri" w:cs="Arial MT"/>
      <w:szCs w:val="20"/>
      <w:lang w:eastAsia="ar-SA"/>
      <w:rPrChange w:id="46" w:author="JEAN" w:date="2024-09-10T19:51:00Z">
        <w:rPr>
          <w:rFonts w:ascii="Calibri" w:hAnsi="Calibri" w:cs="Arial MT"/>
          <w:sz w:val="24"/>
          <w:lang w:val="fr-FR" w:eastAsia="ar-SA" w:bidi="ar-SA"/>
        </w:rPr>
      </w:rPrChange>
    </w:rPr>
  </w:style>
  <w:style w:type="paragraph" w:customStyle="1" w:styleId="adauteursect">
    <w:name w:val="adauteursect"/>
    <w:autoRedefine/>
    <w:rsid w:val="00796E30"/>
    <w:pPr>
      <w:pBdr>
        <w:left w:val="single" w:sz="4" w:space="4" w:color="auto"/>
      </w:pBdr>
      <w:shd w:val="clear" w:color="auto" w:fill="DEB887"/>
      <w:suppressAutoHyphens/>
      <w:spacing w:before="120" w:after="120"/>
      <w:ind w:left="284"/>
      <w:pPrChange w:id="47" w:author="JEAN" w:date="2024-09-10T19:51:00Z">
        <w:pPr>
          <w:pBdr>
            <w:left w:val="single" w:sz="4" w:space="4" w:color="auto"/>
          </w:pBdr>
          <w:shd w:val="clear" w:color="auto" w:fill="DEB887"/>
          <w:suppressAutoHyphens/>
          <w:spacing w:before="120" w:after="120"/>
          <w:ind w:left="284"/>
        </w:pPr>
      </w:pPrChange>
    </w:pPr>
    <w:rPr>
      <w:rFonts w:ascii="Calibri Light" w:eastAsia="Times New Roman" w:hAnsi="Calibri Light" w:cs="Times New Roman"/>
      <w:sz w:val="22"/>
      <w:szCs w:val="20"/>
      <w:lang w:eastAsia="fr-FR"/>
      <w:rPrChange w:id="47" w:author="JEAN" w:date="2024-09-10T19:51:00Z">
        <w:rPr>
          <w:rFonts w:ascii="Calibri Light" w:hAnsi="Calibri Light"/>
          <w:sz w:val="22"/>
          <w:lang w:val="fr-FR" w:eastAsia="fr-FR" w:bidi="ar-SA"/>
        </w:rPr>
      </w:rPrChange>
    </w:rPr>
  </w:style>
  <w:style w:type="paragraph" w:customStyle="1" w:styleId="adbiblio">
    <w:name w:val="adbiblio"/>
    <w:rsid w:val="00796E30"/>
    <w:pPr>
      <w:suppressAutoHyphens/>
      <w:spacing w:before="120" w:after="120"/>
      <w:ind w:left="851" w:hanging="284"/>
      <w:jc w:val="both"/>
      <w:pPrChange w:id="48" w:author="JEAN" w:date="2024-09-10T19:51:00Z">
        <w:pPr>
          <w:suppressAutoHyphens/>
          <w:spacing w:before="120" w:after="120"/>
          <w:ind w:left="851" w:hanging="284"/>
          <w:jc w:val="both"/>
        </w:pPr>
      </w:pPrChange>
    </w:pPr>
    <w:rPr>
      <w:rFonts w:ascii="Calibri Light" w:eastAsia="Times New Roman" w:hAnsi="Calibri Light" w:cs="Times New Roman"/>
      <w:sz w:val="22"/>
      <w:szCs w:val="20"/>
      <w:lang w:eastAsia="ar-SA"/>
      <w:rPrChange w:id="48" w:author="JEAN" w:date="2024-09-10T19:51:00Z">
        <w:rPr>
          <w:rFonts w:ascii="Calibri Light" w:hAnsi="Calibri Light"/>
          <w:sz w:val="22"/>
          <w:lang w:val="fr-FR" w:eastAsia="ar-SA" w:bidi="ar-SA"/>
        </w:rPr>
      </w:rPrChange>
    </w:rPr>
  </w:style>
  <w:style w:type="character" w:customStyle="1" w:styleId="adCAancrill">
    <w:name w:val="adCAancrill"/>
    <w:uiPriority w:val="1"/>
    <w:qFormat/>
    <w:rsid w:val="00796E30"/>
    <w:rPr>
      <w:color w:val="404040"/>
    </w:rPr>
  </w:style>
  <w:style w:type="character" w:customStyle="1" w:styleId="adCAcitation">
    <w:name w:val="adCAcitation"/>
    <w:rsid w:val="00796E30"/>
  </w:style>
  <w:style w:type="character" w:customStyle="1" w:styleId="adCAcitationlangalt">
    <w:name w:val="adCAcitationlangalt"/>
    <w:uiPriority w:val="1"/>
    <w:qFormat/>
    <w:rsid w:val="00796E30"/>
    <w:rPr>
      <w:color w:val="365F91"/>
    </w:rPr>
  </w:style>
  <w:style w:type="character" w:customStyle="1" w:styleId="adCAcredits">
    <w:name w:val="adCAcredits"/>
    <w:uiPriority w:val="1"/>
    <w:qFormat/>
    <w:rsid w:val="00796E30"/>
    <w:rPr>
      <w:color w:val="7F7F7F"/>
    </w:rPr>
  </w:style>
  <w:style w:type="character" w:customStyle="1" w:styleId="adCAdidascalie">
    <w:name w:val="adCAdidascalie"/>
    <w:rsid w:val="00796E30"/>
    <w:rPr>
      <w:rFonts w:ascii="Junicode" w:hAnsi="Junicode" w:cs="Junicode"/>
      <w:sz w:val="22"/>
    </w:rPr>
  </w:style>
  <w:style w:type="character" w:customStyle="1" w:styleId="adCAdroitsill">
    <w:name w:val="adCAdroitsill"/>
    <w:uiPriority w:val="1"/>
    <w:qFormat/>
    <w:rsid w:val="00796E30"/>
    <w:rPr>
      <w:color w:val="1D1B11"/>
    </w:rPr>
  </w:style>
  <w:style w:type="character" w:customStyle="1" w:styleId="adCAetymologie">
    <w:name w:val="adCAetymologie"/>
    <w:uiPriority w:val="1"/>
    <w:qFormat/>
    <w:rsid w:val="00796E30"/>
    <w:rPr>
      <w:color w:val="595959"/>
    </w:rPr>
  </w:style>
  <w:style w:type="character" w:customStyle="1" w:styleId="adCAlocuteur">
    <w:name w:val="adCAlocuteur"/>
    <w:rsid w:val="00796E30"/>
    <w:rPr>
      <w:rFonts w:ascii="Junicode" w:hAnsi="Junicode" w:cs="Junicode"/>
      <w:color w:val="auto"/>
      <w:sz w:val="24"/>
      <w:u w:val="single"/>
    </w:rPr>
  </w:style>
  <w:style w:type="character" w:customStyle="1" w:styleId="adCAneutral">
    <w:name w:val="adCAneutral"/>
    <w:uiPriority w:val="1"/>
    <w:qFormat/>
    <w:rsid w:val="00796E30"/>
    <w:rPr>
      <w:color w:val="808080"/>
    </w:rPr>
  </w:style>
  <w:style w:type="character" w:customStyle="1" w:styleId="adCAnum">
    <w:name w:val="adCAnum"/>
    <w:rsid w:val="00796E30"/>
  </w:style>
  <w:style w:type="character" w:customStyle="1" w:styleId="adCAnumill">
    <w:name w:val="adCAnumill"/>
    <w:uiPriority w:val="1"/>
    <w:qFormat/>
    <w:rsid w:val="00796E30"/>
    <w:rPr>
      <w:color w:val="984806"/>
    </w:rPr>
  </w:style>
  <w:style w:type="character" w:customStyle="1" w:styleId="adCAnumVers">
    <w:name w:val="adCAnumVers"/>
    <w:uiPriority w:val="1"/>
    <w:qFormat/>
    <w:rsid w:val="00796E30"/>
    <w:rPr>
      <w:color w:val="7F7F7F"/>
    </w:rPr>
  </w:style>
  <w:style w:type="character" w:customStyle="1" w:styleId="adCAouvragedate">
    <w:name w:val="adCAouvrage_date"/>
    <w:rsid w:val="00796E30"/>
    <w:rPr>
      <w:color w:val="808080"/>
    </w:rPr>
  </w:style>
  <w:style w:type="character" w:customStyle="1" w:styleId="adCARecensAuteur">
    <w:name w:val="adCARecensAuteur"/>
    <w:uiPriority w:val="1"/>
    <w:qFormat/>
    <w:rsid w:val="00796E30"/>
    <w:rPr>
      <w:color w:val="595959"/>
    </w:rPr>
  </w:style>
  <w:style w:type="character" w:customStyle="1" w:styleId="adCARecensDate">
    <w:name w:val="adCARecensDate"/>
    <w:uiPriority w:val="1"/>
    <w:qFormat/>
    <w:rsid w:val="00796E30"/>
    <w:rPr>
      <w:color w:val="595959"/>
    </w:rPr>
  </w:style>
  <w:style w:type="character" w:customStyle="1" w:styleId="adCARecensTitre">
    <w:name w:val="adCARecensTitre"/>
    <w:uiPriority w:val="1"/>
    <w:qFormat/>
    <w:rsid w:val="00796E30"/>
    <w:rPr>
      <w:i w:val="0"/>
      <w:color w:val="595959"/>
    </w:rPr>
  </w:style>
  <w:style w:type="character" w:customStyle="1" w:styleId="adCAsource">
    <w:name w:val="adCAsource"/>
    <w:rsid w:val="00796E30"/>
    <w:rPr>
      <w:color w:val="000090"/>
      <w:bdr w:val="none" w:sz="0" w:space="0" w:color="auto"/>
      <w:shd w:val="clear" w:color="auto" w:fill="FFE599" w:themeFill="accent4" w:themeFillTint="66"/>
    </w:rPr>
  </w:style>
  <w:style w:type="character" w:customStyle="1" w:styleId="adCAterme">
    <w:name w:val="adCAterme"/>
    <w:uiPriority w:val="1"/>
    <w:qFormat/>
    <w:rsid w:val="00796E30"/>
    <w:rPr>
      <w:color w:val="595959"/>
    </w:rPr>
  </w:style>
  <w:style w:type="character" w:customStyle="1" w:styleId="adCAtranscription">
    <w:name w:val="adCAtranscription"/>
    <w:uiPriority w:val="1"/>
    <w:qFormat/>
    <w:rsid w:val="00796E30"/>
    <w:rPr>
      <w:color w:val="1F497D"/>
    </w:rPr>
  </w:style>
  <w:style w:type="paragraph" w:customStyle="1" w:styleId="adcellule">
    <w:name w:val="adcellule"/>
    <w:rsid w:val="00796E30"/>
    <w:pPr>
      <w:suppressAutoHyphens/>
    </w:pPr>
    <w:rPr>
      <w:rFonts w:ascii="Myriad Pro" w:eastAsia="Times New Roman" w:hAnsi="Myriad Pro" w:cs="Times New Roman"/>
      <w:sz w:val="20"/>
      <w:szCs w:val="20"/>
      <w:lang w:eastAsia="ar-SA"/>
    </w:rPr>
  </w:style>
  <w:style w:type="paragraph" w:customStyle="1" w:styleId="adchapo">
    <w:name w:val="adchapo"/>
    <w:qFormat/>
    <w:rsid w:val="00796E30"/>
    <w:pPr>
      <w:spacing w:before="360" w:after="360" w:line="360" w:lineRule="auto"/>
      <w:jc w:val="both"/>
      <w:pPrChange w:id="49" w:author="JEAN" w:date="2024-09-10T19:51:00Z">
        <w:pPr>
          <w:spacing w:before="360" w:after="360" w:line="360" w:lineRule="auto"/>
          <w:jc w:val="both"/>
        </w:pPr>
      </w:pPrChange>
    </w:pPr>
    <w:rPr>
      <w:rFonts w:ascii="Calibri Light" w:eastAsia="SimSun" w:hAnsi="Calibri Light" w:cs="Arial"/>
      <w:color w:val="808080" w:themeColor="background1" w:themeShade="80"/>
      <w:kern w:val="1"/>
      <w:sz w:val="26"/>
      <w:szCs w:val="32"/>
      <w:lang w:eastAsia="ar-LB" w:bidi="ar-LB"/>
      <w:rPrChange w:id="49" w:author="JEAN" w:date="2024-09-10T19:51:00Z">
        <w:rPr>
          <w:rFonts w:ascii="Calibri Light" w:eastAsia="SimSun" w:hAnsi="Calibri Light" w:cs="Arial"/>
          <w:color w:val="808080" w:themeColor="background1" w:themeShade="80"/>
          <w:kern w:val="1"/>
          <w:sz w:val="26"/>
          <w:szCs w:val="32"/>
          <w:lang w:val="fr-FR" w:eastAsia="ar-LB" w:bidi="ar-LB"/>
        </w:rPr>
      </w:rPrChange>
    </w:rPr>
  </w:style>
  <w:style w:type="paragraph" w:customStyle="1" w:styleId="adcitinv">
    <w:name w:val="adcit_inv"/>
    <w:rsid w:val="00796E30"/>
    <w:pPr>
      <w:suppressAutoHyphens/>
      <w:ind w:left="1134" w:right="1134"/>
      <w:jc w:val="right"/>
    </w:pPr>
    <w:rPr>
      <w:rFonts w:ascii="Times New Roman" w:eastAsia="Times New Roman" w:hAnsi="Times New Roman" w:cs="Baghdad"/>
      <w:sz w:val="16"/>
      <w:szCs w:val="20"/>
      <w:lang w:val="ar-SA" w:eastAsia="ar-LB" w:bidi="ar-LB"/>
    </w:rPr>
  </w:style>
  <w:style w:type="paragraph" w:customStyle="1" w:styleId="adcitationital">
    <w:name w:val="adcitationital"/>
    <w:rsid w:val="00796E30"/>
    <w:pPr>
      <w:suppressAutoHyphens/>
      <w:spacing w:before="240" w:after="240" w:line="360" w:lineRule="auto"/>
      <w:ind w:left="567"/>
      <w:jc w:val="both"/>
      <w:pPrChange w:id="50" w:author="JEAN" w:date="2024-09-10T19:51:00Z">
        <w:pPr>
          <w:suppressAutoHyphens/>
          <w:spacing w:before="240" w:after="240" w:line="360" w:lineRule="auto"/>
          <w:ind w:left="567"/>
          <w:jc w:val="both"/>
        </w:pPr>
      </w:pPrChange>
    </w:pPr>
    <w:rPr>
      <w:rFonts w:ascii="Calibri Light" w:eastAsia="Times New Roman" w:hAnsi="Calibri Light" w:cs="Arial MT"/>
      <w:color w:val="767171" w:themeColor="background2" w:themeShade="80"/>
      <w:sz w:val="21"/>
      <w:szCs w:val="20"/>
      <w:lang w:val="en-GB" w:eastAsia="ar-SA"/>
      <w:rPrChange w:id="50" w:author="JEAN" w:date="2024-09-10T19:51:00Z">
        <w:rPr>
          <w:rFonts w:ascii="Calibri Light" w:hAnsi="Calibri Light" w:cs="Arial MT"/>
          <w:color w:val="767171" w:themeColor="background2" w:themeShade="80"/>
          <w:sz w:val="21"/>
          <w:lang w:val="en-GB" w:eastAsia="ar-SA" w:bidi="ar-SA"/>
        </w:rPr>
      </w:rPrChange>
    </w:rPr>
  </w:style>
  <w:style w:type="paragraph" w:customStyle="1" w:styleId="adcitationrom">
    <w:name w:val="adcitationrom"/>
    <w:rsid w:val="00796E30"/>
    <w:pPr>
      <w:suppressAutoHyphens/>
      <w:spacing w:before="240" w:after="240" w:line="360" w:lineRule="auto"/>
      <w:ind w:left="567"/>
      <w:jc w:val="both"/>
      <w:pPrChange w:id="51" w:author="JEAN" w:date="2024-09-10T19:51:00Z">
        <w:pPr>
          <w:suppressAutoHyphens/>
          <w:spacing w:before="240" w:after="240" w:line="360" w:lineRule="auto"/>
          <w:ind w:left="567"/>
          <w:jc w:val="both"/>
        </w:pPr>
      </w:pPrChange>
    </w:pPr>
    <w:rPr>
      <w:rFonts w:ascii="Calibri Light" w:eastAsia="Times New Roman" w:hAnsi="Calibri Light" w:cs="Arial MT"/>
      <w:sz w:val="21"/>
      <w:szCs w:val="20"/>
      <w:lang w:eastAsia="ar-SA"/>
      <w:rPrChange w:id="51" w:author="JEAN" w:date="2024-09-10T19:51:00Z">
        <w:rPr>
          <w:rFonts w:ascii="Calibri Light" w:hAnsi="Calibri Light" w:cs="Arial MT"/>
          <w:sz w:val="21"/>
          <w:lang w:val="fr-FR" w:eastAsia="ar-SA" w:bidi="ar-SA"/>
        </w:rPr>
      </w:rPrChange>
    </w:rPr>
  </w:style>
  <w:style w:type="paragraph" w:customStyle="1" w:styleId="adcode">
    <w:name w:val="adcode"/>
    <w:rsid w:val="00796E30"/>
    <w:pPr>
      <w:suppressAutoHyphens/>
      <w:spacing w:before="240" w:after="240"/>
      <w:ind w:left="567" w:right="1134"/>
    </w:pPr>
    <w:rPr>
      <w:rFonts w:ascii="Courier" w:eastAsia="Times New Roman" w:hAnsi="Courier" w:cs="Times"/>
      <w:color w:val="000000" w:themeColor="text1"/>
      <w:kern w:val="1"/>
      <w:sz w:val="21"/>
      <w:szCs w:val="32"/>
      <w:lang w:eastAsia="ar-SA"/>
    </w:rPr>
  </w:style>
  <w:style w:type="paragraph" w:customStyle="1" w:styleId="adcollaborateur">
    <w:name w:val="adcollaborateur"/>
    <w:rsid w:val="00796E30"/>
    <w:pPr>
      <w:pBdr>
        <w:right w:val="single" w:sz="4" w:space="4" w:color="auto"/>
      </w:pBdr>
      <w:suppressAutoHyphens/>
      <w:spacing w:before="60" w:after="60"/>
      <w:jc w:val="right"/>
      <w:pPrChange w:id="52" w:author="JEAN" w:date="2024-09-10T19:51:00Z">
        <w:pPr>
          <w:pBdr>
            <w:right w:val="single" w:sz="4" w:space="4" w:color="auto"/>
          </w:pBdr>
          <w:suppressAutoHyphens/>
          <w:spacing w:before="60" w:after="60"/>
          <w:jc w:val="right"/>
        </w:pPr>
      </w:pPrChange>
    </w:pPr>
    <w:rPr>
      <w:rFonts w:ascii="Calibri" w:eastAsia="Times New Roman" w:hAnsi="Calibri" w:cs="Arial"/>
      <w:kern w:val="1"/>
      <w:szCs w:val="32"/>
      <w:lang w:eastAsia="ar-SA"/>
      <w:rPrChange w:id="52" w:author="JEAN" w:date="2024-09-10T19:51:00Z">
        <w:rPr>
          <w:rFonts w:ascii="Calibri" w:hAnsi="Calibri" w:cs="Arial"/>
          <w:kern w:val="1"/>
          <w:sz w:val="24"/>
          <w:szCs w:val="32"/>
          <w:lang w:val="fr-FR" w:eastAsia="ar-SA" w:bidi="ar-SA"/>
        </w:rPr>
      </w:rPrChange>
    </w:rPr>
  </w:style>
  <w:style w:type="paragraph" w:customStyle="1" w:styleId="adcontinued-para">
    <w:name w:val="adcontinued-para"/>
    <w:qFormat/>
    <w:rsid w:val="00796E30"/>
    <w:pPr>
      <w:spacing w:after="120" w:line="264" w:lineRule="auto"/>
      <w:pPrChange w:id="53" w:author="JEAN" w:date="2024-09-10T19:51:00Z">
        <w:pPr>
          <w:spacing w:after="120" w:line="264" w:lineRule="auto"/>
        </w:pPr>
      </w:pPrChange>
    </w:pPr>
    <w:rPr>
      <w:rFonts w:ascii="Calibri Light" w:eastAsia="MS Mincho" w:hAnsi="Calibri Light" w:cs="Calibri Light"/>
      <w:sz w:val="22"/>
      <w:szCs w:val="22"/>
      <w:lang w:eastAsia="ar-SA"/>
      <w:rPrChange w:id="53" w:author="JEAN" w:date="2024-09-10T19:51:00Z">
        <w:rPr>
          <w:rFonts w:ascii="Calibri Light" w:eastAsia="MS Mincho" w:hAnsi="Calibri Light" w:cs="Calibri Light"/>
          <w:sz w:val="22"/>
          <w:szCs w:val="22"/>
          <w:lang w:val="fr-FR" w:eastAsia="ar-SA" w:bidi="ar-SA"/>
        </w:rPr>
      </w:rPrChange>
    </w:rPr>
  </w:style>
  <w:style w:type="paragraph" w:customStyle="1" w:styleId="adcredits-sources-ill">
    <w:name w:val="adcredits-sources-ill"/>
    <w:qFormat/>
    <w:rsid w:val="00796E30"/>
    <w:pPr>
      <w:spacing w:before="120" w:after="120"/>
      <w:ind w:left="567" w:right="567"/>
      <w:pPrChange w:id="54" w:author="JEAN" w:date="2024-09-10T19:51:00Z">
        <w:pPr>
          <w:spacing w:before="120" w:after="120"/>
          <w:ind w:left="567" w:right="567"/>
        </w:pPr>
      </w:pPrChange>
    </w:pPr>
    <w:rPr>
      <w:rFonts w:ascii="Calibri Light" w:eastAsia="SimSun" w:hAnsi="Calibri Light" w:cs="Arial"/>
      <w:kern w:val="1"/>
      <w:sz w:val="21"/>
      <w:szCs w:val="32"/>
      <w:lang w:eastAsia="ar-LB" w:bidi="ar-LB"/>
      <w:rPrChange w:id="54" w:author="JEAN" w:date="2024-09-10T19:51:00Z">
        <w:rPr>
          <w:rFonts w:ascii="Calibri Light" w:eastAsia="SimSun" w:hAnsi="Calibri Light" w:cs="Arial"/>
          <w:kern w:val="1"/>
          <w:sz w:val="21"/>
          <w:szCs w:val="32"/>
          <w:lang w:val="fr-FR" w:eastAsia="ar-LB" w:bidi="ar-LB"/>
        </w:rPr>
      </w:rPrChange>
    </w:rPr>
  </w:style>
  <w:style w:type="paragraph" w:customStyle="1" w:styleId="adcreditsill">
    <w:name w:val="adcreditsill"/>
    <w:qFormat/>
    <w:rsid w:val="00796E30"/>
    <w:rPr>
      <w:rFonts w:ascii="Junicode" w:eastAsia="SimSun" w:hAnsi="Junicode" w:cs="Arial"/>
      <w:kern w:val="1"/>
      <w:sz w:val="28"/>
      <w:szCs w:val="32"/>
      <w:lang w:eastAsia="ar-LB" w:bidi="ar-LB"/>
    </w:rPr>
  </w:style>
  <w:style w:type="paragraph" w:customStyle="1" w:styleId="addedicace">
    <w:name w:val="addedicace"/>
    <w:rsid w:val="00796E30"/>
    <w:pPr>
      <w:suppressAutoHyphens/>
      <w:spacing w:before="240" w:after="240"/>
      <w:ind w:left="1134"/>
      <w:jc w:val="right"/>
      <w:pPrChange w:id="55" w:author="JEAN" w:date="2024-09-10T19:51:00Z">
        <w:pPr>
          <w:suppressAutoHyphens/>
          <w:spacing w:before="240" w:after="240"/>
          <w:ind w:left="1134"/>
          <w:jc w:val="right"/>
        </w:pPr>
      </w:pPrChange>
    </w:pPr>
    <w:rPr>
      <w:rFonts w:ascii="Calibri Light" w:eastAsia="MS Mincho" w:hAnsi="Calibri Light" w:cs="Minion Pro"/>
      <w:sz w:val="22"/>
      <w:lang w:eastAsia="ar-SA"/>
      <w:rPrChange w:id="55" w:author="JEAN" w:date="2024-09-10T19:51:00Z">
        <w:rPr>
          <w:rFonts w:ascii="Calibri Light" w:eastAsia="MS Mincho" w:hAnsi="Calibri Light" w:cs="Minion Pro"/>
          <w:sz w:val="22"/>
          <w:szCs w:val="24"/>
          <w:lang w:val="fr-FR" w:eastAsia="ar-SA" w:bidi="ar-SA"/>
        </w:rPr>
      </w:rPrChange>
    </w:rPr>
  </w:style>
  <w:style w:type="paragraph" w:customStyle="1" w:styleId="addefinition">
    <w:name w:val="addefinition"/>
    <w:qFormat/>
    <w:rsid w:val="00796E30"/>
    <w:pPr>
      <w:ind w:left="340"/>
    </w:pPr>
    <w:rPr>
      <w:rFonts w:ascii="Junicode" w:eastAsia="SimSun" w:hAnsi="Junicode" w:cs="Arial"/>
      <w:kern w:val="1"/>
      <w:szCs w:val="32"/>
      <w:lang w:eastAsia="ar-LB" w:bidi="ar-LB"/>
    </w:rPr>
  </w:style>
  <w:style w:type="paragraph" w:customStyle="1" w:styleId="addescmedia">
    <w:name w:val="addescmedia"/>
    <w:qFormat/>
    <w:rsid w:val="00796E30"/>
    <w:pPr>
      <w:spacing w:before="120" w:after="120"/>
      <w:ind w:left="567" w:right="567"/>
      <w:jc w:val="center"/>
      <w:pPrChange w:id="56" w:author="JEAN" w:date="2024-09-10T19:51:00Z">
        <w:pPr>
          <w:spacing w:before="120" w:after="120"/>
          <w:ind w:left="567" w:right="567"/>
          <w:jc w:val="center"/>
        </w:pPr>
      </w:pPrChange>
    </w:pPr>
    <w:rPr>
      <w:rFonts w:ascii="Calibri" w:eastAsia="MS Mincho" w:hAnsi="Calibri" w:cs="Cambria"/>
      <w:sz w:val="22"/>
      <w:lang w:eastAsia="ar-SA"/>
      <w:rPrChange w:id="56" w:author="JEAN" w:date="2024-09-10T19:51:00Z">
        <w:rPr>
          <w:rFonts w:ascii="Calibri" w:eastAsia="MS Mincho" w:hAnsi="Calibri" w:cs="Cambria"/>
          <w:sz w:val="22"/>
          <w:szCs w:val="24"/>
          <w:lang w:val="fr-FR" w:eastAsia="ar-SA" w:bidi="ar-SA"/>
        </w:rPr>
      </w:rPrChange>
    </w:rPr>
  </w:style>
  <w:style w:type="paragraph" w:customStyle="1" w:styleId="addescriptill">
    <w:name w:val="addescriptill"/>
    <w:qFormat/>
    <w:rsid w:val="00796E30"/>
    <w:rPr>
      <w:rFonts w:ascii="Junicode" w:eastAsia="SimSun" w:hAnsi="Junicode" w:cs="Arial"/>
      <w:kern w:val="1"/>
      <w:szCs w:val="32"/>
      <w:lang w:eastAsia="ar-LB" w:bidi="ar-LB"/>
    </w:rPr>
  </w:style>
  <w:style w:type="paragraph" w:customStyle="1" w:styleId="addidascalie">
    <w:name w:val="addidascalie"/>
    <w:rsid w:val="00796E30"/>
    <w:pPr>
      <w:suppressAutoHyphens/>
      <w:adjustRightInd w:val="0"/>
      <w:spacing w:before="120" w:after="60" w:line="360" w:lineRule="auto"/>
      <w:ind w:left="567"/>
      <w:pPrChange w:id="57" w:author="JEAN" w:date="2024-09-10T19:51:00Z">
        <w:pPr>
          <w:suppressAutoHyphens/>
          <w:adjustRightInd w:val="0"/>
          <w:spacing w:before="120" w:after="60" w:line="360" w:lineRule="auto"/>
          <w:ind w:left="567"/>
        </w:pPr>
      </w:pPrChange>
    </w:pPr>
    <w:rPr>
      <w:rFonts w:ascii="Calibri Light" w:eastAsia="Times New Roman" w:hAnsi="Calibri Light" w:cs="Junicode"/>
      <w:sz w:val="22"/>
      <w:szCs w:val="20"/>
      <w:lang w:eastAsia="ar-SA"/>
      <w:rPrChange w:id="57" w:author="JEAN" w:date="2024-09-10T19:51:00Z">
        <w:rPr>
          <w:rFonts w:ascii="Calibri Light" w:hAnsi="Calibri Light" w:cs="Junicode"/>
          <w:sz w:val="22"/>
          <w:lang w:val="fr-FR" w:eastAsia="ar-SA" w:bidi="ar-SA"/>
        </w:rPr>
      </w:rPrChange>
    </w:rPr>
  </w:style>
  <w:style w:type="paragraph" w:customStyle="1" w:styleId="addroitsill">
    <w:name w:val="addroitsill"/>
    <w:qFormat/>
    <w:rsid w:val="00796E30"/>
    <w:rPr>
      <w:rFonts w:ascii="Junicode" w:eastAsia="SimSun" w:hAnsi="Junicode" w:cs="Arial"/>
      <w:kern w:val="1"/>
      <w:szCs w:val="32"/>
      <w:lang w:eastAsia="ar-LB" w:bidi="ar-LB"/>
    </w:rPr>
  </w:style>
  <w:style w:type="paragraph" w:customStyle="1" w:styleId="adencFocus">
    <w:name w:val="adencFocus"/>
    <w:qFormat/>
    <w:rsid w:val="00796E30"/>
    <w:pPr>
      <w:spacing w:line="360" w:lineRule="auto"/>
      <w:jc w:val="center"/>
      <w:pPrChange w:id="58" w:author="JEAN" w:date="2024-09-10T19:51:00Z">
        <w:pPr>
          <w:spacing w:line="360" w:lineRule="auto"/>
          <w:jc w:val="center"/>
        </w:pPr>
      </w:pPrChange>
    </w:pPr>
    <w:rPr>
      <w:rFonts w:ascii="Myriad Pro" w:eastAsia="MS Mincho" w:hAnsi="Myriad Pro" w:cs="Cambria"/>
      <w:lang w:eastAsia="ar-SA"/>
      <w:rPrChange w:id="58" w:author="JEAN" w:date="2024-09-10T19:51:00Z">
        <w:rPr>
          <w:rFonts w:ascii="Myriad Pro" w:eastAsia="MS Mincho" w:hAnsi="Myriad Pro" w:cs="Cambria"/>
          <w:sz w:val="24"/>
          <w:szCs w:val="24"/>
          <w:lang w:val="fr-FR" w:eastAsia="ar-SA" w:bidi="ar-SA"/>
        </w:rPr>
      </w:rPrChange>
    </w:rPr>
  </w:style>
  <w:style w:type="paragraph" w:customStyle="1" w:styleId="adepigrapheB">
    <w:name w:val="adepigrapheB"/>
    <w:next w:val="Normal"/>
    <w:qFormat/>
    <w:rsid w:val="00796E30"/>
    <w:pPr>
      <w:spacing w:before="120" w:after="120"/>
      <w:ind w:right="2268"/>
      <w:pPrChange w:id="59" w:author="JEAN" w:date="2024-09-10T19:51:00Z">
        <w:pPr>
          <w:spacing w:before="120" w:after="120"/>
          <w:ind w:right="2268"/>
        </w:pPr>
      </w:pPrChange>
    </w:pPr>
    <w:rPr>
      <w:rFonts w:ascii="Calibri Light" w:eastAsia="Times New Roman" w:hAnsi="Calibri Light" w:cs="Times New Roman"/>
      <w:sz w:val="22"/>
      <w:szCs w:val="22"/>
      <w:lang w:eastAsia="ar-SA"/>
      <w:rPrChange w:id="59" w:author="JEAN" w:date="2024-09-10T19:51:00Z">
        <w:rPr>
          <w:rFonts w:ascii="Calibri Light" w:hAnsi="Calibri Light"/>
          <w:sz w:val="22"/>
          <w:szCs w:val="22"/>
          <w:lang w:val="fr-FR" w:eastAsia="ar-SA" w:bidi="ar-SA"/>
        </w:rPr>
      </w:rPrChange>
    </w:rPr>
  </w:style>
  <w:style w:type="paragraph" w:customStyle="1" w:styleId="adepigrapheF">
    <w:name w:val="adepigrapheF"/>
    <w:rsid w:val="00796E30"/>
    <w:pPr>
      <w:suppressAutoHyphens/>
      <w:spacing w:before="240" w:after="360"/>
      <w:ind w:right="2268"/>
      <w:pPrChange w:id="60" w:author="JEAN" w:date="2024-09-10T19:51:00Z">
        <w:pPr>
          <w:suppressAutoHyphens/>
          <w:spacing w:before="240" w:after="360"/>
          <w:ind w:right="2268"/>
        </w:pPr>
      </w:pPrChange>
    </w:pPr>
    <w:rPr>
      <w:rFonts w:ascii="Calibri Light" w:eastAsia="Times New Roman" w:hAnsi="Calibri Light" w:cs="Times New Roman"/>
      <w:sz w:val="22"/>
      <w:szCs w:val="22"/>
      <w:lang w:eastAsia="ar-SA"/>
      <w:rPrChange w:id="60" w:author="JEAN" w:date="2024-09-10T19:51:00Z">
        <w:rPr>
          <w:rFonts w:ascii="Calibri Light" w:hAnsi="Calibri Light"/>
          <w:sz w:val="22"/>
          <w:szCs w:val="22"/>
          <w:lang w:val="fr-FR" w:eastAsia="ar-SA" w:bidi="ar-SA"/>
        </w:rPr>
      </w:rPrChange>
    </w:rPr>
  </w:style>
  <w:style w:type="paragraph" w:customStyle="1" w:styleId="adexemple">
    <w:name w:val="adexemple"/>
    <w:rsid w:val="00796E30"/>
    <w:pPr>
      <w:suppressAutoHyphens/>
      <w:ind w:left="1701"/>
    </w:pPr>
    <w:rPr>
      <w:rFonts w:ascii="Minion Pro" w:eastAsia="Times New Roman" w:hAnsi="Minion Pro" w:cs="Junicode"/>
      <w:szCs w:val="20"/>
      <w:lang w:eastAsia="ar-SA"/>
    </w:rPr>
  </w:style>
  <w:style w:type="paragraph" w:customStyle="1" w:styleId="adexempleref">
    <w:name w:val="adexempleref"/>
    <w:rsid w:val="00796E30"/>
    <w:pPr>
      <w:suppressAutoHyphens/>
      <w:spacing w:after="120"/>
      <w:ind w:left="1701"/>
      <w:pPrChange w:id="61" w:author="JEAN" w:date="2024-09-10T19:51:00Z">
        <w:pPr>
          <w:suppressAutoHyphens/>
          <w:spacing w:after="120"/>
          <w:ind w:left="1701"/>
        </w:pPr>
      </w:pPrChange>
    </w:pPr>
    <w:rPr>
      <w:rFonts w:ascii="Minion Pro" w:eastAsia="Times New Roman" w:hAnsi="Minion Pro" w:cs="Junicode"/>
      <w:sz w:val="22"/>
      <w:szCs w:val="22"/>
      <w:lang w:eastAsia="ar-SA"/>
      <w:rPrChange w:id="61" w:author="JEAN" w:date="2024-09-10T19:51:00Z">
        <w:rPr>
          <w:rFonts w:ascii="Minion Pro" w:hAnsi="Minion Pro" w:cs="Junicode"/>
          <w:sz w:val="22"/>
          <w:szCs w:val="22"/>
          <w:lang w:val="fr-FR" w:eastAsia="ar-SA" w:bidi="ar-SA"/>
        </w:rPr>
      </w:rPrChange>
    </w:rPr>
  </w:style>
  <w:style w:type="paragraph" w:customStyle="1" w:styleId="adexempletrad">
    <w:name w:val="adexempletrad"/>
    <w:rsid w:val="00796E30"/>
    <w:pPr>
      <w:suppressAutoHyphens/>
      <w:ind w:left="1701"/>
    </w:pPr>
    <w:rPr>
      <w:rFonts w:ascii="Minion Pro" w:eastAsia="Times New Roman" w:hAnsi="Minion Pro" w:cs="Junicode"/>
      <w:szCs w:val="20"/>
      <w:lang w:eastAsia="ar-SA"/>
    </w:rPr>
  </w:style>
  <w:style w:type="paragraph" w:customStyle="1" w:styleId="adexergue">
    <w:name w:val="adexergue"/>
    <w:basedOn w:val="adcitationrom"/>
    <w:rsid w:val="00796E30"/>
    <w:pPr>
      <w:ind w:left="0"/>
      <w:jc w:val="right"/>
    </w:pPr>
    <w:rPr>
      <w:smallCaps/>
      <w:sz w:val="18"/>
    </w:rPr>
  </w:style>
  <w:style w:type="paragraph" w:customStyle="1" w:styleId="adglose">
    <w:name w:val="adglose"/>
    <w:rsid w:val="00796E30"/>
    <w:pPr>
      <w:suppressAutoHyphens/>
      <w:ind w:left="1701"/>
    </w:pPr>
    <w:rPr>
      <w:rFonts w:ascii="Minion Pro" w:eastAsia="Times New Roman" w:hAnsi="Minion Pro" w:cs="Junicode"/>
      <w:szCs w:val="20"/>
      <w:lang w:eastAsia="ar-SA"/>
    </w:rPr>
  </w:style>
  <w:style w:type="paragraph" w:customStyle="1" w:styleId="adinclusion">
    <w:name w:val="adinclusion"/>
    <w:rsid w:val="00796E30"/>
    <w:pPr>
      <w:pBdr>
        <w:top w:val="single" w:sz="4" w:space="1" w:color="auto"/>
        <w:bottom w:val="single" w:sz="4" w:space="1" w:color="auto"/>
      </w:pBdr>
      <w:suppressAutoHyphens/>
      <w:spacing w:before="240" w:after="240"/>
      <w:pPrChange w:id="62" w:author="JEAN" w:date="2024-09-10T19:51:00Z">
        <w:pPr>
          <w:pBdr>
            <w:top w:val="single" w:sz="4" w:space="1" w:color="auto"/>
            <w:bottom w:val="single" w:sz="4" w:space="1" w:color="auto"/>
          </w:pBdr>
          <w:suppressAutoHyphens/>
          <w:spacing w:before="240" w:after="240"/>
        </w:pPr>
      </w:pPrChange>
    </w:pPr>
    <w:rPr>
      <w:rFonts w:ascii="Calibri" w:eastAsia="MS Mincho" w:hAnsi="Calibri" w:cs="Cambria"/>
      <w:b/>
      <w:sz w:val="20"/>
      <w:lang w:eastAsia="ar-SA"/>
      <w:rPrChange w:id="62" w:author="JEAN" w:date="2024-09-10T19:51:00Z">
        <w:rPr>
          <w:rFonts w:ascii="Calibri" w:eastAsia="MS Mincho" w:hAnsi="Calibri" w:cs="Cambria"/>
          <w:b/>
          <w:szCs w:val="24"/>
          <w:lang w:val="fr-FR" w:eastAsia="ar-SA" w:bidi="ar-SA"/>
        </w:rPr>
      </w:rPrChange>
    </w:rPr>
  </w:style>
  <w:style w:type="paragraph" w:customStyle="1" w:styleId="adinstitution">
    <w:name w:val="adinstitution"/>
    <w:rsid w:val="00796E30"/>
    <w:pPr>
      <w:suppressAutoHyphens/>
      <w:jc w:val="right"/>
    </w:pPr>
    <w:rPr>
      <w:rFonts w:ascii="Myriad Pro" w:eastAsia="Times New Roman" w:hAnsi="Myriad Pro" w:cs="Arial MT"/>
      <w:szCs w:val="20"/>
      <w:lang w:eastAsia="ar-SA"/>
    </w:rPr>
  </w:style>
  <w:style w:type="paragraph" w:customStyle="1" w:styleId="adlegendefigtab">
    <w:name w:val="adlegendefigtab"/>
    <w:rsid w:val="00796E30"/>
    <w:pPr>
      <w:suppressAutoHyphens/>
      <w:spacing w:before="120" w:after="120"/>
      <w:ind w:left="567" w:right="567"/>
      <w:jc w:val="both"/>
      <w:pPrChange w:id="63" w:author="JEAN" w:date="2024-09-10T19:51:00Z">
        <w:pPr>
          <w:suppressAutoHyphens/>
          <w:spacing w:before="120" w:after="120"/>
          <w:ind w:left="567" w:right="567"/>
          <w:jc w:val="both"/>
        </w:pPr>
      </w:pPrChange>
    </w:pPr>
    <w:rPr>
      <w:rFonts w:ascii="Calibri Light" w:eastAsia="Times New Roman" w:hAnsi="Calibri Light" w:cs="Junicode"/>
      <w:sz w:val="21"/>
      <w:szCs w:val="20"/>
      <w:lang w:eastAsia="ar-SA"/>
      <w:rPrChange w:id="63" w:author="JEAN" w:date="2024-09-10T19:51:00Z">
        <w:rPr>
          <w:rFonts w:ascii="Calibri Light" w:hAnsi="Calibri Light" w:cs="Junicode"/>
          <w:sz w:val="21"/>
          <w:lang w:val="fr-FR" w:eastAsia="ar-SA" w:bidi="ar-SA"/>
        </w:rPr>
      </w:rPrChange>
    </w:rPr>
  </w:style>
  <w:style w:type="paragraph" w:customStyle="1" w:styleId="adlignevers">
    <w:name w:val="adlignevers"/>
    <w:rsid w:val="00796E30"/>
    <w:pPr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suppressAutoHyphens/>
      <w:autoSpaceDE w:val="0"/>
      <w:spacing w:line="360" w:lineRule="auto"/>
      <w:ind w:left="567"/>
      <w:pPrChange w:id="64" w:author="JEAN" w:date="2024-09-10T19:51:00Z">
        <w:pPr>
          <w:widowControl w:val="0"/>
          <w:tabs>
            <w:tab w:val="left" w:pos="566"/>
            <w:tab w:val="left" w:pos="1133"/>
            <w:tab w:val="left" w:pos="1700"/>
            <w:tab w:val="left" w:pos="2267"/>
            <w:tab w:val="left" w:pos="2834"/>
            <w:tab w:val="left" w:pos="3401"/>
            <w:tab w:val="left" w:pos="3968"/>
            <w:tab w:val="left" w:pos="4535"/>
            <w:tab w:val="left" w:pos="5102"/>
            <w:tab w:val="left" w:pos="5669"/>
            <w:tab w:val="left" w:pos="6236"/>
            <w:tab w:val="left" w:pos="6803"/>
          </w:tabs>
          <w:suppressAutoHyphens/>
          <w:autoSpaceDE w:val="0"/>
          <w:spacing w:line="360" w:lineRule="auto"/>
          <w:ind w:left="567"/>
        </w:pPr>
      </w:pPrChange>
    </w:pPr>
    <w:rPr>
      <w:rFonts w:ascii="Calibri Light" w:eastAsia="Times New Roman" w:hAnsi="Calibri Light" w:cs="Junicode"/>
      <w:sz w:val="22"/>
      <w:lang w:eastAsia="ar-SA"/>
      <w:rPrChange w:id="64" w:author="JEAN" w:date="2024-09-10T19:51:00Z">
        <w:rPr>
          <w:rFonts w:ascii="Calibri Light" w:hAnsi="Calibri Light" w:cs="Junicode"/>
          <w:sz w:val="22"/>
          <w:szCs w:val="24"/>
          <w:lang w:val="fr-FR" w:eastAsia="ar-SA" w:bidi="ar-SA"/>
        </w:rPr>
      </w:rPrChange>
    </w:rPr>
  </w:style>
  <w:style w:type="paragraph" w:customStyle="1" w:styleId="adlistenum1">
    <w:name w:val="adlistenum1"/>
    <w:qFormat/>
    <w:rsid w:val="00796E30"/>
    <w:pPr>
      <w:numPr>
        <w:numId w:val="12"/>
      </w:numPr>
      <w:spacing w:before="120" w:after="120"/>
      <w:jc w:val="both"/>
      <w:pPrChange w:id="65" w:author="JEAN" w:date="2024-09-10T19:51:00Z">
        <w:pPr>
          <w:numPr>
            <w:numId w:val="12"/>
          </w:numPr>
          <w:spacing w:before="120" w:after="120"/>
          <w:ind w:left="720" w:hanging="360"/>
          <w:jc w:val="both"/>
        </w:pPr>
      </w:pPrChange>
    </w:pPr>
    <w:rPr>
      <w:rFonts w:ascii="Minion Pro" w:eastAsia="Times New Roman" w:hAnsi="Minion Pro" w:cs="Times New Roman"/>
      <w:szCs w:val="20"/>
      <w:lang w:eastAsia="fr-FR"/>
      <w:rPrChange w:id="65" w:author="JEAN" w:date="2024-09-10T19:51:00Z">
        <w:rPr>
          <w:rFonts w:ascii="Minion Pro" w:hAnsi="Minion Pro"/>
          <w:sz w:val="24"/>
          <w:lang w:val="fr-FR" w:eastAsia="fr-FR" w:bidi="ar-SA"/>
        </w:rPr>
      </w:rPrChange>
    </w:rPr>
  </w:style>
  <w:style w:type="paragraph" w:customStyle="1" w:styleId="adlistenum2">
    <w:name w:val="adlistenum2"/>
    <w:qFormat/>
    <w:rsid w:val="00796E30"/>
    <w:pPr>
      <w:numPr>
        <w:ilvl w:val="1"/>
        <w:numId w:val="12"/>
      </w:numPr>
      <w:pPrChange w:id="66" w:author="JEAN" w:date="2024-09-10T19:51:00Z">
        <w:pPr>
          <w:numPr>
            <w:ilvl w:val="1"/>
            <w:numId w:val="12"/>
          </w:numPr>
          <w:ind w:left="1440" w:hanging="360"/>
        </w:pPr>
      </w:pPrChange>
    </w:pPr>
    <w:rPr>
      <w:rFonts w:ascii="Minion Pro" w:eastAsia="Times New Roman" w:hAnsi="Minion Pro" w:cs="Times New Roman"/>
      <w:sz w:val="20"/>
      <w:szCs w:val="20"/>
      <w:lang w:eastAsia="fr-FR"/>
      <w:rPrChange w:id="66" w:author="JEAN" w:date="2024-09-10T19:51:00Z">
        <w:rPr>
          <w:rFonts w:ascii="Minion Pro" w:hAnsi="Minion Pro"/>
          <w:lang w:val="fr-FR" w:eastAsia="fr-FR" w:bidi="ar-SA"/>
        </w:rPr>
      </w:rPrChange>
    </w:rPr>
  </w:style>
  <w:style w:type="paragraph" w:customStyle="1" w:styleId="adlistenum3">
    <w:name w:val="adlistenum3"/>
    <w:qFormat/>
    <w:rsid w:val="00796E30"/>
    <w:pPr>
      <w:numPr>
        <w:ilvl w:val="2"/>
        <w:numId w:val="12"/>
      </w:numPr>
      <w:pPrChange w:id="67" w:author="JEAN" w:date="2024-09-10T19:51:00Z">
        <w:pPr>
          <w:numPr>
            <w:ilvl w:val="2"/>
            <w:numId w:val="12"/>
          </w:numPr>
          <w:ind w:left="2340" w:hanging="360"/>
        </w:pPr>
      </w:pPrChange>
    </w:pPr>
    <w:rPr>
      <w:rFonts w:ascii="Minion Pro" w:eastAsia="Times New Roman" w:hAnsi="Minion Pro" w:cs="Times New Roman"/>
      <w:sz w:val="20"/>
      <w:szCs w:val="20"/>
      <w:lang w:eastAsia="fr-FR"/>
      <w:rPrChange w:id="67" w:author="JEAN" w:date="2024-09-10T19:51:00Z">
        <w:rPr>
          <w:rFonts w:ascii="Minion Pro" w:hAnsi="Minion Pro"/>
          <w:lang w:val="fr-FR" w:eastAsia="fr-FR" w:bidi="ar-SA"/>
        </w:rPr>
      </w:rPrChange>
    </w:rPr>
  </w:style>
  <w:style w:type="paragraph" w:customStyle="1" w:styleId="adlistenum4">
    <w:name w:val="adlistenum4"/>
    <w:qFormat/>
    <w:rsid w:val="00796E30"/>
    <w:pPr>
      <w:numPr>
        <w:ilvl w:val="3"/>
        <w:numId w:val="12"/>
      </w:numPr>
      <w:pPrChange w:id="68" w:author="JEAN" w:date="2024-09-10T19:51:00Z">
        <w:pPr>
          <w:numPr>
            <w:ilvl w:val="3"/>
            <w:numId w:val="12"/>
          </w:numPr>
          <w:ind w:left="2880" w:hanging="360"/>
        </w:pPr>
      </w:pPrChange>
    </w:pPr>
    <w:rPr>
      <w:rFonts w:ascii="Minion Pro" w:eastAsia="Times New Roman" w:hAnsi="Minion Pro" w:cs="Times New Roman"/>
      <w:sz w:val="20"/>
      <w:szCs w:val="20"/>
      <w:lang w:eastAsia="fr-FR"/>
      <w:rPrChange w:id="68" w:author="JEAN" w:date="2024-09-10T19:51:00Z">
        <w:rPr>
          <w:rFonts w:ascii="Minion Pro" w:hAnsi="Minion Pro"/>
          <w:lang w:val="fr-FR" w:eastAsia="fr-FR" w:bidi="ar-SA"/>
        </w:rPr>
      </w:rPrChange>
    </w:rPr>
  </w:style>
  <w:style w:type="paragraph" w:customStyle="1" w:styleId="adlocalnote">
    <w:name w:val="adlocalnote"/>
    <w:basedOn w:val="Notedebasdepage"/>
    <w:rsid w:val="00796E30"/>
    <w:rPr>
      <w:rFonts w:eastAsia="Times New Roman" w:cs="Times New Roman"/>
      <w:color w:val="000080"/>
    </w:rPr>
  </w:style>
  <w:style w:type="paragraph" w:customStyle="1" w:styleId="adlocalnoteediteur">
    <w:name w:val="adlocalnoteediteur"/>
    <w:basedOn w:val="Notedebasdepage"/>
    <w:rsid w:val="00796E30"/>
    <w:rPr>
      <w:rFonts w:eastAsia="Times New Roman" w:cs="Times New Roman"/>
      <w:color w:val="000080"/>
    </w:rPr>
  </w:style>
  <w:style w:type="paragraph" w:customStyle="1" w:styleId="adlocalnoteredaction">
    <w:name w:val="adlocalnoteredaction"/>
    <w:basedOn w:val="Notedebasdepage"/>
    <w:rsid w:val="00796E30"/>
    <w:rPr>
      <w:rFonts w:eastAsia="Times New Roman" w:cs="Times New Roman"/>
      <w:color w:val="008000"/>
    </w:rPr>
  </w:style>
  <w:style w:type="paragraph" w:customStyle="1" w:styleId="admail">
    <w:name w:val="admail"/>
    <w:rsid w:val="00796E30"/>
    <w:pPr>
      <w:pBdr>
        <w:right w:val="single" w:sz="4" w:space="4" w:color="auto"/>
      </w:pBdr>
      <w:suppressAutoHyphens/>
      <w:spacing w:before="60" w:after="60"/>
      <w:jc w:val="right"/>
      <w:pPrChange w:id="69" w:author="JEAN" w:date="2024-09-10T19:51:00Z">
        <w:pPr>
          <w:pBdr>
            <w:right w:val="single" w:sz="4" w:space="4" w:color="auto"/>
          </w:pBdr>
          <w:suppressAutoHyphens/>
          <w:spacing w:before="60" w:after="60"/>
          <w:jc w:val="right"/>
        </w:pPr>
      </w:pPrChange>
    </w:pPr>
    <w:rPr>
      <w:rFonts w:ascii="Calibri" w:eastAsia="Times New Roman" w:hAnsi="Calibri" w:cs="Arial"/>
      <w:kern w:val="1"/>
      <w:szCs w:val="32"/>
      <w:lang w:eastAsia="ar-SA"/>
      <w:rPrChange w:id="69" w:author="JEAN" w:date="2024-09-10T19:51:00Z">
        <w:rPr>
          <w:rFonts w:ascii="Calibri" w:hAnsi="Calibri" w:cs="Arial"/>
          <w:kern w:val="1"/>
          <w:sz w:val="24"/>
          <w:szCs w:val="32"/>
          <w:lang w:val="fr-FR" w:eastAsia="ar-SA" w:bidi="ar-SA"/>
        </w:rPr>
      </w:rPrChange>
    </w:rPr>
  </w:style>
  <w:style w:type="paragraph" w:customStyle="1" w:styleId="admotscles">
    <w:name w:val="admotscles"/>
    <w:rsid w:val="00796E30"/>
    <w:pPr>
      <w:suppressAutoHyphens/>
      <w:spacing w:before="240" w:after="120"/>
      <w:ind w:left="284"/>
      <w:pPrChange w:id="70" w:author="JEAN" w:date="2024-09-10T19:51:00Z">
        <w:pPr>
          <w:suppressAutoHyphens/>
          <w:spacing w:before="240" w:after="120"/>
          <w:ind w:left="284"/>
        </w:pPr>
      </w:pPrChange>
    </w:pPr>
    <w:rPr>
      <w:rFonts w:ascii="Calibri" w:eastAsia="Times New Roman" w:hAnsi="Calibri" w:cs="Minion Pro"/>
      <w:sz w:val="22"/>
      <w:szCs w:val="20"/>
      <w:lang w:eastAsia="ar-SA"/>
      <w:rPrChange w:id="70" w:author="JEAN" w:date="2024-09-10T19:51:00Z">
        <w:rPr>
          <w:rFonts w:ascii="Calibri" w:hAnsi="Calibri" w:cs="Minion Pro"/>
          <w:sz w:val="22"/>
          <w:lang w:val="fr-FR" w:eastAsia="ar-SA" w:bidi="ar-SA"/>
        </w:rPr>
      </w:rPrChange>
    </w:rPr>
  </w:style>
  <w:style w:type="paragraph" w:customStyle="1" w:styleId="admotsclesinv">
    <w:name w:val="admotscles_inv"/>
    <w:rsid w:val="00796E30"/>
    <w:pPr>
      <w:suppressAutoHyphens/>
      <w:jc w:val="right"/>
    </w:pPr>
    <w:rPr>
      <w:rFonts w:ascii="Myriad Pro" w:eastAsia="Times New Roman" w:hAnsi="Myriad Pro" w:cs="Baghdad"/>
      <w:kern w:val="1"/>
      <w:szCs w:val="32"/>
      <w:lang w:val="ar-SA" w:eastAsia="ar-LB" w:bidi="ar-LB"/>
    </w:rPr>
  </w:style>
  <w:style w:type="paragraph" w:customStyle="1" w:styleId="admotsclesital">
    <w:name w:val="admotsclesital"/>
    <w:rsid w:val="00796E30"/>
    <w:pPr>
      <w:suppressAutoHyphens/>
      <w:spacing w:before="240" w:after="120"/>
      <w:ind w:left="284"/>
      <w:pPrChange w:id="71" w:author="JEAN" w:date="2024-09-10T19:51:00Z">
        <w:pPr>
          <w:suppressAutoHyphens/>
          <w:spacing w:before="240" w:after="120"/>
          <w:ind w:left="284"/>
        </w:pPr>
      </w:pPrChange>
    </w:pPr>
    <w:rPr>
      <w:rFonts w:ascii="Calibri" w:eastAsia="Times New Roman" w:hAnsi="Calibri" w:cs="Minion Pro"/>
      <w:sz w:val="22"/>
      <w:szCs w:val="20"/>
      <w:lang w:val="en-GB" w:eastAsia="ar-SA"/>
      <w:rPrChange w:id="71" w:author="JEAN" w:date="2024-09-10T19:51:00Z">
        <w:rPr>
          <w:rFonts w:ascii="Calibri" w:hAnsi="Calibri" w:cs="Minion Pro"/>
          <w:sz w:val="22"/>
          <w:lang w:val="en-GB" w:eastAsia="ar-SA" w:bidi="ar-SA"/>
        </w:rPr>
      </w:rPrChange>
    </w:rPr>
  </w:style>
  <w:style w:type="paragraph" w:customStyle="1" w:styleId="adnoteinv">
    <w:name w:val="adnote_inv"/>
    <w:rsid w:val="00796E30"/>
    <w:pPr>
      <w:suppressAutoHyphens/>
      <w:jc w:val="right"/>
    </w:pPr>
    <w:rPr>
      <w:rFonts w:ascii="Times New Roman" w:eastAsia="Times New Roman" w:hAnsi="Times New Roman" w:cs="Times New Roman"/>
      <w:lang w:val="ar-SA" w:eastAsia="ar-SA"/>
    </w:rPr>
  </w:style>
  <w:style w:type="paragraph" w:customStyle="1" w:styleId="adouvrageauteur">
    <w:name w:val="adouvrage_auteur"/>
    <w:rsid w:val="00796E30"/>
    <w:pPr>
      <w:suppressAutoHyphens/>
    </w:pPr>
    <w:rPr>
      <w:rFonts w:ascii="Minion Pro" w:eastAsia="Times New Roman" w:hAnsi="Minion Pro" w:cs="Times New Roman"/>
      <w:sz w:val="20"/>
      <w:szCs w:val="20"/>
      <w:lang w:eastAsia="fr-FR"/>
    </w:rPr>
  </w:style>
  <w:style w:type="character" w:customStyle="1" w:styleId="adouvragedate">
    <w:name w:val="adouvrage_date"/>
    <w:rsid w:val="00796E30"/>
    <w:rPr>
      <w:color w:val="808080"/>
    </w:rPr>
  </w:style>
  <w:style w:type="paragraph" w:customStyle="1" w:styleId="adouvragerefbibliofull">
    <w:name w:val="adouvrage_refbibliofull"/>
    <w:qFormat/>
    <w:rsid w:val="00796E30"/>
    <w:pPr>
      <w:pBdr>
        <w:top w:val="single" w:sz="4" w:space="8" w:color="auto"/>
      </w:pBdr>
      <w:spacing w:before="240" w:line="360" w:lineRule="auto"/>
      <w:pPrChange w:id="72" w:author="JEAN" w:date="2024-09-10T19:51:00Z">
        <w:pPr>
          <w:pBdr>
            <w:top w:val="single" w:sz="4" w:space="8" w:color="auto"/>
          </w:pBdr>
          <w:spacing w:before="240" w:line="360" w:lineRule="auto"/>
        </w:pPr>
      </w:pPrChange>
    </w:pPr>
    <w:rPr>
      <w:rFonts w:ascii="Times" w:eastAsia="Times New Roman" w:hAnsi="Times" w:cs="Times New Roman"/>
      <w:szCs w:val="20"/>
      <w:lang w:eastAsia="fr-FR"/>
      <w:rPrChange w:id="72" w:author="JEAN" w:date="2024-09-10T19:51:00Z">
        <w:rPr>
          <w:rFonts w:ascii="Times" w:hAnsi="Times"/>
          <w:sz w:val="24"/>
          <w:lang w:val="fr-FR" w:eastAsia="fr-FR" w:bidi="ar-SA"/>
        </w:rPr>
      </w:rPrChange>
    </w:rPr>
  </w:style>
  <w:style w:type="paragraph" w:customStyle="1" w:styleId="adouvragereference">
    <w:name w:val="adouvrage_reference"/>
    <w:rsid w:val="00796E30"/>
    <w:pPr>
      <w:suppressAutoHyphens/>
      <w:spacing w:after="120"/>
      <w:pPrChange w:id="73" w:author="JEAN" w:date="2024-09-10T19:51:00Z">
        <w:pPr>
          <w:suppressAutoHyphens/>
          <w:spacing w:after="120"/>
        </w:pPr>
      </w:pPrChange>
    </w:pPr>
    <w:rPr>
      <w:rFonts w:ascii="Minion Pro" w:eastAsia="Times New Roman" w:hAnsi="Minion Pro" w:cs="Times New Roman"/>
      <w:sz w:val="20"/>
      <w:szCs w:val="20"/>
      <w:lang w:eastAsia="fr-FR"/>
      <w:rPrChange w:id="73" w:author="JEAN" w:date="2024-09-10T19:51:00Z">
        <w:rPr>
          <w:rFonts w:ascii="Minion Pro" w:hAnsi="Minion Pro"/>
          <w:lang w:val="fr-FR" w:eastAsia="fr-FR" w:bidi="ar-SA"/>
        </w:rPr>
      </w:rPrChange>
    </w:rPr>
  </w:style>
  <w:style w:type="paragraph" w:customStyle="1" w:styleId="adouvragetitre">
    <w:name w:val="adouvrage_titre"/>
    <w:qFormat/>
    <w:rsid w:val="00796E30"/>
    <w:pPr>
      <w:widowControl w:val="0"/>
      <w:suppressAutoHyphens/>
    </w:pPr>
    <w:rPr>
      <w:rFonts w:ascii="Minion Pro" w:eastAsia="Times New Roman" w:hAnsi="Minion Pro" w:cs="Times New Roman"/>
      <w:sz w:val="20"/>
      <w:szCs w:val="20"/>
      <w:lang w:eastAsia="fr-FR"/>
    </w:rPr>
  </w:style>
  <w:style w:type="paragraph" w:customStyle="1" w:styleId="adpuce1">
    <w:name w:val="adpuce1"/>
    <w:qFormat/>
    <w:rsid w:val="00796E30"/>
    <w:pPr>
      <w:numPr>
        <w:numId w:val="13"/>
      </w:numPr>
      <w:spacing w:before="120" w:after="120"/>
      <w:jc w:val="both"/>
      <w:pPrChange w:id="74" w:author="JEAN" w:date="2024-09-10T19:51:00Z">
        <w:pPr>
          <w:numPr>
            <w:numId w:val="13"/>
          </w:numPr>
          <w:spacing w:before="120" w:after="120"/>
          <w:ind w:left="785" w:hanging="360"/>
          <w:jc w:val="both"/>
        </w:pPr>
      </w:pPrChange>
    </w:pPr>
    <w:rPr>
      <w:rFonts w:ascii="Minion Pro" w:eastAsia="Times New Roman" w:hAnsi="Minion Pro" w:cs="Times New Roman"/>
      <w:szCs w:val="20"/>
      <w:lang w:eastAsia="fr-FR"/>
      <w:rPrChange w:id="74" w:author="JEAN" w:date="2024-09-10T19:51:00Z">
        <w:rPr>
          <w:rFonts w:ascii="Minion Pro" w:hAnsi="Minion Pro"/>
          <w:sz w:val="24"/>
          <w:lang w:val="fr-FR" w:eastAsia="fr-FR" w:bidi="ar-SA"/>
        </w:rPr>
      </w:rPrChange>
    </w:rPr>
  </w:style>
  <w:style w:type="paragraph" w:customStyle="1" w:styleId="adpuce2">
    <w:name w:val="adpuce2"/>
    <w:qFormat/>
    <w:rsid w:val="00796E30"/>
    <w:pPr>
      <w:numPr>
        <w:ilvl w:val="1"/>
        <w:numId w:val="13"/>
      </w:numPr>
      <w:spacing w:after="120"/>
      <w:pPrChange w:id="75" w:author="JEAN" w:date="2024-09-10T19:51:00Z">
        <w:pPr>
          <w:numPr>
            <w:ilvl w:val="1"/>
            <w:numId w:val="13"/>
          </w:numPr>
          <w:spacing w:after="120"/>
          <w:ind w:left="1440" w:hanging="360"/>
        </w:pPr>
      </w:pPrChange>
    </w:pPr>
    <w:rPr>
      <w:rFonts w:ascii="Minion Pro" w:eastAsia="Times New Roman" w:hAnsi="Minion Pro" w:cs="Times New Roman"/>
      <w:szCs w:val="20"/>
      <w:lang w:eastAsia="fr-FR"/>
      <w:rPrChange w:id="75" w:author="JEAN" w:date="2024-09-10T19:51:00Z">
        <w:rPr>
          <w:rFonts w:ascii="Minion Pro" w:hAnsi="Minion Pro"/>
          <w:sz w:val="24"/>
          <w:lang w:val="fr-FR" w:eastAsia="fr-FR" w:bidi="ar-SA"/>
        </w:rPr>
      </w:rPrChange>
    </w:rPr>
  </w:style>
  <w:style w:type="paragraph" w:customStyle="1" w:styleId="adpuce3">
    <w:name w:val="adpuce3"/>
    <w:qFormat/>
    <w:rsid w:val="00796E30"/>
    <w:pPr>
      <w:numPr>
        <w:ilvl w:val="2"/>
        <w:numId w:val="13"/>
      </w:numPr>
      <w:pPrChange w:id="76" w:author="JEAN" w:date="2024-09-10T19:51:00Z">
        <w:pPr>
          <w:numPr>
            <w:ilvl w:val="2"/>
            <w:numId w:val="13"/>
          </w:numPr>
          <w:ind w:left="2160" w:hanging="360"/>
        </w:pPr>
      </w:pPrChange>
    </w:pPr>
    <w:rPr>
      <w:rFonts w:ascii="Minion Pro" w:eastAsia="Times New Roman" w:hAnsi="Minion Pro" w:cs="Times New Roman"/>
      <w:szCs w:val="20"/>
      <w:lang w:eastAsia="fr-FR"/>
      <w:rPrChange w:id="76" w:author="JEAN" w:date="2024-09-10T19:51:00Z">
        <w:rPr>
          <w:rFonts w:ascii="Minion Pro" w:hAnsi="Minion Pro"/>
          <w:sz w:val="24"/>
          <w:lang w:val="fr-FR" w:eastAsia="fr-FR" w:bidi="ar-SA"/>
        </w:rPr>
      </w:rPrChange>
    </w:rPr>
  </w:style>
  <w:style w:type="paragraph" w:customStyle="1" w:styleId="adpuce4">
    <w:name w:val="adpuce4"/>
    <w:qFormat/>
    <w:rsid w:val="00796E30"/>
    <w:pPr>
      <w:numPr>
        <w:ilvl w:val="3"/>
        <w:numId w:val="13"/>
      </w:numPr>
      <w:pPrChange w:id="77" w:author="JEAN" w:date="2024-09-10T19:51:00Z">
        <w:pPr>
          <w:numPr>
            <w:ilvl w:val="3"/>
            <w:numId w:val="13"/>
          </w:numPr>
          <w:ind w:left="2880" w:hanging="360"/>
        </w:pPr>
      </w:pPrChange>
    </w:pPr>
    <w:rPr>
      <w:rFonts w:ascii="Minion Pro" w:eastAsia="Times New Roman" w:hAnsi="Minion Pro" w:cs="Times New Roman"/>
      <w:sz w:val="20"/>
      <w:szCs w:val="20"/>
      <w:lang w:eastAsia="fr-FR"/>
      <w:rPrChange w:id="77" w:author="JEAN" w:date="2024-09-10T19:51:00Z">
        <w:rPr>
          <w:rFonts w:ascii="Minion Pro" w:hAnsi="Minion Pro"/>
          <w:lang w:val="fr-FR" w:eastAsia="fr-FR" w:bidi="ar-SA"/>
        </w:rPr>
      </w:rPrChange>
    </w:rPr>
  </w:style>
  <w:style w:type="paragraph" w:customStyle="1" w:styleId="adquestion">
    <w:name w:val="adquestion"/>
    <w:rsid w:val="00796E30"/>
    <w:pPr>
      <w:suppressAutoHyphens/>
      <w:ind w:firstLine="709"/>
    </w:pPr>
    <w:rPr>
      <w:rFonts w:ascii="Minion Pro" w:eastAsia="Times New Roman" w:hAnsi="Minion Pro" w:cs="Times"/>
      <w:kern w:val="1"/>
      <w:szCs w:val="32"/>
      <w:lang w:eastAsia="ar-SA"/>
    </w:rPr>
  </w:style>
  <w:style w:type="paragraph" w:customStyle="1" w:styleId="adrecensiontitrebiblio">
    <w:name w:val="adrecension_titre_biblio"/>
    <w:qFormat/>
    <w:rsid w:val="00796E30"/>
    <w:rPr>
      <w:rFonts w:ascii="Minion Pro" w:eastAsia="MS Mincho" w:hAnsi="Minion Pro" w:cs="Cambria"/>
      <w:sz w:val="28"/>
      <w:lang w:eastAsia="ar-SA"/>
    </w:rPr>
  </w:style>
  <w:style w:type="paragraph" w:customStyle="1" w:styleId="adrecension-biblio">
    <w:name w:val="adrecension-biblio"/>
    <w:qFormat/>
    <w:rsid w:val="00796E30"/>
    <w:rPr>
      <w:rFonts w:ascii="Minion Pro" w:eastAsia="Times New Roman" w:hAnsi="Minion Pro" w:cs="Times New Roman"/>
      <w:szCs w:val="20"/>
      <w:lang w:val="es-ES" w:eastAsia="ar-SA"/>
    </w:rPr>
  </w:style>
  <w:style w:type="paragraph" w:customStyle="1" w:styleId="adremerciements">
    <w:name w:val="adremerciements"/>
    <w:rsid w:val="00796E30"/>
    <w:pPr>
      <w:suppressAutoHyphens/>
      <w:spacing w:before="120" w:after="120"/>
      <w:ind w:left="1134"/>
      <w:jc w:val="right"/>
      <w:pPrChange w:id="78" w:author="JEAN" w:date="2024-09-10T19:51:00Z">
        <w:pPr>
          <w:suppressAutoHyphens/>
          <w:spacing w:before="120" w:after="120"/>
          <w:ind w:left="1134"/>
          <w:jc w:val="right"/>
        </w:pPr>
      </w:pPrChange>
    </w:pPr>
    <w:rPr>
      <w:rFonts w:ascii="Calibri Light" w:eastAsia="Times New Roman" w:hAnsi="Calibri Light" w:cs="Times"/>
      <w:kern w:val="1"/>
      <w:sz w:val="22"/>
      <w:szCs w:val="32"/>
      <w:lang w:eastAsia="ar-SA"/>
      <w:rPrChange w:id="78" w:author="JEAN" w:date="2024-09-10T19:51:00Z">
        <w:rPr>
          <w:rFonts w:ascii="Calibri Light" w:hAnsi="Calibri Light" w:cs="Times"/>
          <w:kern w:val="1"/>
          <w:sz w:val="22"/>
          <w:szCs w:val="32"/>
          <w:lang w:val="fr-FR" w:eastAsia="ar-SA" w:bidi="ar-SA"/>
        </w:rPr>
      </w:rPrChange>
    </w:rPr>
  </w:style>
  <w:style w:type="paragraph" w:customStyle="1" w:styleId="adreplique">
    <w:name w:val="adreplique"/>
    <w:rsid w:val="00796E30"/>
    <w:pPr>
      <w:suppressAutoHyphens/>
      <w:ind w:left="851" w:hanging="284"/>
      <w:jc w:val="both"/>
      <w:pPrChange w:id="79" w:author="JEAN" w:date="2024-09-10T19:51:00Z">
        <w:pPr>
          <w:suppressAutoHyphens/>
          <w:ind w:left="851" w:hanging="284"/>
          <w:jc w:val="both"/>
        </w:pPr>
      </w:pPrChange>
    </w:pPr>
    <w:rPr>
      <w:rFonts w:ascii="Calibri Light" w:eastAsia="Times New Roman" w:hAnsi="Calibri Light" w:cs="Junicode"/>
      <w:sz w:val="22"/>
      <w:szCs w:val="20"/>
      <w:lang w:eastAsia="ar-SA"/>
      <w:rPrChange w:id="79" w:author="JEAN" w:date="2024-09-10T19:51:00Z">
        <w:rPr>
          <w:rFonts w:ascii="Calibri Light" w:hAnsi="Calibri Light" w:cs="Junicode"/>
          <w:sz w:val="22"/>
          <w:lang w:val="fr-FR" w:eastAsia="ar-SA" w:bidi="ar-SA"/>
        </w:rPr>
      </w:rPrChange>
    </w:rPr>
  </w:style>
  <w:style w:type="paragraph" w:customStyle="1" w:styleId="adreponse">
    <w:name w:val="adreponse"/>
    <w:rsid w:val="00796E30"/>
    <w:pPr>
      <w:suppressAutoHyphens/>
      <w:ind w:firstLine="709"/>
    </w:pPr>
    <w:rPr>
      <w:rFonts w:ascii="Minion Pro" w:eastAsia="Times New Roman" w:hAnsi="Minion Pro" w:cs="Times"/>
      <w:kern w:val="1"/>
      <w:szCs w:val="32"/>
      <w:lang w:eastAsia="ar-SA"/>
    </w:rPr>
  </w:style>
  <w:style w:type="paragraph" w:customStyle="1" w:styleId="adresume">
    <w:name w:val="adresume"/>
    <w:rsid w:val="00796E30"/>
    <w:pPr>
      <w:suppressAutoHyphens/>
      <w:spacing w:before="240" w:after="240"/>
      <w:ind w:left="284"/>
      <w:pPrChange w:id="80" w:author="JEAN" w:date="2024-09-10T19:51:00Z">
        <w:pPr>
          <w:suppressAutoHyphens/>
          <w:spacing w:before="240" w:after="240"/>
          <w:ind w:left="284"/>
        </w:pPr>
      </w:pPrChange>
    </w:pPr>
    <w:rPr>
      <w:rFonts w:ascii="Calibri" w:eastAsia="Times New Roman" w:hAnsi="Calibri" w:cs="Minion Pro"/>
      <w:sz w:val="22"/>
      <w:szCs w:val="20"/>
      <w:lang w:eastAsia="ar-SA"/>
      <w:rPrChange w:id="80" w:author="JEAN" w:date="2024-09-10T19:51:00Z">
        <w:rPr>
          <w:rFonts w:ascii="Calibri" w:hAnsi="Calibri" w:cs="Minion Pro"/>
          <w:sz w:val="22"/>
          <w:lang w:val="fr-FR" w:eastAsia="ar-SA" w:bidi="ar-SA"/>
        </w:rPr>
      </w:rPrChange>
    </w:rPr>
  </w:style>
  <w:style w:type="paragraph" w:customStyle="1" w:styleId="adresumeinv">
    <w:name w:val="adresume_inv"/>
    <w:rsid w:val="00796E30"/>
    <w:pPr>
      <w:suppressAutoHyphens/>
      <w:jc w:val="right"/>
    </w:pPr>
    <w:rPr>
      <w:rFonts w:ascii="Minion Pro" w:eastAsia="Times New Roman" w:hAnsi="Minion Pro" w:cs="Baghdad"/>
      <w:kern w:val="1"/>
      <w:szCs w:val="32"/>
      <w:lang w:val="ar-SA" w:eastAsia="ar-LB" w:bidi="ar-LB"/>
    </w:rPr>
  </w:style>
  <w:style w:type="paragraph" w:customStyle="1" w:styleId="adresumeital">
    <w:name w:val="adresumeital"/>
    <w:rsid w:val="00796E30"/>
    <w:pPr>
      <w:suppressAutoHyphens/>
      <w:spacing w:before="240" w:after="240"/>
      <w:ind w:left="284"/>
      <w:pPrChange w:id="81" w:author="JEAN" w:date="2024-09-10T19:51:00Z">
        <w:pPr>
          <w:suppressAutoHyphens/>
          <w:spacing w:before="240" w:after="240"/>
          <w:ind w:left="284"/>
        </w:pPr>
      </w:pPrChange>
    </w:pPr>
    <w:rPr>
      <w:rFonts w:ascii="Calibri" w:eastAsia="Times New Roman" w:hAnsi="Calibri" w:cs="Minion Pro"/>
      <w:sz w:val="22"/>
      <w:szCs w:val="20"/>
      <w:lang w:val="en-GB" w:eastAsia="ar-SA"/>
      <w:rPrChange w:id="81" w:author="JEAN" w:date="2024-09-10T19:51:00Z">
        <w:rPr>
          <w:rFonts w:ascii="Calibri" w:hAnsi="Calibri" w:cs="Minion Pro"/>
          <w:sz w:val="22"/>
          <w:lang w:val="en-GB" w:eastAsia="ar-SA" w:bidi="ar-SA"/>
        </w:rPr>
      </w:rPrChange>
    </w:rPr>
  </w:style>
  <w:style w:type="paragraph" w:customStyle="1" w:styleId="adseparateur">
    <w:name w:val="adseparateur"/>
    <w:rsid w:val="00796E30"/>
    <w:pPr>
      <w:suppressAutoHyphens/>
      <w:spacing w:before="360" w:after="360"/>
      <w:jc w:val="center"/>
    </w:pPr>
    <w:rPr>
      <w:rFonts w:ascii="Calibri Light" w:eastAsia="Times New Roman" w:hAnsi="Calibri Light" w:cs="Arial"/>
      <w:kern w:val="1"/>
      <w:szCs w:val="32"/>
      <w:lang w:eastAsia="ar-SA"/>
    </w:rPr>
  </w:style>
  <w:style w:type="paragraph" w:customStyle="1" w:styleId="adSousTitre">
    <w:name w:val="adSousTitre"/>
    <w:rsid w:val="00796E30"/>
    <w:pPr>
      <w:suppressAutoHyphens/>
      <w:spacing w:after="240"/>
      <w:ind w:left="284"/>
      <w:pPrChange w:id="82" w:author="JEAN" w:date="2024-09-10T19:51:00Z">
        <w:pPr>
          <w:suppressAutoHyphens/>
          <w:spacing w:after="240"/>
          <w:ind w:left="284"/>
        </w:pPr>
      </w:pPrChange>
    </w:pPr>
    <w:rPr>
      <w:rFonts w:ascii="Calibri" w:eastAsia="Times New Roman" w:hAnsi="Calibri" w:cs="Arial"/>
      <w:kern w:val="1"/>
      <w:sz w:val="32"/>
      <w:szCs w:val="32"/>
      <w:lang w:eastAsia="ar-SA"/>
      <w:rPrChange w:id="82" w:author="JEAN" w:date="2024-09-10T19:51:00Z">
        <w:rPr>
          <w:rFonts w:ascii="Calibri" w:hAnsi="Calibri" w:cs="Arial"/>
          <w:kern w:val="1"/>
          <w:sz w:val="32"/>
          <w:szCs w:val="32"/>
          <w:lang w:val="fr-FR" w:eastAsia="ar-SA" w:bidi="ar-SA"/>
        </w:rPr>
      </w:rPrChange>
    </w:rPr>
  </w:style>
  <w:style w:type="paragraph" w:customStyle="1" w:styleId="adsoustitreinv">
    <w:name w:val="adsoustitre_inv"/>
    <w:rsid w:val="00796E30"/>
    <w:pPr>
      <w:suppressAutoHyphens/>
      <w:jc w:val="right"/>
    </w:pPr>
    <w:rPr>
      <w:rFonts w:ascii="Myriad Pro" w:eastAsia="Times New Roman" w:hAnsi="Myriad Pro" w:cs="Arial"/>
      <w:kern w:val="1"/>
      <w:sz w:val="32"/>
      <w:szCs w:val="32"/>
      <w:lang w:val="ar-SA" w:eastAsia="ar-SA"/>
    </w:rPr>
  </w:style>
  <w:style w:type="paragraph" w:customStyle="1" w:styleId="adsurtitre">
    <w:name w:val="adsurtitre"/>
    <w:qFormat/>
    <w:rsid w:val="00796E30"/>
    <w:rPr>
      <w:rFonts w:ascii="Myriad Pro" w:eastAsia="SimSun" w:hAnsi="Myriad Pro" w:cs="Arial"/>
      <w:kern w:val="1"/>
      <w:sz w:val="32"/>
      <w:szCs w:val="32"/>
      <w:lang w:eastAsia="ar-LB" w:bidi="ar-LB"/>
    </w:rPr>
  </w:style>
  <w:style w:type="paragraph" w:customStyle="1" w:styleId="adtexteinv">
    <w:name w:val="adtexte_inv"/>
    <w:rsid w:val="00796E30"/>
    <w:pPr>
      <w:suppressAutoHyphens/>
      <w:jc w:val="right"/>
    </w:pPr>
    <w:rPr>
      <w:rFonts w:ascii="Times New Roman" w:eastAsia="Times New Roman" w:hAnsi="Times New Roman" w:cs="Times New Roman"/>
      <w:szCs w:val="20"/>
      <w:lang w:val="ar-SA" w:eastAsia="ar-SA"/>
    </w:rPr>
  </w:style>
  <w:style w:type="paragraph" w:customStyle="1" w:styleId="adtitreinv">
    <w:name w:val="adtitre_inv"/>
    <w:rsid w:val="00796E30"/>
    <w:pPr>
      <w:suppressAutoHyphens/>
      <w:jc w:val="right"/>
    </w:pPr>
    <w:rPr>
      <w:rFonts w:ascii="Myriad Pro" w:eastAsia="Times New Roman" w:hAnsi="Myriad Pro" w:cs="Arial"/>
      <w:kern w:val="1"/>
      <w:sz w:val="32"/>
      <w:szCs w:val="32"/>
      <w:lang w:val="ar-SA" w:eastAsia="ar-SA"/>
    </w:rPr>
  </w:style>
  <w:style w:type="paragraph" w:customStyle="1" w:styleId="adtitrefigure">
    <w:name w:val="adtitrefigure"/>
    <w:rsid w:val="00796E30"/>
    <w:pPr>
      <w:suppressAutoHyphens/>
      <w:spacing w:before="120" w:after="120"/>
      <w:ind w:left="567" w:right="567"/>
      <w:jc w:val="center"/>
      <w:pPrChange w:id="83" w:author="JEAN" w:date="2024-09-10T19:51:00Z">
        <w:pPr>
          <w:suppressAutoHyphens/>
          <w:spacing w:before="120" w:after="120"/>
          <w:ind w:left="567" w:right="567"/>
          <w:jc w:val="center"/>
        </w:pPr>
      </w:pPrChange>
    </w:pPr>
    <w:rPr>
      <w:rFonts w:ascii="Calibri" w:eastAsia="Times New Roman" w:hAnsi="Calibri" w:cs="Junicode"/>
      <w:sz w:val="22"/>
      <w:szCs w:val="20"/>
      <w:lang w:eastAsia="ar-SA"/>
      <w:rPrChange w:id="83" w:author="JEAN" w:date="2024-09-10T19:51:00Z">
        <w:rPr>
          <w:rFonts w:ascii="Calibri" w:hAnsi="Calibri" w:cs="Junicode"/>
          <w:sz w:val="22"/>
          <w:lang w:val="fr-FR" w:eastAsia="ar-SA" w:bidi="ar-SA"/>
        </w:rPr>
      </w:rPrChange>
    </w:rPr>
  </w:style>
  <w:style w:type="paragraph" w:customStyle="1" w:styleId="adtitretableau">
    <w:name w:val="adtitretableau"/>
    <w:rsid w:val="00796E30"/>
    <w:pPr>
      <w:suppressAutoHyphens/>
      <w:spacing w:before="120" w:after="120"/>
      <w:ind w:left="567" w:right="567"/>
      <w:jc w:val="center"/>
      <w:pPrChange w:id="84" w:author="JEAN" w:date="2024-09-10T19:51:00Z">
        <w:pPr>
          <w:suppressAutoHyphens/>
          <w:spacing w:before="120" w:after="120"/>
          <w:ind w:left="567" w:right="567"/>
          <w:jc w:val="center"/>
        </w:pPr>
      </w:pPrChange>
    </w:pPr>
    <w:rPr>
      <w:rFonts w:ascii="Calibri" w:eastAsia="Times New Roman" w:hAnsi="Calibri" w:cs="Arial"/>
      <w:sz w:val="22"/>
      <w:szCs w:val="20"/>
      <w:lang w:eastAsia="ar-SA"/>
      <w:rPrChange w:id="84" w:author="JEAN" w:date="2024-09-10T19:51:00Z">
        <w:rPr>
          <w:rFonts w:ascii="Calibri" w:hAnsi="Calibri" w:cs="Arial"/>
          <w:sz w:val="22"/>
          <w:lang w:val="fr-FR" w:eastAsia="ar-SA" w:bidi="ar-SA"/>
        </w:rPr>
      </w:rPrChange>
    </w:rPr>
  </w:style>
  <w:style w:type="paragraph" w:customStyle="1" w:styleId="adTitreTraduit">
    <w:name w:val="adTitreTraduit"/>
    <w:rsid w:val="00796E30"/>
    <w:pPr>
      <w:suppressAutoHyphens/>
      <w:spacing w:after="240"/>
      <w:ind w:left="284"/>
      <w:pPrChange w:id="85" w:author="JEAN" w:date="2024-09-10T19:51:00Z">
        <w:pPr>
          <w:suppressAutoHyphens/>
          <w:spacing w:after="240"/>
          <w:ind w:left="284"/>
        </w:pPr>
      </w:pPrChange>
    </w:pPr>
    <w:rPr>
      <w:rFonts w:ascii="Calibri" w:eastAsia="Times New Roman" w:hAnsi="Calibri" w:cs="Arial"/>
      <w:kern w:val="1"/>
      <w:sz w:val="32"/>
      <w:szCs w:val="32"/>
      <w:lang w:eastAsia="ar-SA"/>
      <w:rPrChange w:id="85" w:author="JEAN" w:date="2024-09-10T19:51:00Z">
        <w:rPr>
          <w:rFonts w:ascii="Calibri" w:hAnsi="Calibri" w:cs="Arial"/>
          <w:kern w:val="1"/>
          <w:sz w:val="32"/>
          <w:szCs w:val="32"/>
          <w:lang w:val="fr-FR" w:eastAsia="ar-SA" w:bidi="ar-SA"/>
        </w:rPr>
      </w:rPrChange>
    </w:rPr>
  </w:style>
  <w:style w:type="paragraph" w:customStyle="1" w:styleId="advers">
    <w:name w:val="advers"/>
    <w:qFormat/>
    <w:rsid w:val="00796E30"/>
    <w:pPr>
      <w:spacing w:before="120" w:line="360" w:lineRule="auto"/>
      <w:ind w:left="1134"/>
      <w:contextualSpacing/>
      <w:pPrChange w:id="86" w:author="JEAN" w:date="2024-09-10T19:51:00Z">
        <w:pPr>
          <w:spacing w:before="120" w:line="360" w:lineRule="auto"/>
          <w:ind w:left="1134"/>
          <w:contextualSpacing/>
        </w:pPr>
      </w:pPrChange>
    </w:pPr>
    <w:rPr>
      <w:rFonts w:ascii="Calibri Light" w:eastAsia="MS Mincho" w:hAnsi="Calibri Light" w:cs="Cambria"/>
      <w:sz w:val="22"/>
      <w:lang w:eastAsia="ar-SA"/>
      <w:rPrChange w:id="86" w:author="JEAN" w:date="2024-09-10T19:51:00Z">
        <w:rPr>
          <w:rFonts w:ascii="Calibri Light" w:eastAsia="MS Mincho" w:hAnsi="Calibri Light" w:cs="Cambria"/>
          <w:sz w:val="22"/>
          <w:szCs w:val="24"/>
          <w:lang w:val="fr-FR" w:eastAsia="ar-SA" w:bidi="ar-SA"/>
        </w:rPr>
      </w:rPrChange>
    </w:rPr>
  </w:style>
  <w:style w:type="paragraph" w:customStyle="1" w:styleId="adversinv">
    <w:name w:val="advers_inv"/>
    <w:qFormat/>
    <w:rsid w:val="00796E30"/>
    <w:pPr>
      <w:jc w:val="right"/>
    </w:pPr>
    <w:rPr>
      <w:rFonts w:ascii="Times New Roman" w:eastAsia="MS Mincho" w:hAnsi="Times New Roman" w:cs="Cambria"/>
      <w:lang w:val="ar-SA" w:eastAsia="ar-SA"/>
    </w:rPr>
  </w:style>
  <w:style w:type="paragraph" w:customStyle="1" w:styleId="continued-para">
    <w:name w:val="continued-para"/>
    <w:basedOn w:val="Normal"/>
    <w:qFormat/>
    <w:rsid w:val="00796E30"/>
  </w:style>
  <w:style w:type="paragraph" w:customStyle="1" w:styleId="Titre2-sous-rubrique">
    <w:name w:val="Titre 2-sous-rubrique"/>
    <w:rsid w:val="00796E30"/>
    <w:pPr>
      <w:spacing w:before="360" w:after="240"/>
      <w:pPrChange w:id="87" w:author="JEAN" w:date="2024-09-10T19:51:00Z">
        <w:pPr>
          <w:spacing w:before="360" w:after="240"/>
        </w:pPr>
      </w:pPrChange>
    </w:pPr>
    <w:rPr>
      <w:rFonts w:ascii="Calibri" w:eastAsia="SimSun" w:hAnsi="Calibri" w:cs="Cambria"/>
      <w:bCs/>
      <w:sz w:val="36"/>
      <w:szCs w:val="28"/>
      <w:lang w:eastAsia="ar-SA"/>
      <w:rPrChange w:id="87" w:author="JEAN" w:date="2024-09-10T19:51:00Z">
        <w:rPr>
          <w:rFonts w:ascii="Calibri" w:eastAsia="SimSun" w:hAnsi="Calibri" w:cs="Cambria"/>
          <w:bCs/>
          <w:sz w:val="36"/>
          <w:szCs w:val="28"/>
          <w:lang w:val="fr-FR" w:eastAsia="ar-SA" w:bidi="ar-SA"/>
        </w:rPr>
      </w:rPrChange>
    </w:rPr>
  </w:style>
  <w:style w:type="paragraph" w:customStyle="1" w:styleId="Titre-recension">
    <w:name w:val="Titre-recension"/>
    <w:basedOn w:val="Titre1"/>
    <w:rsid w:val="00796E30"/>
    <w:rPr>
      <w:rFonts w:ascii="Minion Pro" w:eastAsia="Times New Roman" w:hAnsi="Minion Pro" w:cs="Times New Roman"/>
      <w:kern w:val="0"/>
      <w:sz w:val="28"/>
      <w:szCs w:val="20"/>
      <w:lang w:eastAsia="fr-FR" w:bidi="ar-SA"/>
    </w:rPr>
  </w:style>
  <w:style w:type="paragraph" w:customStyle="1" w:styleId="Titre-section-annexe">
    <w:name w:val="Titre-section-annexe"/>
    <w:qFormat/>
    <w:rsid w:val="00796E30"/>
    <w:pPr>
      <w:spacing w:before="360" w:after="240"/>
      <w:pPrChange w:id="88" w:author="JEAN" w:date="2024-09-10T19:51:00Z">
        <w:pPr>
          <w:spacing w:before="360" w:after="240"/>
        </w:pPr>
      </w:pPrChange>
    </w:pPr>
    <w:rPr>
      <w:rFonts w:ascii="Calibri" w:eastAsia="SimSun" w:hAnsi="Calibri" w:cs="Arial"/>
      <w:sz w:val="36"/>
      <w:szCs w:val="28"/>
      <w:lang w:eastAsia="ar-LB" w:bidi="ar-LB"/>
      <w:rPrChange w:id="88" w:author="JEAN" w:date="2024-09-10T19:51:00Z">
        <w:rPr>
          <w:rFonts w:ascii="Calibri" w:eastAsia="SimSun" w:hAnsi="Calibri" w:cs="Arial"/>
          <w:sz w:val="36"/>
          <w:szCs w:val="28"/>
          <w:lang w:val="fr-FR" w:eastAsia="ar-LB" w:bidi="ar-LB"/>
        </w:rPr>
      </w:rPrChange>
    </w:rPr>
  </w:style>
  <w:style w:type="paragraph" w:customStyle="1" w:styleId="Titre-section-biblio">
    <w:name w:val="Titre-section-biblio"/>
    <w:qFormat/>
    <w:rsid w:val="00796E30"/>
    <w:pPr>
      <w:spacing w:before="360" w:after="240"/>
      <w:pPrChange w:id="89" w:author="JEAN" w:date="2024-09-10T19:51:00Z">
        <w:pPr>
          <w:spacing w:before="360" w:after="240"/>
        </w:pPr>
      </w:pPrChange>
    </w:pPr>
    <w:rPr>
      <w:rFonts w:ascii="Calibri" w:eastAsia="SimSun" w:hAnsi="Calibri" w:cs="Arial"/>
      <w:sz w:val="36"/>
      <w:szCs w:val="28"/>
      <w:lang w:eastAsia="ar-LB" w:bidi="ar-LB"/>
      <w:rPrChange w:id="89" w:author="JEAN" w:date="2024-09-10T19:51:00Z">
        <w:rPr>
          <w:rFonts w:ascii="Calibri" w:eastAsia="SimSun" w:hAnsi="Calibri" w:cs="Arial"/>
          <w:sz w:val="36"/>
          <w:szCs w:val="28"/>
          <w:lang w:val="fr-FR" w:eastAsia="ar-LB" w:bidi="ar-LB"/>
        </w:rPr>
      </w:rPrChange>
    </w:rPr>
  </w:style>
  <w:style w:type="paragraph" w:styleId="Titre">
    <w:name w:val="Title"/>
    <w:basedOn w:val="Normal"/>
    <w:next w:val="Normal"/>
    <w:link w:val="TitreCar"/>
    <w:uiPriority w:val="10"/>
    <w:qFormat/>
    <w:rsid w:val="00796E3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E3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  <w:lang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6E30"/>
    <w:pPr>
      <w:numPr>
        <w:ilvl w:val="1"/>
      </w:numPr>
      <w:pPrChange w:id="90" w:author="JEAN" w:date="2024-09-10T19:51:00Z">
        <w:pPr>
          <w:numPr>
            <w:ilvl w:val="1"/>
          </w:numPr>
          <w:suppressAutoHyphens/>
          <w:spacing w:before="60" w:after="120" w:line="360" w:lineRule="auto"/>
          <w:jc w:val="both"/>
        </w:pPr>
      </w:pPrChange>
    </w:pPr>
    <w:rPr>
      <w:rFonts w:asciiTheme="majorHAnsi" w:eastAsiaTheme="majorEastAsia" w:hAnsiTheme="majorHAnsi" w:cstheme="majorBidi"/>
      <w:rPrChange w:id="90" w:author="JEAN" w:date="2024-09-10T19:51:00Z">
        <w:rPr>
          <w:rFonts w:asciiTheme="majorHAnsi" w:eastAsiaTheme="majorEastAsia" w:hAnsiTheme="majorHAnsi" w:cstheme="majorBidi"/>
          <w:sz w:val="22"/>
          <w:szCs w:val="22"/>
          <w:lang w:val="fr-FR" w:eastAsia="ar-SA" w:bidi="ar-SA"/>
        </w:rPr>
      </w:rPrChange>
    </w:rPr>
  </w:style>
  <w:style w:type="character" w:customStyle="1" w:styleId="Sous-titreCar">
    <w:name w:val="Sous-titre Car"/>
    <w:basedOn w:val="Policepardfaut"/>
    <w:link w:val="Sous-titre"/>
    <w:uiPriority w:val="11"/>
    <w:rsid w:val="00796E30"/>
    <w:rPr>
      <w:rFonts w:asciiTheme="majorHAnsi" w:eastAsiaTheme="majorEastAsia" w:hAnsiTheme="majorHAnsi" w:cstheme="majorBidi"/>
      <w:sz w:val="22"/>
      <w:szCs w:val="22"/>
      <w:lang w:eastAsia="ar-SA"/>
    </w:rPr>
  </w:style>
  <w:style w:type="paragraph" w:styleId="Citation">
    <w:name w:val="Quote"/>
    <w:basedOn w:val="Normal"/>
    <w:next w:val="Normal"/>
    <w:link w:val="CitationCar"/>
    <w:uiPriority w:val="29"/>
    <w:qFormat/>
    <w:rsid w:val="00796E3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6E30"/>
    <w:rPr>
      <w:rFonts w:ascii="Calibri Light" w:eastAsia="MS Mincho" w:hAnsi="Calibri Light" w:cs="Calibri Light"/>
      <w:i/>
      <w:iCs/>
      <w:color w:val="404040" w:themeColor="text1" w:themeTint="BF"/>
      <w:sz w:val="22"/>
      <w:szCs w:val="22"/>
      <w:lang w:eastAsia="ar-SA"/>
    </w:rPr>
  </w:style>
  <w:style w:type="paragraph" w:styleId="Paragraphedeliste">
    <w:name w:val="List Paragraph"/>
    <w:basedOn w:val="Normal"/>
    <w:uiPriority w:val="34"/>
    <w:qFormat/>
    <w:rsid w:val="00796E30"/>
    <w:pPr>
      <w:ind w:left="720"/>
    </w:pPr>
  </w:style>
  <w:style w:type="paragraph" w:styleId="Listepuces">
    <w:name w:val="List Bullet"/>
    <w:basedOn w:val="Normal"/>
    <w:uiPriority w:val="99"/>
    <w:unhideWhenUsed/>
    <w:rsid w:val="00796E30"/>
    <w:pPr>
      <w:numPr>
        <w:numId w:val="16"/>
      </w:numPr>
      <w:pPrChange w:id="91" w:author="JEAN" w:date="2024-09-10T19:51:00Z">
        <w:pPr>
          <w:numPr>
            <w:numId w:val="16"/>
          </w:numPr>
          <w:tabs>
            <w:tab w:val="num" w:pos="360"/>
          </w:tabs>
          <w:suppressAutoHyphens/>
          <w:spacing w:before="60" w:after="120" w:line="360" w:lineRule="auto"/>
          <w:ind w:left="360" w:hanging="360"/>
          <w:jc w:val="both"/>
        </w:pPr>
      </w:pPrChange>
    </w:pPr>
    <w:rPr>
      <w:rPrChange w:id="91" w:author="JEAN" w:date="2024-09-10T19:51:00Z">
        <w:rPr>
          <w:rFonts w:ascii="Calibri Light" w:eastAsia="MS Mincho" w:hAnsi="Calibri Light" w:cs="Calibri Light"/>
          <w:sz w:val="22"/>
          <w:szCs w:val="22"/>
          <w:lang w:val="fr-FR" w:eastAsia="ar-SA" w:bidi="ar-SA"/>
        </w:rPr>
      </w:rPrChange>
    </w:rPr>
  </w:style>
  <w:style w:type="paragraph" w:customStyle="1" w:styleId="adtex">
    <w:name w:val="adtex"/>
    <w:qFormat/>
    <w:rsid w:val="00796E30"/>
    <w:pPr>
      <w:spacing w:after="120" w:line="264" w:lineRule="auto"/>
      <w:pPrChange w:id="92" w:author="JEAN" w:date="2024-09-10T19:51:00Z">
        <w:pPr>
          <w:spacing w:after="120" w:line="264" w:lineRule="auto"/>
        </w:pPr>
      </w:pPrChange>
    </w:pPr>
    <w:rPr>
      <w:rFonts w:ascii="Courier New" w:eastAsia="MS Mincho" w:hAnsi="Courier New" w:cs="Cambria"/>
      <w:sz w:val="22"/>
      <w:szCs w:val="26"/>
      <w:lang w:eastAsia="ar-SA"/>
      <w:rPrChange w:id="92" w:author="JEAN" w:date="2024-09-10T19:51:00Z">
        <w:rPr>
          <w:rFonts w:ascii="Courier New" w:eastAsia="MS Mincho" w:hAnsi="Courier New" w:cs="Cambria"/>
          <w:sz w:val="22"/>
          <w:szCs w:val="26"/>
          <w:lang w:val="fr-FR" w:eastAsia="ar-SA" w:bidi="ar-SA"/>
        </w:rPr>
      </w:rPrChange>
    </w:rPr>
  </w:style>
  <w:style w:type="character" w:customStyle="1" w:styleId="adCAtex">
    <w:name w:val="adCAtex"/>
    <w:basedOn w:val="Policepardfaut"/>
    <w:uiPriority w:val="1"/>
    <w:qFormat/>
    <w:rsid w:val="00796E30"/>
    <w:rPr>
      <w:rFonts w:ascii="Courier New" w:hAnsi="Courier New"/>
      <w:sz w:val="22"/>
    </w:rPr>
  </w:style>
  <w:style w:type="paragraph" w:customStyle="1" w:styleId="admml">
    <w:name w:val="admml"/>
    <w:qFormat/>
    <w:rsid w:val="00796E30"/>
    <w:pPr>
      <w:spacing w:after="120" w:line="264" w:lineRule="auto"/>
      <w:pPrChange w:id="93" w:author="JEAN" w:date="2024-09-10T19:51:00Z">
        <w:pPr>
          <w:spacing w:after="120" w:line="264" w:lineRule="auto"/>
        </w:pPr>
      </w:pPrChange>
    </w:pPr>
    <w:rPr>
      <w:rFonts w:ascii="Courier New" w:eastAsia="MS Mincho" w:hAnsi="Courier New" w:cs="Cambria"/>
      <w:sz w:val="22"/>
      <w:szCs w:val="26"/>
      <w:lang w:eastAsia="ar-SA"/>
      <w:rPrChange w:id="93" w:author="JEAN" w:date="2024-09-10T19:51:00Z">
        <w:rPr>
          <w:rFonts w:ascii="Courier New" w:eastAsia="MS Mincho" w:hAnsi="Courier New" w:cs="Cambria"/>
          <w:sz w:val="22"/>
          <w:szCs w:val="26"/>
          <w:lang w:val="fr-FR" w:eastAsia="ar-SA" w:bidi="ar-SA"/>
        </w:rPr>
      </w:rPrChange>
    </w:rPr>
  </w:style>
  <w:style w:type="character" w:customStyle="1" w:styleId="adCAmml">
    <w:name w:val="adCAmml"/>
    <w:uiPriority w:val="1"/>
    <w:qFormat/>
    <w:rsid w:val="00796E30"/>
    <w:rPr>
      <w:rFonts w:ascii="Courier New" w:hAnsi="Courier New"/>
      <w:sz w:val="22"/>
    </w:rPr>
  </w:style>
  <w:style w:type="paragraph" w:customStyle="1" w:styleId="adauteurs">
    <w:name w:val="adauteurs"/>
    <w:qFormat/>
    <w:rsid w:val="00796E30"/>
    <w:pPr>
      <w:pBdr>
        <w:right w:val="single" w:sz="4" w:space="4" w:color="auto"/>
      </w:pBdr>
      <w:spacing w:before="60" w:after="60"/>
      <w:jc w:val="right"/>
      <w:pPrChange w:id="94" w:author="JEAN" w:date="2024-09-10T19:51:00Z">
        <w:pPr>
          <w:pBdr>
            <w:right w:val="single" w:sz="4" w:space="4" w:color="auto"/>
          </w:pBdr>
          <w:spacing w:before="60" w:after="60"/>
          <w:jc w:val="right"/>
        </w:pPr>
      </w:pPrChange>
    </w:pPr>
    <w:rPr>
      <w:rFonts w:ascii="Calibri" w:eastAsia="Times New Roman" w:hAnsi="Calibri" w:cs="Arial MT"/>
      <w:color w:val="000000" w:themeColor="text1"/>
      <w:szCs w:val="20"/>
      <w:lang w:eastAsia="ar-SA"/>
      <w:rPrChange w:id="94" w:author="JEAN" w:date="2024-09-10T19:51:00Z">
        <w:rPr>
          <w:rFonts w:ascii="Calibri" w:hAnsi="Calibri" w:cs="Arial MT"/>
          <w:color w:val="000000" w:themeColor="text1"/>
          <w:sz w:val="24"/>
          <w:lang w:val="fr-FR" w:eastAsia="ar-SA" w:bidi="ar-SA"/>
        </w:rPr>
      </w:rPrChange>
    </w:rPr>
  </w:style>
  <w:style w:type="paragraph" w:customStyle="1" w:styleId="adcollaborateurs">
    <w:name w:val="adcollaborateurs"/>
    <w:qFormat/>
    <w:rsid w:val="00796E30"/>
    <w:pPr>
      <w:pBdr>
        <w:right w:val="single" w:sz="4" w:space="4" w:color="auto"/>
      </w:pBdr>
      <w:spacing w:before="60" w:after="60"/>
      <w:jc w:val="right"/>
      <w:pPrChange w:id="95" w:author="JEAN" w:date="2024-09-10T19:51:00Z">
        <w:pPr>
          <w:pBdr>
            <w:right w:val="single" w:sz="4" w:space="4" w:color="auto"/>
          </w:pBdr>
          <w:spacing w:before="60" w:after="60"/>
          <w:jc w:val="right"/>
        </w:pPr>
      </w:pPrChange>
    </w:pPr>
    <w:rPr>
      <w:rFonts w:ascii="Calibri" w:eastAsia="Times New Roman" w:hAnsi="Calibri" w:cs="Arial MT"/>
      <w:szCs w:val="20"/>
      <w:lang w:val="fr-BE" w:eastAsia="ar-SA"/>
      <w:rPrChange w:id="95" w:author="JEAN" w:date="2024-09-10T19:51:00Z">
        <w:rPr>
          <w:rFonts w:ascii="Calibri" w:hAnsi="Calibri" w:cs="Arial MT"/>
          <w:sz w:val="24"/>
          <w:lang w:val="fr-BE" w:eastAsia="ar-SA" w:bidi="ar-SA"/>
        </w:rPr>
      </w:rPrChange>
    </w:rPr>
  </w:style>
  <w:style w:type="character" w:customStyle="1" w:styleId="adCAauteur">
    <w:name w:val="adCAauteur"/>
    <w:basedOn w:val="Policepardfaut"/>
    <w:uiPriority w:val="1"/>
    <w:qFormat/>
    <w:rsid w:val="00796E30"/>
    <w:rPr>
      <w:color w:val="943634"/>
    </w:rPr>
  </w:style>
  <w:style w:type="character" w:customStyle="1" w:styleId="adCAaffiliation">
    <w:name w:val="adCAaffiliation"/>
    <w:basedOn w:val="Policepardfaut"/>
    <w:uiPriority w:val="1"/>
    <w:qFormat/>
    <w:rsid w:val="00796E30"/>
    <w:rPr>
      <w:color w:val="5B9BD5" w:themeColor="accent5"/>
    </w:rPr>
  </w:style>
  <w:style w:type="paragraph" w:customStyle="1" w:styleId="adarcheoA-AnneeOP">
    <w:name w:val="adarcheoA-AnneeOP"/>
    <w:qFormat/>
    <w:rsid w:val="00796E30"/>
    <w:pPr>
      <w:shd w:val="clear" w:color="auto" w:fill="9EBCF2"/>
      <w:spacing w:before="120" w:line="480" w:lineRule="auto"/>
    </w:pPr>
    <w:rPr>
      <w:rFonts w:ascii="CMU Bright Roman" w:eastAsia="MS Mincho" w:hAnsi="CMU Bright Roman" w:cs="Cambria"/>
      <w:szCs w:val="26"/>
      <w:lang w:eastAsia="ar-SA"/>
    </w:rPr>
  </w:style>
  <w:style w:type="paragraph" w:customStyle="1" w:styleId="adarcheoA-AutNat">
    <w:name w:val="adarcheoA-AutNat"/>
    <w:basedOn w:val="Normal"/>
    <w:qFormat/>
    <w:rsid w:val="00796E30"/>
    <w:pPr>
      <w:shd w:val="clear" w:color="auto" w:fill="B8CEF7"/>
      <w:suppressAutoHyphens w:val="0"/>
      <w:jc w:val="left"/>
    </w:pPr>
    <w:rPr>
      <w:rFonts w:ascii="CMU Bright Roman" w:hAnsi="CMU Bright Roman"/>
      <w:szCs w:val="26"/>
      <w:lang w:val="fr-BE"/>
    </w:rPr>
  </w:style>
  <w:style w:type="paragraph" w:customStyle="1" w:styleId="adarcheoA-Equipe">
    <w:name w:val="adarcheoA-Equipe"/>
    <w:basedOn w:val="Normal"/>
    <w:qFormat/>
    <w:rsid w:val="00796E30"/>
    <w:pPr>
      <w:shd w:val="clear" w:color="auto" w:fill="B8CEF7"/>
      <w:suppressAutoHyphens w:val="0"/>
      <w:jc w:val="left"/>
    </w:pPr>
    <w:rPr>
      <w:rFonts w:ascii="CMU Bright Roman" w:eastAsia="Times New Roman" w:hAnsi="CMU Bright Roman" w:cs="Arial MT"/>
      <w:szCs w:val="20"/>
      <w:lang w:val="fr-BE"/>
    </w:rPr>
  </w:style>
  <w:style w:type="paragraph" w:customStyle="1" w:styleId="adarcheoA-IDmission">
    <w:name w:val="adarcheoA-IDmission"/>
    <w:qFormat/>
    <w:rsid w:val="00796E30"/>
    <w:pPr>
      <w:shd w:val="clear" w:color="auto" w:fill="DBDBDB" w:themeFill="accent3" w:themeFillTint="66"/>
      <w:spacing w:before="120" w:after="120" w:line="276" w:lineRule="auto"/>
      <w:pPrChange w:id="96" w:author="JEAN" w:date="2024-09-10T19:51:00Z">
        <w:pPr>
          <w:shd w:val="clear" w:color="auto" w:fill="DBDBDB" w:themeFill="accent3" w:themeFillTint="66"/>
          <w:spacing w:before="120" w:after="120" w:line="276" w:lineRule="auto"/>
        </w:pPr>
      </w:pPrChange>
    </w:pPr>
    <w:rPr>
      <w:rFonts w:ascii="CMU Bright Roman" w:eastAsia="MS Mincho" w:hAnsi="CMU Bright Roman" w:cs="Cambria"/>
      <w:lang w:eastAsia="ar-SA"/>
      <w:rPrChange w:id="96" w:author="JEAN" w:date="2024-09-10T19:51:00Z">
        <w:rPr>
          <w:rFonts w:ascii="CMU Bright Roman" w:eastAsia="MS Mincho" w:hAnsi="CMU Bright Roman" w:cs="Cambria"/>
          <w:sz w:val="24"/>
          <w:szCs w:val="24"/>
          <w:lang w:val="fr-FR" w:eastAsia="ar-SA" w:bidi="ar-SA"/>
        </w:rPr>
      </w:rPrChange>
    </w:rPr>
  </w:style>
  <w:style w:type="paragraph" w:customStyle="1" w:styleId="adarcheoA-IDmissionEFA">
    <w:name w:val="adarcheoA-IDmissionEFA"/>
    <w:qFormat/>
    <w:rsid w:val="00796E30"/>
    <w:pPr>
      <w:shd w:val="clear" w:color="auto" w:fill="9EBCF2"/>
      <w:spacing w:before="120" w:after="120" w:line="276" w:lineRule="auto"/>
      <w:pPrChange w:id="97" w:author="JEAN" w:date="2024-09-10T19:51:00Z">
        <w:pPr>
          <w:shd w:val="clear" w:color="auto" w:fill="9EBCF2"/>
          <w:spacing w:before="120" w:after="120" w:line="276" w:lineRule="auto"/>
        </w:pPr>
      </w:pPrChange>
    </w:pPr>
    <w:rPr>
      <w:rFonts w:ascii="CMU Bright Roman" w:eastAsia="MS Mincho" w:hAnsi="CMU Bright Roman" w:cs="Cambria"/>
      <w:lang w:eastAsia="ar-SA"/>
      <w:rPrChange w:id="97" w:author="JEAN" w:date="2024-09-10T19:51:00Z">
        <w:rPr>
          <w:rFonts w:ascii="CMU Bright Roman" w:eastAsia="MS Mincho" w:hAnsi="CMU Bright Roman" w:cs="Cambria"/>
          <w:sz w:val="24"/>
          <w:szCs w:val="24"/>
          <w:lang w:val="fr-FR" w:eastAsia="ar-SA" w:bidi="ar-SA"/>
        </w:rPr>
      </w:rPrChange>
    </w:rPr>
  </w:style>
  <w:style w:type="paragraph" w:customStyle="1" w:styleId="adarcheoA-MCPactols">
    <w:name w:val="adarcheoA-MCPactols"/>
    <w:basedOn w:val="Normal"/>
    <w:autoRedefine/>
    <w:qFormat/>
    <w:rsid w:val="00796E30"/>
    <w:pPr>
      <w:shd w:val="clear" w:color="auto" w:fill="7D99CE"/>
    </w:pPr>
    <w:rPr>
      <w:rFonts w:ascii="CMU Bright Roman" w:hAnsi="CMU Bright Roman"/>
      <w:color w:val="404040" w:themeColor="text1" w:themeTint="BF"/>
    </w:rPr>
  </w:style>
  <w:style w:type="character" w:customStyle="1" w:styleId="adCAArcheoresponsable">
    <w:name w:val="adCAArcheoresponsable"/>
    <w:qFormat/>
    <w:rsid w:val="00796E30"/>
    <w:rPr>
      <w:color w:val="943634"/>
    </w:rPr>
  </w:style>
  <w:style w:type="paragraph" w:customStyle="1" w:styleId="adlien-donnees">
    <w:name w:val="adlien-donnees"/>
    <w:basedOn w:val="Normal"/>
    <w:qFormat/>
    <w:rsid w:val="00796E30"/>
    <w:pPr>
      <w:shd w:val="clear" w:color="auto" w:fill="F0F8FF"/>
      <w:spacing w:before="240"/>
      <w:ind w:left="284"/>
      <w:jc w:val="left"/>
    </w:pPr>
    <w:rPr>
      <w:rFonts w:cs="Times New Roman"/>
      <w:bCs/>
      <w:lang w:eastAsia="fr-FR"/>
    </w:rPr>
  </w:style>
  <w:style w:type="paragraph" w:customStyle="1" w:styleId="adlien-publication">
    <w:name w:val="adlien-publication"/>
    <w:qFormat/>
    <w:rsid w:val="00796E30"/>
    <w:pPr>
      <w:shd w:val="clear" w:color="auto" w:fill="F0F8FF"/>
      <w:spacing w:line="360" w:lineRule="auto"/>
      <w:pPrChange w:id="98" w:author="JEAN" w:date="2024-09-10T19:51:00Z">
        <w:pPr>
          <w:shd w:val="clear" w:color="auto" w:fill="F0F8FF"/>
          <w:spacing w:line="360" w:lineRule="auto"/>
        </w:pPr>
      </w:pPrChange>
    </w:pPr>
    <w:rPr>
      <w:rFonts w:ascii="CMU Bright Roman" w:eastAsia="MS Mincho" w:hAnsi="CMU Bright Roman" w:cs="Times New Roman"/>
      <w:bCs/>
      <w:lang w:eastAsia="fr-FR"/>
      <w:rPrChange w:id="98" w:author="JEAN" w:date="2024-09-10T19:51:00Z">
        <w:rPr>
          <w:rFonts w:ascii="CMU Bright Roman" w:eastAsia="MS Mincho" w:hAnsi="CMU Bright Roman"/>
          <w:bCs/>
          <w:sz w:val="24"/>
          <w:szCs w:val="24"/>
          <w:lang w:val="fr-FR" w:eastAsia="fr-FR" w:bidi="ar-SA"/>
        </w:rPr>
      </w:rPrChange>
    </w:rPr>
  </w:style>
  <w:style w:type="paragraph" w:customStyle="1" w:styleId="adorg-fin">
    <w:name w:val="adorg-fin"/>
    <w:qFormat/>
    <w:rsid w:val="00796E30"/>
    <w:pPr>
      <w:shd w:val="clear" w:color="auto" w:fill="E3FFFF"/>
      <w:spacing w:before="360" w:after="120" w:line="360" w:lineRule="auto"/>
      <w:ind w:left="284"/>
      <w:pPrChange w:id="99" w:author="JEAN" w:date="2024-09-10T19:51:00Z">
        <w:pPr>
          <w:shd w:val="clear" w:color="auto" w:fill="E3FFFF"/>
          <w:spacing w:before="360" w:after="120" w:line="360" w:lineRule="auto"/>
          <w:ind w:left="284"/>
        </w:pPr>
      </w:pPrChange>
    </w:pPr>
    <w:rPr>
      <w:rFonts w:ascii="Calibri" w:eastAsia="MS Mincho" w:hAnsi="Calibri" w:cs="Times New Roman"/>
      <w:sz w:val="22"/>
      <w:lang w:val="fr-BE" w:eastAsia="ar-SA"/>
      <w:rPrChange w:id="99" w:author="JEAN" w:date="2024-09-10T19:51:00Z">
        <w:rPr>
          <w:rFonts w:ascii="Calibri" w:eastAsia="MS Mincho" w:hAnsi="Calibri"/>
          <w:sz w:val="22"/>
          <w:szCs w:val="24"/>
          <w:lang w:val="fr-BE" w:eastAsia="ar-SA" w:bidi="ar-SA"/>
        </w:rPr>
      </w:rPrChange>
    </w:rPr>
  </w:style>
  <w:style w:type="paragraph" w:customStyle="1" w:styleId="adorg-part">
    <w:name w:val="adorg-part"/>
    <w:qFormat/>
    <w:rsid w:val="00796E30"/>
    <w:pPr>
      <w:shd w:val="clear" w:color="auto" w:fill="E3FFFF"/>
      <w:spacing w:after="120" w:line="360" w:lineRule="auto"/>
      <w:ind w:left="284"/>
      <w:contextualSpacing/>
      <w:pPrChange w:id="100" w:author="JEAN" w:date="2024-09-10T19:51:00Z">
        <w:pPr>
          <w:shd w:val="clear" w:color="auto" w:fill="E3FFFF"/>
          <w:spacing w:after="120" w:line="360" w:lineRule="auto"/>
          <w:ind w:left="284"/>
          <w:contextualSpacing/>
        </w:pPr>
      </w:pPrChange>
    </w:pPr>
    <w:rPr>
      <w:rFonts w:ascii="Calibri" w:eastAsia="MS Mincho" w:hAnsi="Calibri" w:cs="Times New Roman"/>
      <w:sz w:val="22"/>
      <w:lang w:val="fr-BE" w:eastAsia="ar-SA"/>
      <w:rPrChange w:id="100" w:author="JEAN" w:date="2024-09-10T19:51:00Z">
        <w:rPr>
          <w:rFonts w:ascii="Calibri" w:eastAsia="MS Mincho" w:hAnsi="Calibri"/>
          <w:sz w:val="22"/>
          <w:szCs w:val="24"/>
          <w:lang w:val="fr-BE" w:eastAsia="ar-SA" w:bidi="ar-SA"/>
        </w:rPr>
      </w:rPrChange>
    </w:rPr>
  </w:style>
  <w:style w:type="character" w:customStyle="1" w:styleId="adCAFunder">
    <w:name w:val="adCAFunder"/>
    <w:basedOn w:val="Policepardfaut"/>
    <w:uiPriority w:val="1"/>
    <w:qFormat/>
    <w:rsid w:val="00796E30"/>
    <w:rPr>
      <w:color w:val="FFC000" w:themeColor="accent4"/>
    </w:rPr>
  </w:style>
  <w:style w:type="character" w:customStyle="1" w:styleId="adCAFundRef">
    <w:name w:val="adCAFundRef"/>
    <w:basedOn w:val="Policepardfaut"/>
    <w:uiPriority w:val="1"/>
    <w:qFormat/>
    <w:rsid w:val="00796E30"/>
    <w:rPr>
      <w:color w:val="BF8F00" w:themeColor="accent4" w:themeShade="BF"/>
    </w:rPr>
  </w:style>
  <w:style w:type="paragraph" w:customStyle="1" w:styleId="adarcheoA-PorteurOP">
    <w:name w:val="adarcheoA-PorteurOP"/>
    <w:qFormat/>
    <w:rsid w:val="00796E30"/>
    <w:pPr>
      <w:shd w:val="clear" w:color="auto" w:fill="B8CEF7"/>
      <w:spacing w:after="200" w:line="360" w:lineRule="auto"/>
      <w:pPrChange w:id="101" w:author="JEAN" w:date="2024-09-10T19:51:00Z">
        <w:pPr>
          <w:shd w:val="clear" w:color="auto" w:fill="B8CEF7"/>
          <w:spacing w:after="200" w:line="360" w:lineRule="auto"/>
        </w:pPr>
      </w:pPrChange>
    </w:pPr>
    <w:rPr>
      <w:rFonts w:ascii="CMU Bright Roman" w:eastAsia="MS Mincho" w:hAnsi="CMU Bright Roman" w:cs="Cambria"/>
      <w:color w:val="000000" w:themeColor="text1"/>
      <w:lang w:eastAsia="ar-SA"/>
      <w:rPrChange w:id="101" w:author="JEAN" w:date="2024-09-10T19:51:00Z">
        <w:rPr>
          <w:rFonts w:ascii="CMU Bright Roman" w:eastAsia="MS Mincho" w:hAnsi="CMU Bright Roman" w:cs="Cambria"/>
          <w:color w:val="000000" w:themeColor="text1"/>
          <w:sz w:val="24"/>
          <w:szCs w:val="24"/>
          <w:lang w:val="fr-FR" w:eastAsia="ar-SA" w:bidi="ar-SA"/>
        </w:rPr>
      </w:rPrChange>
    </w:rPr>
  </w:style>
  <w:style w:type="paragraph" w:customStyle="1" w:styleId="adlien-publications">
    <w:name w:val="adlien-publications"/>
    <w:qFormat/>
    <w:rsid w:val="00796E30"/>
    <w:pPr>
      <w:shd w:val="clear" w:color="auto" w:fill="F0F8FF"/>
      <w:spacing w:before="120" w:after="240" w:line="360" w:lineRule="auto"/>
      <w:ind w:left="284"/>
      <w:pPrChange w:id="102" w:author="JEAN" w:date="2024-09-10T19:51:00Z">
        <w:pPr>
          <w:shd w:val="clear" w:color="auto" w:fill="F0F8FF"/>
          <w:spacing w:before="120" w:after="240" w:line="360" w:lineRule="auto"/>
          <w:ind w:left="284"/>
        </w:pPr>
      </w:pPrChange>
    </w:pPr>
    <w:rPr>
      <w:rFonts w:ascii="Calibri Light" w:eastAsia="MS Mincho" w:hAnsi="Calibri Light" w:cs="Times New Roman"/>
      <w:bCs/>
      <w:sz w:val="22"/>
      <w:lang w:eastAsia="fr-FR"/>
      <w:rPrChange w:id="102" w:author="JEAN" w:date="2024-09-10T19:51:00Z">
        <w:rPr>
          <w:rFonts w:ascii="Calibri Light" w:eastAsia="MS Mincho" w:hAnsi="Calibri Light"/>
          <w:bCs/>
          <w:sz w:val="22"/>
          <w:szCs w:val="24"/>
          <w:lang w:val="fr-FR" w:eastAsia="fr-FR" w:bidi="ar-SA"/>
        </w:rPr>
      </w:rPrChange>
    </w:rPr>
  </w:style>
  <w:style w:type="paragraph" w:customStyle="1" w:styleId="adarcheoA-DatesOP">
    <w:name w:val="adarcheoA-DatesOP"/>
    <w:qFormat/>
    <w:rsid w:val="00796E30"/>
    <w:pPr>
      <w:shd w:val="clear" w:color="auto" w:fill="9EBCF2"/>
      <w:spacing w:before="120" w:line="480" w:lineRule="auto"/>
    </w:pPr>
    <w:rPr>
      <w:rFonts w:ascii="CMU Bright Roman" w:eastAsia="MS Mincho" w:hAnsi="CMU Bright Roman" w:cs="Cambria"/>
      <w:szCs w:val="26"/>
      <w:lang w:eastAsia="ar-SA"/>
    </w:rPr>
  </w:style>
  <w:style w:type="paragraph" w:customStyle="1" w:styleId="Titre2-rubrique">
    <w:name w:val="Titre 2-rubrique"/>
    <w:basedOn w:val="Titre2"/>
    <w:autoRedefine/>
    <w:qFormat/>
    <w:rsid w:val="00796E30"/>
    <w:pPr>
      <w:spacing w:before="300" w:after="200" w:line="300" w:lineRule="exact"/>
      <w:ind w:firstLine="284"/>
    </w:pPr>
    <w:rPr>
      <w:rFonts w:ascii="Minion Pro" w:hAnsi="Minion Pro" w:cs="Cambria"/>
      <w:b/>
      <w:sz w:val="32"/>
      <w:lang w:eastAsia="ar-SA" w:bidi="ar-SA"/>
    </w:rPr>
  </w:style>
  <w:style w:type="paragraph" w:customStyle="1" w:styleId="Titre3-notice">
    <w:name w:val="Titre 3-notice"/>
    <w:basedOn w:val="Titre3"/>
    <w:qFormat/>
    <w:rsid w:val="00796E30"/>
    <w:pPr>
      <w:spacing w:before="200" w:after="0" w:line="276" w:lineRule="auto"/>
      <w:ind w:firstLine="284"/>
    </w:pPr>
    <w:rPr>
      <w:rFonts w:ascii="Minion Pro" w:hAnsi="Minion Pro"/>
      <w:sz w:val="28"/>
      <w:szCs w:val="20"/>
    </w:rPr>
  </w:style>
  <w:style w:type="character" w:customStyle="1" w:styleId="adCAArcheocoordinateur">
    <w:name w:val="adCAArcheocoordinateur"/>
    <w:uiPriority w:val="1"/>
    <w:qFormat/>
    <w:rsid w:val="00796E30"/>
    <w:rPr>
      <w:rFonts w:ascii="Minion Pro" w:hAnsi="Minion Pro"/>
      <w:b/>
      <w:color w:val="E36C0A"/>
      <w:sz w:val="22"/>
    </w:rPr>
  </w:style>
  <w:style w:type="character" w:customStyle="1" w:styleId="adCAArcheoredacteur">
    <w:name w:val="adCAArcheoredacteur"/>
    <w:uiPriority w:val="1"/>
    <w:qFormat/>
    <w:rsid w:val="00796E30"/>
    <w:rPr>
      <w:color w:val="943634"/>
    </w:rPr>
  </w:style>
  <w:style w:type="paragraph" w:customStyle="1" w:styleId="adArcheoIDpatriarche">
    <w:name w:val="adArcheoIDpatriarche"/>
    <w:qFormat/>
    <w:rsid w:val="00796E30"/>
    <w:pPr>
      <w:spacing w:before="120" w:after="120" w:line="276" w:lineRule="auto"/>
      <w:ind w:firstLine="340"/>
      <w:pPrChange w:id="103" w:author="JEAN" w:date="2024-09-10T19:51:00Z">
        <w:pPr>
          <w:spacing w:before="120" w:after="120" w:line="276" w:lineRule="auto"/>
          <w:ind w:firstLine="340"/>
        </w:pPr>
      </w:pPrChange>
    </w:pPr>
    <w:rPr>
      <w:rFonts w:ascii="Minion Pro" w:eastAsia="MS Mincho" w:hAnsi="Minion Pro" w:cs="Cambria"/>
      <w:lang w:eastAsia="ar-SA"/>
      <w:rPrChange w:id="103" w:author="JEAN" w:date="2024-09-10T19:51:00Z">
        <w:rPr>
          <w:rFonts w:ascii="Minion Pro" w:eastAsia="MS Mincho" w:hAnsi="Minion Pro" w:cs="Cambria"/>
          <w:sz w:val="24"/>
          <w:szCs w:val="24"/>
          <w:lang w:val="fr-FR" w:eastAsia="ar-SA" w:bidi="ar-SA"/>
        </w:rPr>
      </w:rPrChange>
    </w:rPr>
  </w:style>
  <w:style w:type="paragraph" w:customStyle="1" w:styleId="adArcheorapport">
    <w:name w:val="adArcheorapport"/>
    <w:qFormat/>
    <w:rsid w:val="00796E30"/>
    <w:pPr>
      <w:spacing w:before="120" w:after="120"/>
      <w:ind w:firstLine="340"/>
      <w:pPrChange w:id="104" w:author="JEAN" w:date="2024-09-10T19:51:00Z">
        <w:pPr>
          <w:spacing w:before="120" w:after="120"/>
          <w:ind w:firstLine="340"/>
        </w:pPr>
      </w:pPrChange>
    </w:pPr>
    <w:rPr>
      <w:rFonts w:ascii="Minion Pro" w:eastAsia="MS Mincho" w:hAnsi="Minion Pro" w:cs="Cambria"/>
      <w:lang w:eastAsia="ar-SA"/>
      <w:rPrChange w:id="104" w:author="JEAN" w:date="2024-09-10T19:51:00Z">
        <w:rPr>
          <w:rFonts w:ascii="Minion Pro" w:eastAsia="MS Mincho" w:hAnsi="Minion Pro" w:cs="Cambria"/>
          <w:sz w:val="24"/>
          <w:szCs w:val="24"/>
          <w:lang w:val="fr-FR" w:eastAsia="ar-SA" w:bidi="ar-SA"/>
        </w:rPr>
      </w:rPrChange>
    </w:rPr>
  </w:style>
  <w:style w:type="paragraph" w:customStyle="1" w:styleId="adArcheoorg">
    <w:name w:val="adArcheoorg"/>
    <w:qFormat/>
    <w:rsid w:val="00796E30"/>
    <w:pPr>
      <w:spacing w:after="200" w:line="276" w:lineRule="auto"/>
      <w:ind w:firstLine="340"/>
    </w:pPr>
    <w:rPr>
      <w:rFonts w:ascii="Minion Pro" w:eastAsia="MS Mincho" w:hAnsi="Minion Pro" w:cs="Cambria"/>
      <w:lang w:eastAsia="ar-SA"/>
    </w:rPr>
  </w:style>
  <w:style w:type="paragraph" w:customStyle="1" w:styleId="adArcheoOpNature">
    <w:name w:val="adArcheoOpNature"/>
    <w:basedOn w:val="Normal"/>
    <w:autoRedefine/>
    <w:qFormat/>
    <w:rsid w:val="00796E30"/>
    <w:pPr>
      <w:spacing w:after="200" w:line="276" w:lineRule="auto"/>
      <w:ind w:firstLine="284"/>
    </w:pPr>
    <w:rPr>
      <w:color w:val="538135" w:themeColor="accent6" w:themeShade="BF"/>
      <w:sz w:val="20"/>
    </w:rPr>
  </w:style>
  <w:style w:type="paragraph" w:customStyle="1" w:styleId="adArcheorenvoi">
    <w:name w:val="adArcheorenvoi"/>
    <w:basedOn w:val="Normal"/>
    <w:qFormat/>
    <w:rsid w:val="00796E30"/>
  </w:style>
  <w:style w:type="paragraph" w:customStyle="1" w:styleId="adArcheomcindex">
    <w:name w:val="adArcheomcindex"/>
    <w:basedOn w:val="Normal"/>
    <w:autoRedefine/>
    <w:qFormat/>
    <w:rsid w:val="00796E30"/>
    <w:pPr>
      <w:spacing w:after="200" w:line="276" w:lineRule="auto"/>
      <w:ind w:left="284"/>
    </w:pPr>
    <w:rPr>
      <w:color w:val="404040" w:themeColor="text1" w:themeTint="BF"/>
      <w:sz w:val="20"/>
    </w:rPr>
  </w:style>
  <w:style w:type="paragraph" w:customStyle="1" w:styleId="adArcheochrono">
    <w:name w:val="adArcheochrono"/>
    <w:qFormat/>
    <w:rsid w:val="00796E30"/>
    <w:pPr>
      <w:spacing w:before="120" w:after="120"/>
      <w:ind w:firstLine="340"/>
      <w:pPrChange w:id="105" w:author="JEAN" w:date="2024-09-10T19:51:00Z">
        <w:pPr>
          <w:spacing w:before="120" w:after="120"/>
          <w:ind w:firstLine="340"/>
        </w:pPr>
      </w:pPrChange>
    </w:pPr>
    <w:rPr>
      <w:rFonts w:ascii="Minion Pro" w:eastAsia="MS Mincho" w:hAnsi="Minion Pro" w:cs="Cambria"/>
      <w:color w:val="BF8F00" w:themeColor="accent4" w:themeShade="BF"/>
      <w:sz w:val="20"/>
      <w:lang w:eastAsia="ar-SA"/>
      <w:rPrChange w:id="105" w:author="JEAN" w:date="2024-09-10T19:51:00Z">
        <w:rPr>
          <w:rFonts w:ascii="Minion Pro" w:eastAsia="MS Mincho" w:hAnsi="Minion Pro" w:cs="Cambria"/>
          <w:color w:val="BF8F00" w:themeColor="accent4" w:themeShade="BF"/>
          <w:szCs w:val="24"/>
          <w:lang w:val="fr-FR" w:eastAsia="ar-SA" w:bidi="ar-SA"/>
        </w:rPr>
      </w:rPrChange>
    </w:rPr>
  </w:style>
  <w:style w:type="paragraph" w:customStyle="1" w:styleId="adArcheosoustitre">
    <w:name w:val="adArcheosoustitre"/>
    <w:qFormat/>
    <w:rsid w:val="00796E30"/>
    <w:pPr>
      <w:spacing w:after="120"/>
      <w:ind w:firstLine="284"/>
      <w:pPrChange w:id="106" w:author="JEAN" w:date="2024-09-10T19:51:00Z">
        <w:pPr>
          <w:spacing w:after="120"/>
          <w:ind w:firstLine="284"/>
        </w:pPr>
      </w:pPrChange>
    </w:pPr>
    <w:rPr>
      <w:rFonts w:ascii="Myriad Pro" w:eastAsia="Times New Roman" w:hAnsi="Myriad Pro"/>
      <w:kern w:val="2"/>
      <w:sz w:val="28"/>
      <w:szCs w:val="32"/>
      <w:lang w:eastAsia="ar-SA"/>
      <w:rPrChange w:id="106" w:author="JEAN" w:date="2024-09-10T19:51:00Z">
        <w:rPr>
          <w:rFonts w:ascii="Myriad Pro" w:hAnsi="Myriad Pro" w:cstheme="minorBidi"/>
          <w:kern w:val="2"/>
          <w:sz w:val="28"/>
          <w:szCs w:val="32"/>
          <w:lang w:val="fr-FR" w:eastAsia="ar-SA" w:bidi="ar-SA"/>
        </w:rPr>
      </w:rPrChange>
    </w:rPr>
  </w:style>
  <w:style w:type="paragraph" w:customStyle="1" w:styleId="adArcheoautorites">
    <w:name w:val="adArcheoautorites"/>
    <w:qFormat/>
    <w:rsid w:val="00796E30"/>
    <w:pPr>
      <w:spacing w:before="120" w:after="120"/>
      <w:pPrChange w:id="107" w:author="JEAN" w:date="2024-09-10T19:51:00Z">
        <w:pPr>
          <w:spacing w:before="120" w:after="120"/>
        </w:pPr>
      </w:pPrChange>
    </w:pPr>
    <w:rPr>
      <w:rFonts w:ascii="Minion Pro" w:eastAsia="Times New Roman" w:hAnsi="Minion Pro" w:cs="Arial MT"/>
      <w:szCs w:val="20"/>
      <w:lang w:eastAsia="ar-SA"/>
      <w:rPrChange w:id="107" w:author="JEAN" w:date="2024-09-10T19:51:00Z">
        <w:rPr>
          <w:rFonts w:ascii="Minion Pro" w:hAnsi="Minion Pro" w:cs="Arial MT"/>
          <w:sz w:val="24"/>
          <w:lang w:val="fr-FR" w:eastAsia="ar-SA" w:bidi="ar-SA"/>
        </w:rPr>
      </w:rPrChange>
    </w:rPr>
  </w:style>
  <w:style w:type="character" w:customStyle="1" w:styleId="adCAArcheoauteurresp">
    <w:name w:val="adCAArcheoauteurresp"/>
    <w:uiPriority w:val="1"/>
    <w:qFormat/>
    <w:rsid w:val="00796E30"/>
    <w:rPr>
      <w:color w:val="538135" w:themeColor="accent6" w:themeShade="BF"/>
    </w:rPr>
  </w:style>
  <w:style w:type="paragraph" w:customStyle="1" w:styleId="adArcheoOpAnnee">
    <w:name w:val="adArcheoOpAnnee"/>
    <w:qFormat/>
    <w:rsid w:val="00796E30"/>
    <w:pPr>
      <w:spacing w:line="480" w:lineRule="auto"/>
      <w:ind w:left="340"/>
    </w:pPr>
    <w:rPr>
      <w:rFonts w:ascii="Minion Pro" w:eastAsia="MS Mincho" w:hAnsi="Minion Pro" w:cs="Cambria"/>
      <w:szCs w:val="26"/>
      <w:lang w:eastAsia="ar-SA"/>
    </w:rPr>
  </w:style>
  <w:style w:type="paragraph" w:customStyle="1" w:styleId="adArcheobiblio">
    <w:name w:val="adArcheobiblio"/>
    <w:qFormat/>
    <w:rsid w:val="00796E30"/>
    <w:pPr>
      <w:spacing w:line="360" w:lineRule="auto"/>
      <w:ind w:left="680"/>
      <w:pPrChange w:id="108" w:author="JEAN" w:date="2024-09-10T19:51:00Z">
        <w:pPr>
          <w:spacing w:line="360" w:lineRule="auto"/>
          <w:ind w:left="680"/>
        </w:pPr>
      </w:pPrChange>
    </w:pPr>
    <w:rPr>
      <w:rFonts w:ascii="Minion Pro" w:eastAsia="Times New Roman" w:hAnsi="Minion Pro" w:cs="Times New Roman"/>
      <w:szCs w:val="20"/>
      <w:lang w:eastAsia="ar-SA"/>
      <w:rPrChange w:id="108" w:author="JEAN" w:date="2024-09-10T19:51:00Z">
        <w:rPr>
          <w:rFonts w:ascii="Minion Pro" w:hAnsi="Minion Pro"/>
          <w:sz w:val="24"/>
          <w:lang w:val="fr-FR" w:eastAsia="ar-SA" w:bidi="ar-SA"/>
        </w:rPr>
      </w:rPrChange>
    </w:rPr>
  </w:style>
  <w:style w:type="paragraph" w:customStyle="1" w:styleId="adrattachement">
    <w:name w:val="adrattachement"/>
    <w:qFormat/>
    <w:rsid w:val="00796E30"/>
    <w:pPr>
      <w:pBdr>
        <w:right w:val="single" w:sz="4" w:space="4" w:color="auto"/>
      </w:pBdr>
      <w:spacing w:before="60" w:after="60"/>
      <w:jc w:val="right"/>
      <w:pPrChange w:id="109" w:author="JEAN" w:date="2024-09-10T19:51:00Z">
        <w:pPr>
          <w:pBdr>
            <w:right w:val="single" w:sz="4" w:space="4" w:color="auto"/>
          </w:pBdr>
          <w:spacing w:before="60" w:after="60"/>
          <w:jc w:val="right"/>
        </w:pPr>
      </w:pPrChange>
    </w:pPr>
    <w:rPr>
      <w:rFonts w:ascii="Calibri" w:eastAsia="MS Mincho" w:hAnsi="Calibri" w:cs="Cambria"/>
      <w:szCs w:val="26"/>
      <w:lang w:eastAsia="ar-SA"/>
      <w:rPrChange w:id="109" w:author="JEAN" w:date="2024-09-10T19:51:00Z">
        <w:rPr>
          <w:rFonts w:ascii="Calibri" w:eastAsia="MS Mincho" w:hAnsi="Calibri" w:cs="Cambria"/>
          <w:sz w:val="24"/>
          <w:szCs w:val="26"/>
          <w:lang w:val="fr-FR" w:eastAsia="ar-SA" w:bidi="ar-SA"/>
        </w:rPr>
      </w:rPrChange>
    </w:rPr>
  </w:style>
  <w:style w:type="paragraph" w:customStyle="1" w:styleId="noteaut">
    <w:name w:val="note:aut"/>
    <w:qFormat/>
    <w:rsid w:val="00796E30"/>
    <w:pPr>
      <w:spacing w:after="120" w:line="360" w:lineRule="auto"/>
      <w:pPrChange w:id="110" w:author="JEAN" w:date="2024-09-10T19:51:00Z">
        <w:pPr>
          <w:spacing w:after="120" w:line="360" w:lineRule="auto"/>
        </w:pPr>
      </w:pPrChange>
    </w:pPr>
    <w:rPr>
      <w:rFonts w:ascii="Calibri Light" w:eastAsia="MS Mincho" w:hAnsi="Calibri Light" w:cs="Calibri Light"/>
      <w:sz w:val="22"/>
      <w:szCs w:val="26"/>
      <w:lang w:eastAsia="ar-SA"/>
      <w:rPrChange w:id="110" w:author="JEAN" w:date="2024-09-10T19:51:00Z">
        <w:rPr>
          <w:rFonts w:ascii="Calibri Light" w:eastAsia="MS Mincho" w:hAnsi="Calibri Light" w:cs="Calibri Light"/>
          <w:sz w:val="22"/>
          <w:szCs w:val="26"/>
          <w:lang w:val="fr-FR" w:eastAsia="ar-SA" w:bidi="ar-SA"/>
        </w:rPr>
      </w:rPrChange>
    </w:rPr>
  </w:style>
  <w:style w:type="paragraph" w:customStyle="1" w:styleId="notetrl">
    <w:name w:val="note:trl"/>
    <w:qFormat/>
    <w:rsid w:val="00796E30"/>
    <w:pPr>
      <w:spacing w:after="120" w:line="360" w:lineRule="auto"/>
      <w:pPrChange w:id="111" w:author="JEAN" w:date="2024-09-10T19:51:00Z">
        <w:pPr>
          <w:spacing w:after="120" w:line="360" w:lineRule="auto"/>
        </w:pPr>
      </w:pPrChange>
    </w:pPr>
    <w:rPr>
      <w:rFonts w:asciiTheme="majorHAnsi" w:eastAsia="MS Mincho" w:hAnsiTheme="majorHAnsi" w:cs="Calibri Light"/>
      <w:szCs w:val="26"/>
      <w:lang w:eastAsia="ar-SA"/>
      <w:rPrChange w:id="111" w:author="JEAN" w:date="2024-09-10T19:51:00Z">
        <w:rPr>
          <w:rFonts w:asciiTheme="majorHAnsi" w:eastAsia="MS Mincho" w:hAnsiTheme="majorHAnsi" w:cs="Calibri Light"/>
          <w:sz w:val="24"/>
          <w:szCs w:val="26"/>
          <w:lang w:val="fr-FR" w:eastAsia="ar-SA" w:bidi="ar-SA"/>
        </w:rPr>
      </w:rPrChange>
    </w:rPr>
  </w:style>
  <w:style w:type="paragraph" w:customStyle="1" w:styleId="notepbl">
    <w:name w:val="note:pbl"/>
    <w:autoRedefine/>
    <w:qFormat/>
    <w:rsid w:val="00796E30"/>
    <w:pPr>
      <w:spacing w:after="120" w:line="360" w:lineRule="auto"/>
      <w:pPrChange w:id="112" w:author="JEAN" w:date="2024-09-10T19:51:00Z">
        <w:pPr>
          <w:spacing w:after="120" w:line="360" w:lineRule="auto"/>
        </w:pPr>
      </w:pPrChange>
    </w:pPr>
    <w:rPr>
      <w:rFonts w:ascii="Calibri Light" w:eastAsia="MS Mincho" w:hAnsi="Calibri Light" w:cs="Calibri Light"/>
      <w:sz w:val="22"/>
      <w:szCs w:val="26"/>
      <w:lang w:eastAsia="ar-SA"/>
      <w:rPrChange w:id="112" w:author="JEAN" w:date="2024-09-10T19:51:00Z">
        <w:rPr>
          <w:rFonts w:ascii="Calibri Light" w:eastAsia="MS Mincho" w:hAnsi="Calibri Light" w:cs="Calibri Light"/>
          <w:sz w:val="22"/>
          <w:szCs w:val="26"/>
          <w:lang w:val="fr-FR" w:eastAsia="ar-SA" w:bidi="ar-SA"/>
        </w:rPr>
      </w:rPrChange>
    </w:rPr>
  </w:style>
  <w:style w:type="paragraph" w:customStyle="1" w:styleId="note">
    <w:name w:val="note:"/>
    <w:qFormat/>
    <w:rsid w:val="00796E30"/>
    <w:pPr>
      <w:spacing w:after="120" w:line="264" w:lineRule="auto"/>
      <w:pPrChange w:id="113" w:author="JEAN" w:date="2024-09-10T19:51:00Z">
        <w:pPr>
          <w:spacing w:after="120" w:line="264" w:lineRule="auto"/>
        </w:pPr>
      </w:pPrChange>
    </w:pPr>
    <w:rPr>
      <w:rFonts w:ascii="Calibri Light" w:eastAsia="MS Mincho" w:hAnsi="Calibri Light" w:cs="Calibri Light"/>
      <w:sz w:val="22"/>
      <w:szCs w:val="26"/>
      <w:lang w:eastAsia="ar-SA"/>
      <w:rPrChange w:id="113" w:author="JEAN" w:date="2024-09-10T19:51:00Z">
        <w:rPr>
          <w:rFonts w:ascii="Calibri Light" w:eastAsia="MS Mincho" w:hAnsi="Calibri Light" w:cs="Calibri Light"/>
          <w:sz w:val="22"/>
          <w:szCs w:val="26"/>
          <w:lang w:val="fr-FR" w:eastAsia="ar-SA" w:bidi="ar-SA"/>
        </w:rPr>
      </w:rPrChange>
    </w:rPr>
  </w:style>
  <w:style w:type="paragraph" w:customStyle="1" w:styleId="noteedt">
    <w:name w:val="note:edt"/>
    <w:autoRedefine/>
    <w:qFormat/>
    <w:rsid w:val="00796E30"/>
    <w:pPr>
      <w:spacing w:after="120" w:line="264" w:lineRule="auto"/>
      <w:pPrChange w:id="114" w:author="JEAN" w:date="2024-09-10T19:51:00Z">
        <w:pPr>
          <w:spacing w:after="120" w:line="264" w:lineRule="auto"/>
        </w:pPr>
      </w:pPrChange>
    </w:pPr>
    <w:rPr>
      <w:rFonts w:ascii="Calibri Light" w:eastAsia="MS Mincho" w:hAnsi="Calibri Light" w:cs="Calibri Light"/>
      <w:sz w:val="22"/>
      <w:szCs w:val="26"/>
      <w:lang w:eastAsia="ar-SA"/>
      <w:rPrChange w:id="114" w:author="JEAN" w:date="2024-09-10T19:51:00Z">
        <w:rPr>
          <w:rFonts w:ascii="Calibri Light" w:eastAsia="MS Mincho" w:hAnsi="Calibri Light" w:cs="Calibri Light"/>
          <w:sz w:val="22"/>
          <w:szCs w:val="26"/>
          <w:lang w:val="fr-FR" w:eastAsia="ar-SA" w:bidi="ar-SA"/>
        </w:rPr>
      </w:rPrChange>
    </w:rPr>
  </w:style>
  <w:style w:type="paragraph" w:customStyle="1" w:styleId="adsources">
    <w:name w:val="adsources"/>
    <w:qFormat/>
    <w:rsid w:val="00796E30"/>
    <w:pPr>
      <w:pPrChange w:id="115" w:author="JEAN" w:date="2024-09-10T19:51:00Z">
        <w:pPr/>
      </w:pPrChange>
    </w:pPr>
    <w:rPr>
      <w:rFonts w:ascii="Calibri Light" w:eastAsia="Times New Roman" w:hAnsi="Calibri Light" w:cs="Times New Roman"/>
      <w:color w:val="44546A" w:themeColor="text2"/>
      <w:sz w:val="22"/>
      <w:szCs w:val="22"/>
      <w:lang w:eastAsia="ar-SA"/>
      <w:rPrChange w:id="115" w:author="JEAN" w:date="2024-09-10T19:51:00Z">
        <w:rPr>
          <w:rFonts w:ascii="Calibri Light" w:hAnsi="Calibri Light"/>
          <w:color w:val="44546A" w:themeColor="text2"/>
          <w:sz w:val="22"/>
          <w:szCs w:val="22"/>
          <w:lang w:val="fr-FR" w:eastAsia="ar-SA" w:bidi="ar-SA"/>
        </w:rPr>
      </w:rPrChange>
    </w:rPr>
  </w:style>
  <w:style w:type="character" w:customStyle="1" w:styleId="adCAsources">
    <w:name w:val="adCAsources"/>
    <w:rsid w:val="00796E30"/>
    <w:rPr>
      <w:color w:val="44546A" w:themeColor="text2"/>
      <w:bdr w:val="none" w:sz="0" w:space="0" w:color="auto"/>
      <w:shd w:val="clear" w:color="auto" w:fill="auto"/>
    </w:rPr>
  </w:style>
  <w:style w:type="paragraph" w:customStyle="1" w:styleId="adlocalMlocalisation">
    <w:name w:val="adlocalMlocalisation"/>
    <w:basedOn w:val="Normal"/>
    <w:qFormat/>
    <w:rsid w:val="00796E30"/>
    <w:rPr>
      <w:color w:val="9CC2E5" w:themeColor="accent5" w:themeTint="99"/>
    </w:rPr>
  </w:style>
  <w:style w:type="paragraph" w:customStyle="1" w:styleId="adlocalMcode">
    <w:name w:val="adlocalMcode"/>
    <w:qFormat/>
    <w:rsid w:val="00796E30"/>
    <w:pPr>
      <w:spacing w:after="120" w:line="264" w:lineRule="auto"/>
      <w:pPrChange w:id="116" w:author="JEAN" w:date="2024-09-10T19:51:00Z">
        <w:pPr>
          <w:spacing w:after="120" w:line="264" w:lineRule="auto"/>
        </w:pPr>
      </w:pPrChange>
    </w:pPr>
    <w:rPr>
      <w:rFonts w:asciiTheme="majorHAnsi" w:eastAsia="MS Mincho" w:hAnsiTheme="majorHAnsi" w:cs="Calibri Light"/>
      <w:color w:val="7030A0"/>
      <w:szCs w:val="26"/>
      <w:lang w:eastAsia="ar-SA"/>
      <w:rPrChange w:id="116" w:author="JEAN" w:date="2024-09-10T19:51:00Z">
        <w:rPr>
          <w:rFonts w:asciiTheme="majorHAnsi" w:eastAsia="MS Mincho" w:hAnsiTheme="majorHAnsi" w:cs="Calibri Light"/>
          <w:color w:val="7030A0"/>
          <w:sz w:val="24"/>
          <w:szCs w:val="26"/>
          <w:lang w:val="fr-FR" w:eastAsia="ar-SA" w:bidi="ar-SA"/>
        </w:rPr>
      </w:rPrChange>
    </w:rPr>
  </w:style>
  <w:style w:type="paragraph" w:customStyle="1" w:styleId="adlocalparaDonnees">
    <w:name w:val="adlocalparaDonnees"/>
    <w:qFormat/>
    <w:rsid w:val="00796E30"/>
    <w:pPr>
      <w:spacing w:after="120" w:line="264" w:lineRule="auto"/>
      <w:pPrChange w:id="117" w:author="JEAN" w:date="2024-09-10T19:51:00Z">
        <w:pPr>
          <w:spacing w:after="120" w:line="264" w:lineRule="auto"/>
        </w:pPr>
      </w:pPrChange>
    </w:pPr>
    <w:rPr>
      <w:rFonts w:asciiTheme="majorHAnsi" w:eastAsia="MS Mincho" w:hAnsiTheme="majorHAnsi" w:cs="Calibri Light"/>
      <w:color w:val="ED7D31" w:themeColor="accent2"/>
      <w:szCs w:val="26"/>
      <w:lang w:eastAsia="ar-SA"/>
      <w:rPrChange w:id="117" w:author="JEAN" w:date="2024-09-10T19:51:00Z">
        <w:rPr>
          <w:rFonts w:asciiTheme="majorHAnsi" w:eastAsia="MS Mincho" w:hAnsiTheme="majorHAnsi" w:cs="Calibri Light"/>
          <w:color w:val="ED7D31" w:themeColor="accent2"/>
          <w:sz w:val="24"/>
          <w:szCs w:val="26"/>
          <w:lang w:val="fr-FR" w:eastAsia="ar-SA" w:bidi="ar-SA"/>
        </w:rPr>
      </w:rPrChange>
    </w:rPr>
  </w:style>
  <w:style w:type="paragraph" w:customStyle="1" w:styleId="adlocalparaDate">
    <w:name w:val="adlocalparaDate"/>
    <w:qFormat/>
    <w:rsid w:val="00796E30"/>
    <w:pPr>
      <w:spacing w:after="120" w:line="264" w:lineRule="auto"/>
      <w:pPrChange w:id="118" w:author="JEAN" w:date="2024-09-10T19:51:00Z">
        <w:pPr>
          <w:spacing w:after="120" w:line="264" w:lineRule="auto"/>
        </w:pPr>
      </w:pPrChange>
    </w:pPr>
    <w:rPr>
      <w:rFonts w:asciiTheme="majorHAnsi" w:eastAsia="MS Mincho" w:hAnsiTheme="majorHAnsi" w:cs="Calibri Light"/>
      <w:color w:val="538135" w:themeColor="accent6" w:themeShade="BF"/>
      <w:szCs w:val="26"/>
      <w:lang w:eastAsia="ar-SA"/>
      <w:rPrChange w:id="118" w:author="JEAN" w:date="2024-09-10T19:51:00Z">
        <w:rPr>
          <w:rFonts w:asciiTheme="majorHAnsi" w:eastAsia="MS Mincho" w:hAnsiTheme="majorHAnsi" w:cs="Calibri Light"/>
          <w:color w:val="538135" w:themeColor="accent6" w:themeShade="BF"/>
          <w:sz w:val="24"/>
          <w:szCs w:val="26"/>
          <w:lang w:val="fr-FR" w:eastAsia="ar-SA" w:bidi="ar-SA"/>
        </w:rPr>
      </w:rPrChange>
    </w:rPr>
  </w:style>
  <w:style w:type="paragraph" w:customStyle="1" w:styleId="adencSLitt">
    <w:name w:val="adencSLitt"/>
    <w:basedOn w:val="Normal"/>
    <w:qFormat/>
    <w:rsid w:val="00796E30"/>
  </w:style>
  <w:style w:type="paragraph" w:customStyle="1" w:styleId="adencSPrim">
    <w:name w:val="adencSPrim"/>
    <w:qFormat/>
    <w:rsid w:val="00796E30"/>
    <w:pPr>
      <w:spacing w:after="120" w:line="360" w:lineRule="auto"/>
      <w:pPrChange w:id="119" w:author="JEAN" w:date="2024-09-10T19:51:00Z">
        <w:pPr>
          <w:spacing w:after="120" w:line="360" w:lineRule="auto"/>
        </w:pPr>
      </w:pPrChange>
    </w:pPr>
    <w:rPr>
      <w:rFonts w:asciiTheme="majorHAnsi" w:eastAsia="MS Mincho" w:hAnsiTheme="majorHAnsi" w:cs="Calibri Light"/>
      <w:color w:val="767171" w:themeColor="background2" w:themeShade="80"/>
      <w:szCs w:val="26"/>
      <w:lang w:eastAsia="ar-SA"/>
      <w:rPrChange w:id="119" w:author="JEAN" w:date="2024-09-10T19:51:00Z">
        <w:rPr>
          <w:rFonts w:asciiTheme="majorHAnsi" w:eastAsia="MS Mincho" w:hAnsiTheme="majorHAnsi" w:cs="Calibri Light"/>
          <w:color w:val="767171" w:themeColor="background2" w:themeShade="80"/>
          <w:sz w:val="24"/>
          <w:szCs w:val="26"/>
          <w:lang w:val="fr-FR" w:eastAsia="ar-SA" w:bidi="ar-SA"/>
        </w:rPr>
      </w:rPrChange>
    </w:rPr>
  </w:style>
  <w:style w:type="paragraph" w:customStyle="1" w:styleId="adlocalsourcesArch">
    <w:name w:val="adlocalsourcesArch"/>
    <w:qFormat/>
    <w:rsid w:val="00796E30"/>
    <w:pPr>
      <w:spacing w:after="120" w:line="264" w:lineRule="auto"/>
      <w:pPrChange w:id="120" w:author="JEAN" w:date="2024-09-10T19:51:00Z">
        <w:pPr>
          <w:spacing w:after="120" w:line="264" w:lineRule="auto"/>
        </w:pPr>
      </w:pPrChange>
    </w:pPr>
    <w:rPr>
      <w:rFonts w:asciiTheme="majorHAnsi" w:eastAsia="MS Mincho" w:hAnsiTheme="majorHAnsi" w:cs="Calibri Light"/>
      <w:color w:val="2E74B5" w:themeColor="accent5" w:themeShade="BF"/>
      <w:szCs w:val="26"/>
      <w:lang w:eastAsia="ar-SA"/>
      <w:rPrChange w:id="120" w:author="JEAN" w:date="2024-09-10T19:51:00Z">
        <w:rPr>
          <w:rFonts w:asciiTheme="majorHAnsi" w:eastAsia="MS Mincho" w:hAnsiTheme="majorHAnsi" w:cs="Calibri Light"/>
          <w:color w:val="2E74B5" w:themeColor="accent5" w:themeShade="BF"/>
          <w:sz w:val="24"/>
          <w:szCs w:val="26"/>
          <w:lang w:val="fr-FR" w:eastAsia="ar-SA" w:bidi="ar-SA"/>
        </w:rPr>
      </w:rPrChange>
    </w:rPr>
  </w:style>
  <w:style w:type="table" w:customStyle="1" w:styleId="TableNormal">
    <w:name w:val="Table Normal"/>
    <w:rsid w:val="00DC75E3"/>
    <w:pPr>
      <w:spacing w:before="60" w:after="120" w:line="360" w:lineRule="auto"/>
      <w:jc w:val="both"/>
    </w:pPr>
    <w:rPr>
      <w:rFonts w:ascii="Calibri" w:eastAsia="Calibri" w:hAnsi="Calibri" w:cs="Calibri"/>
      <w:sz w:val="22"/>
      <w:szCs w:val="22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31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0">
    <w:name w:val="30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8">
    <w:name w:val="28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6">
    <w:name w:val="26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4">
    <w:name w:val="24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2">
    <w:name w:val="22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21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0">
    <w:name w:val="20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9">
    <w:name w:val="19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5">
    <w:name w:val="15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rsid w:val="00DC75E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Ifigurestart">
    <w:name w:val="TEI_figure_start"/>
    <w:qFormat/>
    <w:rsid w:val="00796E30"/>
    <w:pPr>
      <w:shd w:val="clear" w:color="auto" w:fill="D9D9D9" w:themeFill="background1" w:themeFillShade="D9"/>
      <w:spacing w:after="120" w:line="264" w:lineRule="auto"/>
      <w:pPrChange w:id="121" w:author="JEAN" w:date="2024-09-10T19:51:00Z">
        <w:pPr>
          <w:shd w:val="clear" w:color="auto" w:fill="D9D9D9" w:themeFill="background1" w:themeFillShade="D9"/>
          <w:spacing w:after="120" w:line="264" w:lineRule="auto"/>
        </w:pPr>
      </w:pPrChange>
    </w:pPr>
    <w:rPr>
      <w:rFonts w:ascii="Courier New" w:eastAsia="MS Mincho" w:hAnsi="Courier New" w:cs="Calibri Light"/>
      <w:sz w:val="20"/>
      <w:szCs w:val="26"/>
      <w:lang w:eastAsia="ar-SA"/>
      <w:rPrChange w:id="121" w:author="JEAN" w:date="2024-09-10T19:51:00Z">
        <w:rPr>
          <w:rFonts w:ascii="Courier New" w:eastAsia="MS Mincho" w:hAnsi="Courier New" w:cs="Calibri Light"/>
          <w:szCs w:val="26"/>
          <w:lang w:val="fr-FR" w:eastAsia="ar-SA" w:bidi="ar-SA"/>
        </w:rPr>
      </w:rPrChange>
    </w:rPr>
  </w:style>
  <w:style w:type="paragraph" w:customStyle="1" w:styleId="TEIfigureend">
    <w:name w:val="TEI_figure_end"/>
    <w:qFormat/>
    <w:rsid w:val="00796E30"/>
    <w:pPr>
      <w:shd w:val="clear" w:color="auto" w:fill="D9D9D9" w:themeFill="background1" w:themeFillShade="D9"/>
      <w:spacing w:after="120" w:line="264" w:lineRule="auto"/>
      <w:pPrChange w:id="122" w:author="JEAN" w:date="2024-09-10T19:51:00Z">
        <w:pPr>
          <w:shd w:val="clear" w:color="auto" w:fill="D9D9D9" w:themeFill="background1" w:themeFillShade="D9"/>
          <w:spacing w:after="120" w:line="264" w:lineRule="auto"/>
        </w:pPr>
      </w:pPrChange>
    </w:pPr>
    <w:rPr>
      <w:rFonts w:ascii="Courier New" w:eastAsia="MS Mincho" w:hAnsi="Courier New" w:cs="Calibri Light"/>
      <w:sz w:val="20"/>
      <w:szCs w:val="26"/>
      <w:lang w:eastAsia="ar-SA"/>
      <w:rPrChange w:id="122" w:author="JEAN" w:date="2024-09-10T19:51:00Z">
        <w:rPr>
          <w:rFonts w:ascii="Courier New" w:eastAsia="MS Mincho" w:hAnsi="Courier New" w:cs="Calibri Light"/>
          <w:szCs w:val="26"/>
          <w:lang w:val="fr-FR" w:eastAsia="ar-SA" w:bidi="ar-SA"/>
        </w:rPr>
      </w:rPrChange>
    </w:rPr>
  </w:style>
  <w:style w:type="paragraph" w:customStyle="1" w:styleId="adlocalillmc">
    <w:name w:val="adlocalillmc"/>
    <w:qFormat/>
    <w:rsid w:val="00796E30"/>
    <w:pPr>
      <w:spacing w:after="120" w:line="264" w:lineRule="auto"/>
    </w:pPr>
    <w:rPr>
      <w:rFonts w:ascii="Calibri Light" w:eastAsia="MS Mincho" w:hAnsi="Calibri Light" w:cs="Calibri Light"/>
      <w:sz w:val="22"/>
      <w:szCs w:val="22"/>
      <w:lang w:eastAsia="ar-SA"/>
    </w:rPr>
  </w:style>
  <w:style w:type="paragraph" w:customStyle="1" w:styleId="adlocalillDDOI">
    <w:name w:val="adlocalillDDOI"/>
    <w:qFormat/>
    <w:rsid w:val="00796E30"/>
    <w:pPr>
      <w:spacing w:after="120" w:line="264" w:lineRule="auto"/>
    </w:pPr>
    <w:rPr>
      <w:rFonts w:ascii="Calibri Light" w:eastAsia="MS Mincho" w:hAnsi="Calibri Light" w:cs="Calibri Light"/>
      <w:sz w:val="22"/>
      <w:szCs w:val="22"/>
      <w:lang w:eastAsia="ar-SA"/>
    </w:rPr>
  </w:style>
  <w:style w:type="character" w:customStyle="1" w:styleId="adlocalCAillref">
    <w:name w:val="adlocalCAillref"/>
    <w:basedOn w:val="Policepardfaut"/>
    <w:uiPriority w:val="1"/>
    <w:qFormat/>
    <w:rsid w:val="00796E30"/>
    <w:rPr>
      <w:bdr w:val="none" w:sz="0" w:space="0" w:color="auto"/>
      <w:shd w:val="clear" w:color="auto" w:fill="BDD6EE" w:themeFill="accent5" w:themeFillTint="66"/>
    </w:rPr>
  </w:style>
  <w:style w:type="paragraph" w:customStyle="1" w:styleId="adlocalillDOI">
    <w:name w:val="adlocalillDOI"/>
    <w:qFormat/>
    <w:rsid w:val="00796E30"/>
    <w:pPr>
      <w:spacing w:after="120" w:line="264" w:lineRule="auto"/>
    </w:pPr>
    <w:rPr>
      <w:rFonts w:ascii="Calibri Light" w:eastAsia="MS Mincho" w:hAnsi="Calibri Light" w:cs="Calibri Light"/>
      <w:sz w:val="22"/>
      <w:szCs w:val="22"/>
      <w:lang w:eastAsia="ar-SA"/>
    </w:rPr>
  </w:style>
  <w:style w:type="table" w:styleId="Grilledutableau">
    <w:name w:val="Table Grid"/>
    <w:basedOn w:val="TableauNormal"/>
    <w:uiPriority w:val="39"/>
    <w:rsid w:val="00E47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nakala.fr/embed/10.34847/nkl.d0e5a20b/3bd622d2ab3043e933e68317c8f3a806cb440d6d" TargetMode="External"/><Relationship Id="rId21" Type="http://schemas.openxmlformats.org/officeDocument/2006/relationships/hyperlink" Target="https://api.nakala.fr/embed/10.34847/nkl.07can176/6987d8a6a24ee6d11cc8b98d8dbc2157392b3e8c" TargetMode="External"/><Relationship Id="rId42" Type="http://schemas.openxmlformats.org/officeDocument/2006/relationships/hyperlink" Target="http://psig.huma-num.fr/toledo/liste-des-rues/san-pedro-de-callejon/san-pedro-de-callejon-n9/" TargetMode="External"/><Relationship Id="rId47" Type="http://schemas.openxmlformats.org/officeDocument/2006/relationships/hyperlink" Target="https://api.nakala.fr/embed/10.34847/nkl.de90nzaf/074b0f4618d9be4dabbd018cc74f206a92fbf6c7" TargetMode="External"/><Relationship Id="rId63" Type="http://schemas.openxmlformats.org/officeDocument/2006/relationships/hyperlink" Target="https://api.nakala.fr/embed/10.34847/nkl.baa9h05c/624016f92dceb38f5bd8a0b1ea3534f5c2595cc5" TargetMode="External"/><Relationship Id="rId68" Type="http://schemas.openxmlformats.org/officeDocument/2006/relationships/hyperlink" Target="http://psig.huma-num.fr/toledo/liste-des-rues/san-pedro-de-callejon/san-pedro-de-callejon-n18/" TargetMode="External"/><Relationship Id="rId84" Type="http://schemas.openxmlformats.org/officeDocument/2006/relationships/hyperlink" Target="http://psig.huma-num.fr/toledo/liste-des-rues/san-pedro-de-callejon/san-pedro-de-callejon-n12/" TargetMode="External"/><Relationship Id="rId89" Type="http://schemas.openxmlformats.org/officeDocument/2006/relationships/hyperlink" Target="https://api.nakala.fr/embed/10.34847/nkl.fdcfcx7f/b6012393df6e85df23de70983f5cea9c0125ad61" TargetMode="External"/><Relationship Id="rId16" Type="http://schemas.openxmlformats.org/officeDocument/2006/relationships/hyperlink" Target="https://api.nakala.fr/embed/10.34847/nkl.07can176/29fd78097d9ea2e9ec9b411879f3fd8d97a34fc1" TargetMode="External"/><Relationship Id="rId107" Type="http://schemas.openxmlformats.org/officeDocument/2006/relationships/hyperlink" Target="https://api.nakala.fr/embed/10.34847/nkl.b8af871v/061e1e1825e1e3288daad15d400728dcb38904ff" TargetMode="External"/><Relationship Id="rId11" Type="http://schemas.openxmlformats.org/officeDocument/2006/relationships/hyperlink" Target="https://api.nakala.fr/embed/10.34847/nkl.07can176/fde9ce1619416bb7389944e67fd4b45192aee374" TargetMode="External"/><Relationship Id="rId32" Type="http://schemas.openxmlformats.org/officeDocument/2006/relationships/hyperlink" Target="http://psig.huma-num.fr/toledo/liste-des-rues/cardenal-cisneros/cardenal-cisneros-calle-del-n14/" TargetMode="External"/><Relationship Id="rId37" Type="http://schemas.openxmlformats.org/officeDocument/2006/relationships/hyperlink" Target="https://api.nakala.fr/embed/10.34847/nkl.a3d8c944/d441c76bcfa7f03398483e889d531edfd2c1ef02" TargetMode="External"/><Relationship Id="rId53" Type="http://schemas.openxmlformats.org/officeDocument/2006/relationships/hyperlink" Target="https://api.nakala.fr/embed/10.34847/nkl.de90nzaf/f30915d5aa63fe73da187bdb43cf3ab0f8146f0c" TargetMode="External"/><Relationship Id="rId58" Type="http://schemas.openxmlformats.org/officeDocument/2006/relationships/hyperlink" Target="https://api.nakala.fr/embed/10.34847/nkl.de90nzaf/ac0ca2dde453ff8464d663b95cd0ff97c8b6c5d3" TargetMode="External"/><Relationship Id="rId74" Type="http://schemas.openxmlformats.org/officeDocument/2006/relationships/hyperlink" Target="https://api.nakala.fr/embed/10.34847/nkl.fafcn59z/816a59728a81a1a28e3bbec2ce9afead90a60f80" TargetMode="External"/><Relationship Id="rId79" Type="http://schemas.openxmlformats.org/officeDocument/2006/relationships/hyperlink" Target="https://api.nakala.fr/embed/10.34847/nkl.fafcn59z/a03b0c679e4620ac2b2a122465d76eda1755ab10" TargetMode="External"/><Relationship Id="rId102" Type="http://schemas.openxmlformats.org/officeDocument/2006/relationships/hyperlink" Target="https://api.nakala.fr/embed/10.34847/nkl.084785ct/0168cd4cbc98cf80ea47e65d73981243892e8c6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pi.nakala.fr/embed/10.34847/nkl.fdcfcx7f/74f8e26c4bc63846151efcc0b31e7d2ca08bf333" TargetMode="External"/><Relationship Id="rId95" Type="http://schemas.openxmlformats.org/officeDocument/2006/relationships/hyperlink" Target="https://api.nakala.fr/embed/10.34847/nkl.fdcfcx7f/57b4b4fe5c3e2161d5dcee6efcad207251d839b5" TargetMode="External"/><Relationship Id="rId22" Type="http://schemas.openxmlformats.org/officeDocument/2006/relationships/hyperlink" Target="http://psig.huma-num.fr/toledo/liste-des-rues/san-pedro-de-callejon/san-pedro-de-callejon-n4-2/" TargetMode="External"/><Relationship Id="rId27" Type="http://schemas.openxmlformats.org/officeDocument/2006/relationships/hyperlink" Target="http://psig.huma-num.fr/toledo/liste-des-rues/cardenal-cisneros/cardenal-cisneros-calle-del-n12/" TargetMode="External"/><Relationship Id="rId43" Type="http://schemas.openxmlformats.org/officeDocument/2006/relationships/hyperlink" Target="http://psig.huma-num.fr/toledo/liste-des-rues/san-pedro-de-callejon/san-pedro-de-callejon-n9/" TargetMode="External"/><Relationship Id="rId48" Type="http://schemas.openxmlformats.org/officeDocument/2006/relationships/hyperlink" Target="https://api.nakala.fr/embed/10.34847/nkl.de90nzaf/6bfc43f51b6d12e47e43d4bcbfe8034c1ffbf070" TargetMode="External"/><Relationship Id="rId64" Type="http://schemas.openxmlformats.org/officeDocument/2006/relationships/hyperlink" Target="https://api.nakala.fr/embed/10.34847/nkl.baa9h05c/b26ba1e4e3be595ada746b780102a1ff236b21b3" TargetMode="External"/><Relationship Id="rId69" Type="http://schemas.openxmlformats.org/officeDocument/2006/relationships/hyperlink" Target="https://api.nakala.fr/embed/10.34847/nkl.fafcn59z/13ad6a78e3fef0b4c50f1f9b66fcd1d17c3534e9" TargetMode="External"/><Relationship Id="rId80" Type="http://schemas.openxmlformats.org/officeDocument/2006/relationships/hyperlink" Target="https://api.nakala.fr/embed/10.34847/nkl.fafcn59z/ab28f812cfe3ba115cdd5a91121450affb3b9241" TargetMode="External"/><Relationship Id="rId85" Type="http://schemas.openxmlformats.org/officeDocument/2006/relationships/hyperlink" Target="https://api.nakala.fr/embed/10.34847/nkl.f0dcqd75/9d72b4bb4dc0b71fd48b4a004fed5f8f01c094ed" TargetMode="External"/><Relationship Id="rId12" Type="http://schemas.openxmlformats.org/officeDocument/2006/relationships/hyperlink" Target="https://api.nakala.fr/embed/10.34847/nkl.07can176/670ec92403c688238d807304be1b3807b3a02cec" TargetMode="External"/><Relationship Id="rId17" Type="http://schemas.openxmlformats.org/officeDocument/2006/relationships/hyperlink" Target="https://api.nakala.fr/embed/10.34847/nkl.07can176/e4963d817ad50897f916f88b6b9f03a447883f7f" TargetMode="External"/><Relationship Id="rId33" Type="http://schemas.openxmlformats.org/officeDocument/2006/relationships/hyperlink" Target="https://api.nakala.fr/embed/10.34847/nkl.eddfo1wb/db6a2c1afc0d035adb3497a7fb9c38de00556adb" TargetMode="External"/><Relationship Id="rId38" Type="http://schemas.openxmlformats.org/officeDocument/2006/relationships/hyperlink" Target="https://api.nakala.fr/embed/10.34847/nkl.a3d8c944/0c35ac6d0dad8486b646871fbf9639f1d0a31b0e" TargetMode="External"/><Relationship Id="rId59" Type="http://schemas.openxmlformats.org/officeDocument/2006/relationships/hyperlink" Target="https://api.nakala.fr/embed/10.34847/nkl.de90nzaf/088ffabd39a8682f198932d078e98f75dd32189e" TargetMode="External"/><Relationship Id="rId103" Type="http://schemas.openxmlformats.org/officeDocument/2006/relationships/hyperlink" Target="https://api.nakala.fr/embed/10.34847/nkl.084785ct/eb38313cc613d00e7059703c0d762a888af34a98" TargetMode="External"/><Relationship Id="rId108" Type="http://schemas.openxmlformats.org/officeDocument/2006/relationships/hyperlink" Target="http://psig.huma-num.fr/toledo/liste-des-rues/san-pedro-de-callejon/an-pedro-de-callejon-n-s-n-dos-tiendas-desaparecidas1492/" TargetMode="External"/><Relationship Id="rId54" Type="http://schemas.openxmlformats.org/officeDocument/2006/relationships/hyperlink" Target="https://api.nakala.fr/embed/10.34847/nkl.de90nzaf/bcd5683e8e515e43c2de8dc4eeec329a05d89314" TargetMode="External"/><Relationship Id="rId70" Type="http://schemas.openxmlformats.org/officeDocument/2006/relationships/hyperlink" Target="https://api.nakala.fr/embed/10.34847/nkl.fafcn59z/d8a3f0595f85a2b1f7706e92d4856922619f1338" TargetMode="External"/><Relationship Id="rId75" Type="http://schemas.openxmlformats.org/officeDocument/2006/relationships/hyperlink" Target="https://api.nakala.fr/embed/10.34847/nkl.fafcn59z/d7fd31416de6e28b5bc5656848bb211fbd17f3eb" TargetMode="External"/><Relationship Id="rId91" Type="http://schemas.openxmlformats.org/officeDocument/2006/relationships/hyperlink" Target="https://api.nakala.fr/embed/10.34847/nkl.fdcfcx7f/e895161cc7c3211e2801df8b0cf4ec971ba31ded" TargetMode="External"/><Relationship Id="rId96" Type="http://schemas.openxmlformats.org/officeDocument/2006/relationships/hyperlink" Target="https://api.nakala.fr/embed/10.34847/nkl.fdcfcx7f/997055ec4345e4cba401d6aa671e64209565dc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pi.nakala.fr/embed/10.34847/nkl.07can176/95baee9d916f25816ff7c3c2b455974a254fe1dd" TargetMode="External"/><Relationship Id="rId23" Type="http://schemas.openxmlformats.org/officeDocument/2006/relationships/hyperlink" Target="http://psig.huma-num.fr/toledo/liste-des-rues/san-pedro-de-callejon/san-pedro-de-callejon-n2/" TargetMode="External"/><Relationship Id="rId28" Type="http://schemas.openxmlformats.org/officeDocument/2006/relationships/hyperlink" Target="https://api.nakala.fr/embed/10.34847/nkl.d3f4hp3v/dc07204f7ab28d27fae52f057ff908bad8e901f6" TargetMode="External"/><Relationship Id="rId36" Type="http://schemas.openxmlformats.org/officeDocument/2006/relationships/hyperlink" Target="http://psig.huma-num.fr/toledo/liste-des-rues/san-pedro-de-callejon/san-pedro-de-callejon-n3/" TargetMode="External"/><Relationship Id="rId49" Type="http://schemas.openxmlformats.org/officeDocument/2006/relationships/hyperlink" Target="https://api.nakala.fr/embed/10.34847/nkl.de90nzaf/6b8796cefbcee9745dc3cd8569f49ccc412e598a" TargetMode="External"/><Relationship Id="rId57" Type="http://schemas.openxmlformats.org/officeDocument/2006/relationships/hyperlink" Target="https://api.nakala.fr/embed/10.34847/nkl.de90nzaf/be9cea9e09f48bc191141ff4ed3b1718a070f6e0" TargetMode="External"/><Relationship Id="rId106" Type="http://schemas.openxmlformats.org/officeDocument/2006/relationships/hyperlink" Target="https://api.nakala.fr/embed/10.34847/nkl.b8af871v/e64bbb35c06ca4f336213899dc03e21492dd2cd8" TargetMode="External"/><Relationship Id="rId10" Type="http://schemas.openxmlformats.org/officeDocument/2006/relationships/hyperlink" Target="https://api.nakala.fr/embed/10.34847/nkl.07can176/2a1a430d7dd738eb233cd4e82f4cfb5156aa3dbb" TargetMode="External"/><Relationship Id="rId31" Type="http://schemas.openxmlformats.org/officeDocument/2006/relationships/hyperlink" Target="https://api.nakala.fr/embed/10.34847/nkl.d3f4hp3v/8efb8bfae129427752daafd983ae9c3f825598aa" TargetMode="External"/><Relationship Id="rId44" Type="http://schemas.openxmlformats.org/officeDocument/2006/relationships/hyperlink" Target="https://api.nakala.fr/embed/10.34847/nkl.de90nzaf/23475bf9d1f0c800c6a7e2e222f46c4a7ce12e46" TargetMode="External"/><Relationship Id="rId52" Type="http://schemas.openxmlformats.org/officeDocument/2006/relationships/hyperlink" Target="https://api.nakala.fr/embed/10.34847/nkl.de90nzaf/b07cd2688ab139434989c0f34732ba8184019c4c" TargetMode="External"/><Relationship Id="rId60" Type="http://schemas.openxmlformats.org/officeDocument/2006/relationships/hyperlink" Target="http://psig.huma-num.fr/toledo/liste-des-rues/san-pedro-de-callejon/san-pedro-de-callejon-n11/" TargetMode="External"/><Relationship Id="rId65" Type="http://schemas.openxmlformats.org/officeDocument/2006/relationships/hyperlink" Target="https://api.nakala.fr/embed/10.34847/nkl.baa9h05c/6c13cbdd40231c4e86542f462378d3ae4710b8a3" TargetMode="External"/><Relationship Id="rId73" Type="http://schemas.openxmlformats.org/officeDocument/2006/relationships/hyperlink" Target="https://api.nakala.fr/embed/10.34847/nkl.fafcn59z/fb4aaed942631302dbd4a711d3cdf18ed585a356" TargetMode="External"/><Relationship Id="rId78" Type="http://schemas.openxmlformats.org/officeDocument/2006/relationships/hyperlink" Target="https://api.nakala.fr/embed/10.34847/nkl.fafcn59z/0cf95b5c93e6d545ea0c5c996f3fa077fbef5e88" TargetMode="External"/><Relationship Id="rId81" Type="http://schemas.openxmlformats.org/officeDocument/2006/relationships/hyperlink" Target="http://psig.huma-num.fr/toledo/liste-des-rues/san-pedro-de-callejon/san-pedro-de-callejon-n14/" TargetMode="External"/><Relationship Id="rId86" Type="http://schemas.openxmlformats.org/officeDocument/2006/relationships/hyperlink" Target="https://api.nakala.fr/embed/10.34847/nkl.f0dcqd75/d8ec121a47763730e5db9bc958e08e45152c8997" TargetMode="External"/><Relationship Id="rId94" Type="http://schemas.openxmlformats.org/officeDocument/2006/relationships/hyperlink" Target="https://api.nakala.fr/embed/10.34847/nkl.fdcfcx7f/262f5ba2db94b563aaf94622da2d2e8b482ea02e" TargetMode="External"/><Relationship Id="rId99" Type="http://schemas.openxmlformats.org/officeDocument/2006/relationships/hyperlink" Target="https://api.nakala.fr/embed/10.34847/nkl.fdcfcx7f/04f413495ab5389388eb9e3aec40aabe4ab85b96" TargetMode="External"/><Relationship Id="rId101" Type="http://schemas.openxmlformats.org/officeDocument/2006/relationships/hyperlink" Target="https://api.nakala.fr/embed/10.34847/nkl.fdcfcx7f/a9caf34a88f7ccd2cff63f302749e0725e52938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nakala.fr/embed/10.34847/nkl.07can176/9d89c746a49f3f0a4dfa42d8789bd3e768d3f3d7" TargetMode="External"/><Relationship Id="rId13" Type="http://schemas.openxmlformats.org/officeDocument/2006/relationships/hyperlink" Target="https://api.nakala.fr/embed/10.34847/nkl.07can176/86c9f11d6f5ddd74bfc0eb19a118fa2e7e7a4173" TargetMode="External"/><Relationship Id="rId18" Type="http://schemas.openxmlformats.org/officeDocument/2006/relationships/hyperlink" Target="https://api.nakala.fr/embed/10.34847/nkl.07can176/e600d72d7d58fe0ecffd08676cb297e3c9682af4" TargetMode="External"/><Relationship Id="rId39" Type="http://schemas.openxmlformats.org/officeDocument/2006/relationships/hyperlink" Target="https://api.nakala.fr/embed/10.34847/nkl.a3d8c944/789a11f81c4c06cc05fc1942acfc5412b57a8545" TargetMode="External"/><Relationship Id="rId109" Type="http://schemas.openxmlformats.org/officeDocument/2006/relationships/hyperlink" Target="http://psig.huma-num.fr/toledo/liste-des-rues/san-pedro-de-callejon/san-pedro-de-callejon-n-s-n-dos-tiendas-desaparecidas-a-1492/" TargetMode="External"/><Relationship Id="rId34" Type="http://schemas.openxmlformats.org/officeDocument/2006/relationships/hyperlink" Target="https://api.nakala.fr/embed/10.34847/nkl.eddfo1wb/2a0bcd2d9190f600d7bdf1a07598f2b0e6feacca" TargetMode="External"/><Relationship Id="rId50" Type="http://schemas.openxmlformats.org/officeDocument/2006/relationships/hyperlink" Target="https://api.nakala.fr/embed/10.34847/nkl.de90nzaf/1f783c82f4d972106d924dcca70fffd18a60ff64" TargetMode="External"/><Relationship Id="rId55" Type="http://schemas.openxmlformats.org/officeDocument/2006/relationships/hyperlink" Target="https://api.nakala.fr/embed/10.34847/nkl.de90nzaf/a3ed1954e0172aeb32c89b31707cc705263543b3" TargetMode="External"/><Relationship Id="rId76" Type="http://schemas.openxmlformats.org/officeDocument/2006/relationships/hyperlink" Target="https://api.nakala.fr/embed/10.34847/nkl.fafcn59z/c10c7c994742ee6839c3fc7e5f16bfb7441dbb06" TargetMode="External"/><Relationship Id="rId97" Type="http://schemas.openxmlformats.org/officeDocument/2006/relationships/hyperlink" Target="https://api.nakala.fr/embed/10.34847/nkl.fdcfcx7f/f97447718b344d96dbf953fe186241cadc4e9f4a" TargetMode="External"/><Relationship Id="rId104" Type="http://schemas.openxmlformats.org/officeDocument/2006/relationships/hyperlink" Target="http://psig.huma-num.fr/toledo/liste-des-rues/san-pedro-de-callejon/san-pedro-de-callejon-n1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api.nakala.fr/embed/10.34847/nkl.fafcn59z/318fb6d9393511ecdf6f93629de3c015ae54f816" TargetMode="External"/><Relationship Id="rId92" Type="http://schemas.openxmlformats.org/officeDocument/2006/relationships/hyperlink" Target="https://api.nakala.fr/embed/10.34847/nkl.fdcfcx7f/a5def91245a0eef88e792565b8b2a1bf677ae39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pi.nakala.fr/embed/10.34847/nkl.d3f4hp3v/6e31731abe15f79de73d8896fc0a60e821352dc1" TargetMode="External"/><Relationship Id="rId24" Type="http://schemas.openxmlformats.org/officeDocument/2006/relationships/hyperlink" Target="https://api.nakala.fr/embed/10.34847/nkl.d0e5a20b/4abcc9d53ede1a9f1556ae2305ded3764484dfd6" TargetMode="External"/><Relationship Id="rId40" Type="http://schemas.openxmlformats.org/officeDocument/2006/relationships/hyperlink" Target="https://api.nakala.fr/embed/10.34847/nkl.a3d8c944/cec97b4445183fe404d21d05d607c46c2ceaa7c9" TargetMode="External"/><Relationship Id="rId45" Type="http://schemas.openxmlformats.org/officeDocument/2006/relationships/hyperlink" Target="https://api.nakala.fr/embed/10.34847/nkl.de90nzaf/07471f1d101895debf1c6fd63a0066ad04722243" TargetMode="External"/><Relationship Id="rId66" Type="http://schemas.openxmlformats.org/officeDocument/2006/relationships/hyperlink" Target="https://api.nakala.fr/embed/10.34847/nkl.baa9h05c/ce249dd5cad2e2596a139c9710a459dce5faffa2" TargetMode="External"/><Relationship Id="rId87" Type="http://schemas.openxmlformats.org/officeDocument/2006/relationships/hyperlink" Target="http://psig.huma-num.fr/toledo/liste-des-rues/san-pedro-de-callejon/san-pedro-de-callejon-n10b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api.nakala.fr/embed/10.34847/nkl.baa9h05c/3ffb0211b4fdd3ba13924a7d94af55433058f9fa" TargetMode="External"/><Relationship Id="rId82" Type="http://schemas.openxmlformats.org/officeDocument/2006/relationships/hyperlink" Target="https://api.nakala.fr/embed/10.34847/nkl.ea23g9g6/9cb1d8e4ca435015ad7200c5babc5d5ea2ce5634" TargetMode="External"/><Relationship Id="rId19" Type="http://schemas.openxmlformats.org/officeDocument/2006/relationships/hyperlink" Target="https://api.nakala.fr/embed/10.34847/nkl.07can176/e7f6681d6ff10c48ff1828a55997da6057d46d41" TargetMode="External"/><Relationship Id="rId14" Type="http://schemas.openxmlformats.org/officeDocument/2006/relationships/hyperlink" Target="https://api.nakala.fr/embed/10.34847/nkl.07can176/2917fc6d27fc5be004ee2e563bf6f7861010b9bb" TargetMode="External"/><Relationship Id="rId30" Type="http://schemas.openxmlformats.org/officeDocument/2006/relationships/hyperlink" Target="https://api.nakala.fr/embed/10.34847/nkl.d3f4hp3v/47d845ab39b84e4cfaa4057a7c289e16c1385f35" TargetMode="External"/><Relationship Id="rId35" Type="http://schemas.openxmlformats.org/officeDocument/2006/relationships/hyperlink" Target="http://psig.huma-num.fr/toledo/liste-des-rues/san-pedro-de-callejon/san-pedro-de-callejon-n5/" TargetMode="External"/><Relationship Id="rId56" Type="http://schemas.openxmlformats.org/officeDocument/2006/relationships/hyperlink" Target="https://api.nakala.fr/embed/10.34847/nkl.de90nzaf/4eda2f8dce8e3e3270c231b16e3a5d067bd29d72" TargetMode="External"/><Relationship Id="rId77" Type="http://schemas.openxmlformats.org/officeDocument/2006/relationships/hyperlink" Target="https://api.nakala.fr/embed/10.34847/nkl.fafcn59z/0a45db9b1d3fa1fe46c63db3c9f73428966a7761" TargetMode="External"/><Relationship Id="rId100" Type="http://schemas.openxmlformats.org/officeDocument/2006/relationships/hyperlink" Target="https://api.nakala.fr/embed/10.34847/nkl.fdcfcx7f/366d4f6cc4493072b606664b9affb4711e8f9586" TargetMode="External"/><Relationship Id="rId105" Type="http://schemas.openxmlformats.org/officeDocument/2006/relationships/hyperlink" Target="https://api.nakala.fr/embed/10.34847/nkl.b8af871v/1efa986db426b0c165ce29b2028df4dcd7e91bbc" TargetMode="External"/><Relationship Id="rId8" Type="http://schemas.openxmlformats.org/officeDocument/2006/relationships/hyperlink" Target="https://api.nakala.fr/embed/10.34847/nkl.07can176/5c508a9a495a94f29a8815026e656c8a8c5e9716" TargetMode="External"/><Relationship Id="rId51" Type="http://schemas.openxmlformats.org/officeDocument/2006/relationships/hyperlink" Target="https://api.nakala.fr/embed/10.34847/nkl.de90nzaf/855fa3b924da455d40f7b62726632c79ca919d79" TargetMode="External"/><Relationship Id="rId72" Type="http://schemas.openxmlformats.org/officeDocument/2006/relationships/hyperlink" Target="https://api.nakala.fr/embed/10.34847/nkl.fafcn59z/38e11538f501a37155f9b10924f8c10ae39450f8" TargetMode="External"/><Relationship Id="rId93" Type="http://schemas.openxmlformats.org/officeDocument/2006/relationships/hyperlink" Target="https://api.nakala.fr/embed/10.34847/nkl.fdcfcx7f/ce16c931d95d04cc27f381b39da4ee2beafb3d39" TargetMode="External"/><Relationship Id="rId98" Type="http://schemas.openxmlformats.org/officeDocument/2006/relationships/hyperlink" Target="https://api.nakala.fr/embed/10.34847/nkl.fdcfcx7f/63ab4e2334250fc82838d9d72d4ecb56369499f2" TargetMode="External"/><Relationship Id="rId3" Type="http://schemas.openxmlformats.org/officeDocument/2006/relationships/styles" Target="styles.xml"/><Relationship Id="rId25" Type="http://schemas.openxmlformats.org/officeDocument/2006/relationships/hyperlink" Target="https://api.nakala.fr/embed/10.34847/nkl.d0e5a20b/a14f5bba2d5d26dc92ec20c95101837ae22e2861" TargetMode="External"/><Relationship Id="rId46" Type="http://schemas.openxmlformats.org/officeDocument/2006/relationships/hyperlink" Target="https://api.nakala.fr/embed/10.34847/nkl.de90nzaf/e8043abe22e1e48ee02b74314b95518fe7cea2a5" TargetMode="External"/><Relationship Id="rId67" Type="http://schemas.openxmlformats.org/officeDocument/2006/relationships/hyperlink" Target="https://api.nakala.fr/embed/10.34847/nkl.baa9h05c/ccbe16066b23ee9ae4c588a55cc5ca6b886eb5bc" TargetMode="External"/><Relationship Id="rId20" Type="http://schemas.openxmlformats.org/officeDocument/2006/relationships/hyperlink" Target="https://api.nakala.fr/embed/10.34847/nkl.07can176/cc49339714f24e7482a025f1318b0c4004696a59" TargetMode="External"/><Relationship Id="rId41" Type="http://schemas.openxmlformats.org/officeDocument/2006/relationships/hyperlink" Target="https://api.nakala.fr/embed/10.34847/nkl.a3d8c944/4b10e66e3fdaa81d3db4b1fdeb4ea341eaf7351f" TargetMode="External"/><Relationship Id="rId62" Type="http://schemas.openxmlformats.org/officeDocument/2006/relationships/hyperlink" Target="https://api.nakala.fr/embed/10.34847/nkl.baa9h05c/4a8bc5ff3b837bd1a19f6df07ef7cf85d11dacb8" TargetMode="External"/><Relationship Id="rId83" Type="http://schemas.openxmlformats.org/officeDocument/2006/relationships/hyperlink" Target="https://api.nakala.fr/embed/10.34847/nkl.ea23g9g6/d6557f2bd0f5f172ff3af917dd864ba6f6c3307c" TargetMode="External"/><Relationship Id="rId88" Type="http://schemas.openxmlformats.org/officeDocument/2006/relationships/hyperlink" Target="http://psig.huma-num.fr/toledo/liste-des-rues/san-pedro-de-callejon/san-pedro-de-callejon-n10b/" TargetMode="External"/><Relationship Id="rId11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passini/Library/Mobile%20Documents/com~apple~CloudDocs/Desktop/Documents%20stylises%20TopEditor/modele_unite_editoriale-TopEditor_10-01-2023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A8Y9LVguh/Jlgn6TOSbfnnv/w==">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modele_unite_editoriale-TopEditor_10-01-2023.dotm</Template>
  <TotalTime>176</TotalTime>
  <Pages>74</Pages>
  <Words>26031</Words>
  <Characters>143171</Characters>
  <Application>Microsoft Office Word</Application>
  <DocSecurity>0</DocSecurity>
  <Lines>1193</Lines>
  <Paragraphs>337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2024-09-28T18:55:00Z</dcterms:created>
  <dcterms:modified xsi:type="dcterms:W3CDTF">2024-12-16T17:27:00Z</dcterms:modified>
</cp:coreProperties>
</file>